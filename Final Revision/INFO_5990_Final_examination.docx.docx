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BFC18" w14:textId="77777777" w:rsidR="00F31856" w:rsidRDefault="00092563" w:rsidP="00BC0D2D">
      <w:pPr>
        <w:jc w:val="center"/>
        <w:outlineLvl w:val="0"/>
      </w:pPr>
      <w:r>
        <w:rPr>
          <w:rFonts w:hint="eastAsia"/>
        </w:rPr>
        <w:t>INFO 5990 Final examination</w:t>
      </w:r>
    </w:p>
    <w:p w14:paraId="4BF30D65" w14:textId="77777777" w:rsidR="00092563" w:rsidRDefault="00092563" w:rsidP="00092563">
      <w:pPr>
        <w:jc w:val="left"/>
      </w:pPr>
    </w:p>
    <w:p w14:paraId="4655AC04" w14:textId="77777777" w:rsidR="00092563" w:rsidRDefault="00092563" w:rsidP="00092563">
      <w:pPr>
        <w:jc w:val="left"/>
      </w:pPr>
      <w:r>
        <w:rPr>
          <w:rFonts w:hint="eastAsia"/>
        </w:rPr>
        <w:t xml:space="preserve">Question1: </w:t>
      </w:r>
    </w:p>
    <w:p w14:paraId="5FB4E480" w14:textId="77777777" w:rsidR="00092563" w:rsidRDefault="00092563" w:rsidP="00092563">
      <w:pPr>
        <w:jc w:val="left"/>
      </w:pPr>
      <w:r>
        <w:rPr>
          <w:rFonts w:hint="eastAsia"/>
        </w:rPr>
        <w:t xml:space="preserve">You have been asked to conduct an audit of the </w:t>
      </w:r>
      <w:r w:rsidRPr="00092563">
        <w:rPr>
          <w:rFonts w:hint="eastAsia"/>
          <w:highlight w:val="yellow"/>
        </w:rPr>
        <w:t>QA system</w:t>
      </w:r>
      <w:r>
        <w:rPr>
          <w:rFonts w:hint="eastAsia"/>
        </w:rPr>
        <w:t xml:space="preserve"> in a client company, </w:t>
      </w:r>
    </w:p>
    <w:p w14:paraId="39AEF48B" w14:textId="77777777" w:rsidR="00092563" w:rsidRDefault="00092563" w:rsidP="00092563">
      <w:pPr>
        <w:jc w:val="left"/>
      </w:pPr>
      <w:r>
        <w:t>O</w:t>
      </w:r>
      <w:r>
        <w:rPr>
          <w:rFonts w:hint="eastAsia"/>
        </w:rPr>
        <w:t xml:space="preserve">utline and discuss the </w:t>
      </w:r>
      <w:r w:rsidRPr="00092563">
        <w:rPr>
          <w:rFonts w:hint="eastAsia"/>
          <w:highlight w:val="yellow"/>
        </w:rPr>
        <w:t>key elements of the audit</w:t>
      </w:r>
      <w:r>
        <w:rPr>
          <w:rFonts w:hint="eastAsia"/>
        </w:rPr>
        <w:t xml:space="preserve"> you will conduct. Explain the QA </w:t>
      </w:r>
      <w:r w:rsidRPr="00092563">
        <w:rPr>
          <w:rFonts w:hint="eastAsia"/>
          <w:highlight w:val="yellow"/>
        </w:rPr>
        <w:t>precautionary actions</w:t>
      </w:r>
      <w:r>
        <w:rPr>
          <w:rFonts w:hint="eastAsia"/>
        </w:rPr>
        <w:t xml:space="preserve"> you may take if some aspects of the audits </w:t>
      </w:r>
      <w:r w:rsidRPr="00092563">
        <w:rPr>
          <w:rFonts w:hint="eastAsia"/>
          <w:highlight w:val="yellow"/>
        </w:rPr>
        <w:t>are not to ISO9001 standards.</w:t>
      </w:r>
      <w:r>
        <w:rPr>
          <w:rFonts w:hint="eastAsia"/>
        </w:rPr>
        <w:t xml:space="preserve"> </w:t>
      </w:r>
    </w:p>
    <w:p w14:paraId="07E83D82" w14:textId="77777777" w:rsidR="00092563" w:rsidRDefault="00092563" w:rsidP="00092563">
      <w:pPr>
        <w:jc w:val="left"/>
      </w:pPr>
    </w:p>
    <w:p w14:paraId="39970C8C" w14:textId="677D1A02" w:rsidR="00C3118A" w:rsidRDefault="00BC0D2D" w:rsidP="00092563">
      <w:pPr>
        <w:jc w:val="left"/>
      </w:pPr>
      <w:r>
        <w:rPr>
          <w:rFonts w:hint="eastAsia"/>
        </w:rPr>
        <w:t>1</w:t>
      </w:r>
      <w:r w:rsidR="00933F93">
        <w:rPr>
          <w:rFonts w:hint="eastAsia"/>
        </w:rPr>
        <w:t>, Outline and discuss the key elements of the audit you will conduct</w:t>
      </w:r>
    </w:p>
    <w:p w14:paraId="0A27036F" w14:textId="2B7233CC" w:rsidR="00933F93" w:rsidRDefault="00933F93" w:rsidP="00092563">
      <w:pPr>
        <w:jc w:val="left"/>
      </w:pPr>
      <w:r>
        <w:rPr>
          <w:rFonts w:hint="eastAsia"/>
        </w:rPr>
        <w:t xml:space="preserve">According the </w:t>
      </w:r>
      <w:r>
        <w:t>definition</w:t>
      </w:r>
      <w:r>
        <w:rPr>
          <w:rFonts w:hint="eastAsia"/>
        </w:rPr>
        <w:t xml:space="preserve"> of the QA system, </w:t>
      </w:r>
      <w:r w:rsidRPr="00092563">
        <w:t xml:space="preserve">Quality assurance systems emphasize catching defects </w:t>
      </w:r>
      <w:r w:rsidRPr="00092563">
        <w:rPr>
          <w:u w:val="single"/>
        </w:rPr>
        <w:t>before</w:t>
      </w:r>
      <w:r w:rsidRPr="00092563">
        <w:t xml:space="preserve"> </w:t>
      </w:r>
      <w:r>
        <w:t xml:space="preserve">they get into the final product. </w:t>
      </w:r>
      <w:r w:rsidR="00C3118A">
        <w:rPr>
          <w:rFonts w:hint="eastAsia"/>
        </w:rPr>
        <w:t xml:space="preserve">Therefore, at first, </w:t>
      </w:r>
      <w:r>
        <w:rPr>
          <w:rFonts w:hint="eastAsia"/>
        </w:rPr>
        <w:t xml:space="preserve">we </w:t>
      </w:r>
      <w:r w:rsidR="00C3118A">
        <w:rPr>
          <w:rFonts w:hint="eastAsia"/>
        </w:rPr>
        <w:t xml:space="preserve">should </w:t>
      </w:r>
      <w:r>
        <w:rPr>
          <w:rFonts w:hint="eastAsia"/>
        </w:rPr>
        <w:t xml:space="preserve">understand the features of the system, like </w:t>
      </w:r>
      <w:r>
        <w:t xml:space="preserve">whether </w:t>
      </w:r>
      <w:r>
        <w:rPr>
          <w:rFonts w:hint="eastAsia"/>
        </w:rPr>
        <w:t xml:space="preserve">the system fit the </w:t>
      </w:r>
      <w:r>
        <w:t>definition</w:t>
      </w:r>
      <w:r>
        <w:rPr>
          <w:rFonts w:hint="eastAsia"/>
        </w:rPr>
        <w:t xml:space="preserve"> of the system. </w:t>
      </w:r>
    </w:p>
    <w:p w14:paraId="33353079" w14:textId="72ABB9E7" w:rsidR="00C02FC7" w:rsidRDefault="00C02FC7" w:rsidP="00092563">
      <w:pPr>
        <w:jc w:val="left"/>
        <w:rPr>
          <w:ins w:id="0" w:author="Microsoft Office 用户" w:date="2016-06-18T21:15:00Z"/>
        </w:rPr>
      </w:pPr>
      <w:ins w:id="1" w:author="Microsoft Office 用户" w:date="2016-06-18T21:15:00Z">
        <w:r>
          <w:rPr>
            <w:rFonts w:hint="eastAsia"/>
          </w:rPr>
          <w:t xml:space="preserve">1, key elements of the audit </w:t>
        </w:r>
      </w:ins>
    </w:p>
    <w:p w14:paraId="44C91EB4" w14:textId="18C7CB5B" w:rsidR="00C02FC7" w:rsidRDefault="00904CDA" w:rsidP="00092563">
      <w:pPr>
        <w:jc w:val="left"/>
        <w:rPr>
          <w:ins w:id="2" w:author="Microsoft Office 用户" w:date="2016-06-18T21:15:00Z"/>
        </w:rPr>
      </w:pPr>
      <w:ins w:id="3" w:author="Microsoft Office 用户" w:date="2016-06-18T21:15:00Z">
        <w:r>
          <w:rPr>
            <w:rFonts w:hint="eastAsia"/>
          </w:rPr>
          <w:t xml:space="preserve">physical and environmental audit, I will audit the physical equipment, like the data warehouse, the servers, and the </w:t>
        </w:r>
      </w:ins>
      <w:ins w:id="4" w:author="Microsoft Office 用户" w:date="2016-06-18T21:17:00Z">
        <w:r>
          <w:t xml:space="preserve">physical condition </w:t>
        </w:r>
        <w:r>
          <w:rPr>
            <w:rFonts w:hint="eastAsia"/>
          </w:rPr>
          <w:t xml:space="preserve">for the equipment, like whether the temperature is suitable. </w:t>
        </w:r>
      </w:ins>
    </w:p>
    <w:p w14:paraId="125C6EFD" w14:textId="41F61763" w:rsidR="00904CDA" w:rsidRDefault="00904CDA" w:rsidP="00092563">
      <w:pPr>
        <w:jc w:val="left"/>
        <w:rPr>
          <w:ins w:id="5" w:author="Microsoft Office 用户" w:date="2016-06-18T21:15:00Z"/>
        </w:rPr>
      </w:pPr>
      <w:ins w:id="6" w:author="Microsoft Office 用户" w:date="2016-06-18T21:15:00Z">
        <w:r>
          <w:t>system</w:t>
        </w:r>
        <w:r>
          <w:rPr>
            <w:rFonts w:hint="eastAsia"/>
          </w:rPr>
          <w:t xml:space="preserve"> administration review,</w:t>
        </w:r>
      </w:ins>
      <w:ins w:id="7" w:author="Microsoft Office 用户" w:date="2016-06-18T21:19:00Z">
        <w:r>
          <w:rPr>
            <w:rFonts w:hint="eastAsia"/>
          </w:rPr>
          <w:t xml:space="preserve"> I will consult with the managers, and understand the process of the system management. </w:t>
        </w:r>
      </w:ins>
      <w:ins w:id="8" w:author="Microsoft Office 用户" w:date="2016-06-18T21:15:00Z">
        <w:r>
          <w:rPr>
            <w:rFonts w:hint="eastAsia"/>
          </w:rPr>
          <w:t xml:space="preserve"> </w:t>
        </w:r>
      </w:ins>
    </w:p>
    <w:p w14:paraId="63A51FAB" w14:textId="3192FAF2" w:rsidR="00904CDA" w:rsidRDefault="00904CDA" w:rsidP="00092563">
      <w:pPr>
        <w:jc w:val="left"/>
        <w:rPr>
          <w:ins w:id="9" w:author="Microsoft Office 用户" w:date="2016-06-18T21:15:00Z"/>
        </w:rPr>
      </w:pPr>
      <w:ins w:id="10" w:author="Microsoft Office 用户" w:date="2016-06-18T21:15:00Z">
        <w:r>
          <w:rPr>
            <w:rFonts w:hint="eastAsia"/>
          </w:rPr>
          <w:t xml:space="preserve">software application review, I will understand the condition of the software applied in the </w:t>
        </w:r>
      </w:ins>
      <w:ins w:id="11" w:author="Microsoft Office 用户" w:date="2016-06-18T21:20:00Z">
        <w:r>
          <w:t>system</w:t>
        </w:r>
      </w:ins>
      <w:ins w:id="12" w:author="Microsoft Office 用户" w:date="2016-06-18T21:15:00Z">
        <w:r>
          <w:rPr>
            <w:rFonts w:hint="eastAsia"/>
          </w:rPr>
          <w:t xml:space="preserve">. </w:t>
        </w:r>
        <w:r>
          <w:t>Like,</w:t>
        </w:r>
      </w:ins>
      <w:ins w:id="13" w:author="Microsoft Office 用户" w:date="2016-06-18T21:20:00Z">
        <w:r>
          <w:rPr>
            <w:rFonts w:hint="eastAsia"/>
          </w:rPr>
          <w:t xml:space="preserve"> whether the software is </w:t>
        </w:r>
        <w:r>
          <w:t>refreshed</w:t>
        </w:r>
        <w:r>
          <w:rPr>
            <w:rFonts w:hint="eastAsia"/>
          </w:rPr>
          <w:t xml:space="preserve"> timely. </w:t>
        </w:r>
      </w:ins>
    </w:p>
    <w:p w14:paraId="76E8B5A9" w14:textId="5619E884" w:rsidR="00904CDA" w:rsidRDefault="00904CDA" w:rsidP="00092563">
      <w:pPr>
        <w:jc w:val="left"/>
        <w:rPr>
          <w:ins w:id="14" w:author="Microsoft Office 用户" w:date="2016-06-18T21:16:00Z"/>
        </w:rPr>
      </w:pPr>
      <w:ins w:id="15" w:author="Microsoft Office 用户" w:date="2016-06-18T21:16:00Z">
        <w:r>
          <w:rPr>
            <w:rFonts w:hint="eastAsia"/>
          </w:rPr>
          <w:t xml:space="preserve">system security review, to understand whether the </w:t>
        </w:r>
      </w:ins>
      <w:ins w:id="16" w:author="Microsoft Office 用户" w:date="2016-06-18T21:21:00Z">
        <w:r>
          <w:t>system</w:t>
        </w:r>
      </w:ins>
      <w:ins w:id="17" w:author="Microsoft Office 用户" w:date="2016-06-18T21:16:00Z">
        <w:r>
          <w:rPr>
            <w:rFonts w:hint="eastAsia"/>
          </w:rPr>
          <w:t xml:space="preserve"> has some errors might lead to the unexpected result. </w:t>
        </w:r>
      </w:ins>
    </w:p>
    <w:p w14:paraId="5D65A727" w14:textId="0438B738" w:rsidR="00904CDA" w:rsidRDefault="00904CDA" w:rsidP="00092563">
      <w:pPr>
        <w:jc w:val="left"/>
        <w:rPr>
          <w:ins w:id="18" w:author="Microsoft Office 用户" w:date="2016-06-18T21:16:00Z"/>
        </w:rPr>
      </w:pPr>
      <w:ins w:id="19" w:author="Microsoft Office 用户" w:date="2016-06-18T21:16:00Z">
        <w:r>
          <w:t>business</w:t>
        </w:r>
        <w:r>
          <w:rPr>
            <w:rFonts w:hint="eastAsia"/>
          </w:rPr>
          <w:t xml:space="preserve"> continuity review, to check whether the </w:t>
        </w:r>
      </w:ins>
      <w:ins w:id="20" w:author="Microsoft Office 用户" w:date="2016-06-18T21:22:00Z">
        <w:r>
          <w:t>system</w:t>
        </w:r>
      </w:ins>
      <w:ins w:id="21" w:author="Microsoft Office 用户" w:date="2016-06-18T21:16:00Z">
        <w:r>
          <w:rPr>
            <w:rFonts w:hint="eastAsia"/>
          </w:rPr>
          <w:t xml:space="preserve"> </w:t>
        </w:r>
      </w:ins>
      <w:ins w:id="22" w:author="Microsoft Office 用户" w:date="2016-06-18T21:22:00Z">
        <w:r>
          <w:rPr>
            <w:rFonts w:hint="eastAsia"/>
          </w:rPr>
          <w:t xml:space="preserve">is in line </w:t>
        </w:r>
        <w:r>
          <w:t>with</w:t>
        </w:r>
        <w:r>
          <w:rPr>
            <w:rFonts w:hint="eastAsia"/>
          </w:rPr>
          <w:t xml:space="preserve"> company</w:t>
        </w:r>
        <w:r>
          <w:t>’</w:t>
        </w:r>
        <w:r>
          <w:rPr>
            <w:rFonts w:hint="eastAsia"/>
          </w:rPr>
          <w:t xml:space="preserve">s </w:t>
        </w:r>
        <w:r>
          <w:t>business</w:t>
        </w:r>
        <w:r>
          <w:rPr>
            <w:rFonts w:hint="eastAsia"/>
          </w:rPr>
          <w:t xml:space="preserve"> model. </w:t>
        </w:r>
      </w:ins>
    </w:p>
    <w:p w14:paraId="38D5FE7F" w14:textId="4E15BA9D" w:rsidR="00904CDA" w:rsidRDefault="00904CDA" w:rsidP="00092563">
      <w:pPr>
        <w:jc w:val="left"/>
      </w:pPr>
      <w:ins w:id="23" w:author="Microsoft Office 用户" w:date="2016-06-18T21:16:00Z">
        <w:r>
          <w:rPr>
            <w:rFonts w:hint="eastAsia"/>
          </w:rPr>
          <w:t xml:space="preserve">data integrity review, to check whether the data is reliable, accurate and in real with.  </w:t>
        </w:r>
      </w:ins>
    </w:p>
    <w:p w14:paraId="5F13C820" w14:textId="77777777" w:rsidR="00904CDA" w:rsidRDefault="00904CDA" w:rsidP="00092563">
      <w:pPr>
        <w:jc w:val="left"/>
        <w:rPr>
          <w:ins w:id="24" w:author="Microsoft Office 用户" w:date="2016-06-18T21:24:00Z"/>
        </w:rPr>
      </w:pPr>
    </w:p>
    <w:p w14:paraId="4FA3ECD9" w14:textId="0A9F638E" w:rsidR="00933F93" w:rsidDel="00904CDA" w:rsidRDefault="00904CDA" w:rsidP="00092563">
      <w:pPr>
        <w:jc w:val="left"/>
        <w:rPr>
          <w:del w:id="25" w:author="Microsoft Office 用户" w:date="2016-06-18T21:22:00Z"/>
        </w:rPr>
      </w:pPr>
      <w:ins w:id="26" w:author="Microsoft Office 用户" w:date="2016-06-18T21:23:00Z">
        <w:r>
          <w:rPr>
            <w:rFonts w:hint="eastAsia"/>
          </w:rPr>
          <w:t xml:space="preserve">Since the elements are covered in the project varying, we cannot contain all of above elements in an audit. </w:t>
        </w:r>
      </w:ins>
      <w:ins w:id="27" w:author="Microsoft Office 用户" w:date="2016-06-18T21:24:00Z">
        <w:r>
          <w:rPr>
            <w:rFonts w:hint="eastAsia"/>
          </w:rPr>
          <w:t xml:space="preserve">However, we will try to cover all of elements in several </w:t>
        </w:r>
      </w:ins>
      <w:ins w:id="28" w:author="Microsoft Office 用户" w:date="2016-06-18T21:25:00Z">
        <w:r>
          <w:t>different</w:t>
        </w:r>
      </w:ins>
      <w:ins w:id="29" w:author="Microsoft Office 用户" w:date="2016-06-18T21:24:00Z">
        <w:r>
          <w:rPr>
            <w:rFonts w:hint="eastAsia"/>
          </w:rPr>
          <w:t xml:space="preserve"> </w:t>
        </w:r>
      </w:ins>
      <w:ins w:id="30" w:author="Microsoft Office 用户" w:date="2016-06-18T21:25:00Z">
        <w:r>
          <w:rPr>
            <w:rFonts w:hint="eastAsia"/>
          </w:rPr>
          <w:t xml:space="preserve">assignments. </w:t>
        </w:r>
      </w:ins>
      <w:del w:id="31" w:author="Microsoft Office 用户" w:date="2016-06-18T21:22:00Z">
        <w:r w:rsidR="00933F93" w:rsidDel="00904CDA">
          <w:delText>Then</w:delText>
        </w:r>
        <w:r w:rsidR="00933F93" w:rsidDel="00904CDA">
          <w:rPr>
            <w:rFonts w:hint="eastAsia"/>
          </w:rPr>
          <w:delText xml:space="preserve"> we decide choosing what kinds of key elements to audit. </w:delText>
        </w:r>
      </w:del>
    </w:p>
    <w:p w14:paraId="745E9560" w14:textId="6FA25327" w:rsidR="00933F93" w:rsidDel="00904CDA" w:rsidRDefault="00933F93" w:rsidP="00092563">
      <w:pPr>
        <w:jc w:val="left"/>
        <w:rPr>
          <w:del w:id="32" w:author="Microsoft Office 用户" w:date="2016-06-18T21:22:00Z"/>
        </w:rPr>
      </w:pPr>
    </w:p>
    <w:p w14:paraId="1EA8A6AC" w14:textId="7C354ACF" w:rsidR="00933F93" w:rsidDel="00904CDA" w:rsidRDefault="00933F93" w:rsidP="00092563">
      <w:pPr>
        <w:jc w:val="left"/>
        <w:rPr>
          <w:del w:id="33" w:author="Microsoft Office 用户" w:date="2016-06-18T21:22:00Z"/>
        </w:rPr>
      </w:pPr>
      <w:del w:id="34" w:author="Microsoft Office 用户" w:date="2016-06-18T21:22:00Z">
        <w:r w:rsidDel="00904CDA">
          <w:rPr>
            <w:rFonts w:hint="eastAsia"/>
          </w:rPr>
          <w:delText xml:space="preserve">In order to make it more specific, we assume the client company is Apple. </w:delText>
        </w:r>
      </w:del>
    </w:p>
    <w:p w14:paraId="0A049AAA" w14:textId="2383ED8C" w:rsidR="00933F93" w:rsidDel="00904CDA" w:rsidRDefault="00933F93" w:rsidP="00092563">
      <w:pPr>
        <w:jc w:val="left"/>
        <w:rPr>
          <w:del w:id="35" w:author="Microsoft Office 用户" w:date="2016-06-18T21:22:00Z"/>
        </w:rPr>
      </w:pPr>
    </w:p>
    <w:p w14:paraId="6B9568CD" w14:textId="42CD190F" w:rsidR="00933F93" w:rsidDel="00904CDA" w:rsidRDefault="00933F93" w:rsidP="00092563">
      <w:pPr>
        <w:jc w:val="left"/>
        <w:rPr>
          <w:del w:id="36" w:author="Microsoft Office 用户" w:date="2016-06-18T21:22:00Z"/>
        </w:rPr>
      </w:pPr>
      <w:del w:id="37" w:author="Microsoft Office 用户" w:date="2016-06-18T21:22:00Z">
        <w:r w:rsidDel="00904CDA">
          <w:delText xml:space="preserve">For example, according to </w:delText>
        </w:r>
        <w:r w:rsidDel="00904CDA">
          <w:rPr>
            <w:rFonts w:hint="eastAsia"/>
          </w:rPr>
          <w:delText xml:space="preserve">Sayana theory (2002), </w:delText>
        </w:r>
        <w:r w:rsidDel="00904CDA">
          <w:delText>we will audit the system in three aspects: availability</w:delText>
        </w:r>
        <w:r w:rsidDel="00904CDA">
          <w:rPr>
            <w:rFonts w:hint="eastAsia"/>
          </w:rPr>
          <w:delText xml:space="preserve">, Confidentiality, integrity. </w:delText>
        </w:r>
      </w:del>
    </w:p>
    <w:p w14:paraId="63AA01C3" w14:textId="77777777" w:rsidR="00933F93" w:rsidRDefault="00933F93" w:rsidP="00092563">
      <w:pPr>
        <w:jc w:val="left"/>
      </w:pPr>
    </w:p>
    <w:p w14:paraId="79E74BE1" w14:textId="30C515B5" w:rsidR="00933F93" w:rsidDel="00904CDA" w:rsidRDefault="00933F93" w:rsidP="00092563">
      <w:pPr>
        <w:jc w:val="left"/>
        <w:rPr>
          <w:del w:id="38" w:author="Microsoft Office 用户" w:date="2016-06-18T21:23:00Z"/>
        </w:rPr>
      </w:pPr>
      <w:del w:id="39" w:author="Microsoft Office 用户" w:date="2016-06-18T21:23:00Z">
        <w:r w:rsidDel="00904CDA">
          <w:rPr>
            <w:rFonts w:hint="eastAsia"/>
          </w:rPr>
          <w:delText xml:space="preserve">The first steps, availability: </w:delText>
        </w:r>
      </w:del>
    </w:p>
    <w:p w14:paraId="6CF5DAFA" w14:textId="1FA2BA28" w:rsidR="00933F93" w:rsidDel="00904CDA" w:rsidRDefault="00933F93" w:rsidP="00092563">
      <w:pPr>
        <w:jc w:val="left"/>
        <w:rPr>
          <w:del w:id="40" w:author="Microsoft Office 用户" w:date="2016-06-18T21:23:00Z"/>
        </w:rPr>
      </w:pPr>
      <w:del w:id="41" w:author="Microsoft Office 用户" w:date="2016-06-18T21:23:00Z">
        <w:r w:rsidDel="00904CDA">
          <w:rPr>
            <w:rFonts w:hint="eastAsia"/>
          </w:rPr>
          <w:delText xml:space="preserve">The aim is </w:delText>
        </w:r>
        <w:r w:rsidDel="00904CDA">
          <w:delText xml:space="preserve">to test that will systems be available for the business at all times when required. </w:delText>
        </w:r>
        <w:r w:rsidDel="00904CDA">
          <w:rPr>
            <w:rFonts w:hint="eastAsia"/>
          </w:rPr>
          <w:delText xml:space="preserve">For Apple, like when there are many Apple engineers using the system, if the </w:delText>
        </w:r>
        <w:r w:rsidDel="00904CDA">
          <w:delText>system</w:delText>
        </w:r>
        <w:r w:rsidDel="00904CDA">
          <w:rPr>
            <w:rFonts w:hint="eastAsia"/>
          </w:rPr>
          <w:delText xml:space="preserve"> could maintain the system and be available. </w:delText>
        </w:r>
      </w:del>
    </w:p>
    <w:p w14:paraId="3D1430A6" w14:textId="40CC5E15" w:rsidR="00933F93" w:rsidDel="00904CDA" w:rsidRDefault="00933F93" w:rsidP="00092563">
      <w:pPr>
        <w:jc w:val="left"/>
        <w:rPr>
          <w:del w:id="42" w:author="Microsoft Office 用户" w:date="2016-06-18T21:23:00Z"/>
        </w:rPr>
      </w:pPr>
    </w:p>
    <w:p w14:paraId="3C8D2C0C" w14:textId="33A15E65" w:rsidR="00933F93" w:rsidDel="00904CDA" w:rsidRDefault="00933F93" w:rsidP="00092563">
      <w:pPr>
        <w:jc w:val="left"/>
        <w:rPr>
          <w:del w:id="43" w:author="Microsoft Office 用户" w:date="2016-06-18T21:23:00Z"/>
        </w:rPr>
      </w:pPr>
      <w:del w:id="44" w:author="Microsoft Office 用户" w:date="2016-06-18T21:23:00Z">
        <w:r w:rsidDel="00904CDA">
          <w:rPr>
            <w:rFonts w:hint="eastAsia"/>
          </w:rPr>
          <w:delText xml:space="preserve">The second step, confidentiality: </w:delText>
        </w:r>
      </w:del>
    </w:p>
    <w:p w14:paraId="0EDF97DD" w14:textId="169E4855" w:rsidR="00933F93" w:rsidDel="00904CDA" w:rsidRDefault="00933F93" w:rsidP="00092563">
      <w:pPr>
        <w:jc w:val="left"/>
        <w:rPr>
          <w:del w:id="45" w:author="Microsoft Office 用户" w:date="2016-06-18T21:23:00Z"/>
        </w:rPr>
      </w:pPr>
      <w:del w:id="46" w:author="Microsoft Office 用户" w:date="2016-06-18T21:23:00Z">
        <w:r w:rsidDel="00904CDA">
          <w:rPr>
            <w:rFonts w:hint="eastAsia"/>
          </w:rPr>
          <w:delText xml:space="preserve">If the information </w:delText>
        </w:r>
        <w:r w:rsidDel="00904CDA">
          <w:delText>in the</w:delText>
        </w:r>
        <w:r w:rsidDel="00904CDA">
          <w:rPr>
            <w:rFonts w:hint="eastAsia"/>
          </w:rPr>
          <w:delText xml:space="preserve"> system be disclosed only to those related employees in the Apple? </w:delText>
        </w:r>
      </w:del>
    </w:p>
    <w:p w14:paraId="080C8122" w14:textId="51499DF9" w:rsidR="00933F93" w:rsidDel="00904CDA" w:rsidRDefault="00933F93" w:rsidP="00092563">
      <w:pPr>
        <w:jc w:val="left"/>
        <w:rPr>
          <w:del w:id="47" w:author="Microsoft Office 用户" w:date="2016-06-18T21:23:00Z"/>
        </w:rPr>
      </w:pPr>
    </w:p>
    <w:p w14:paraId="63630133" w14:textId="4BB566AA" w:rsidR="00933F93" w:rsidDel="00904CDA" w:rsidRDefault="00933F93" w:rsidP="00092563">
      <w:pPr>
        <w:jc w:val="left"/>
        <w:rPr>
          <w:del w:id="48" w:author="Microsoft Office 用户" w:date="2016-06-18T21:23:00Z"/>
        </w:rPr>
      </w:pPr>
      <w:del w:id="49" w:author="Microsoft Office 用户" w:date="2016-06-18T21:23:00Z">
        <w:r w:rsidDel="00904CDA">
          <w:rPr>
            <w:rFonts w:hint="eastAsia"/>
          </w:rPr>
          <w:delText xml:space="preserve">The Third step, </w:delText>
        </w:r>
        <w:r w:rsidDel="00904CDA">
          <w:delText>integrity</w:delText>
        </w:r>
        <w:r w:rsidDel="00904CDA">
          <w:rPr>
            <w:rFonts w:hint="eastAsia"/>
          </w:rPr>
          <w:delText xml:space="preserve">: </w:delText>
        </w:r>
      </w:del>
    </w:p>
    <w:p w14:paraId="595A7BA8" w14:textId="2611A8EB" w:rsidR="00933F93" w:rsidDel="00904CDA" w:rsidRDefault="00933F93" w:rsidP="00092563">
      <w:pPr>
        <w:jc w:val="left"/>
        <w:rPr>
          <w:del w:id="50" w:author="Microsoft Office 用户" w:date="2016-06-18T21:23:00Z"/>
        </w:rPr>
      </w:pPr>
      <w:del w:id="51" w:author="Microsoft Office 用户" w:date="2016-06-18T21:23:00Z">
        <w:r w:rsidDel="00904CDA">
          <w:delText>W</w:delText>
        </w:r>
        <w:r w:rsidDel="00904CDA">
          <w:rPr>
            <w:rFonts w:hint="eastAsia"/>
          </w:rPr>
          <w:delText xml:space="preserve">ill the information provided in the system </w:delText>
        </w:r>
        <w:r w:rsidDel="00904CDA">
          <w:delText>always</w:delText>
        </w:r>
        <w:r w:rsidDel="00904CDA">
          <w:rPr>
            <w:rFonts w:hint="eastAsia"/>
          </w:rPr>
          <w:delText xml:space="preserve"> be accurate, reliable and timely? </w:delText>
        </w:r>
      </w:del>
    </w:p>
    <w:p w14:paraId="2196A088" w14:textId="6913B8B8" w:rsidR="00933F93" w:rsidDel="00904CDA" w:rsidRDefault="00933F93" w:rsidP="00092563">
      <w:pPr>
        <w:jc w:val="left"/>
        <w:rPr>
          <w:del w:id="52" w:author="Microsoft Office 用户" w:date="2016-06-18T21:23:00Z"/>
        </w:rPr>
      </w:pPr>
      <w:del w:id="53" w:author="Microsoft Office 用户" w:date="2016-06-18T21:23:00Z">
        <w:r w:rsidDel="00904CDA">
          <w:rPr>
            <w:rFonts w:hint="eastAsia"/>
          </w:rPr>
          <w:delText xml:space="preserve">For Apple, specially, for Iphone, when using the QA system for producing handsets, if the </w:delText>
        </w:r>
        <w:r w:rsidR="00654770" w:rsidDel="00904CDA">
          <w:delText>system</w:delText>
        </w:r>
        <w:r w:rsidR="00654770" w:rsidDel="00904CDA">
          <w:rPr>
            <w:rFonts w:hint="eastAsia"/>
          </w:rPr>
          <w:delText xml:space="preserve"> can monitor the course well, and identity any problems with phones timely? </w:delText>
        </w:r>
      </w:del>
    </w:p>
    <w:p w14:paraId="0736DEEF" w14:textId="77777777" w:rsidR="00654770" w:rsidDel="007F7B58" w:rsidRDefault="00654770" w:rsidP="00092563">
      <w:pPr>
        <w:jc w:val="left"/>
        <w:rPr>
          <w:del w:id="54" w:author="Microsoft Office 用户" w:date="2016-06-18T21:39:00Z"/>
        </w:rPr>
      </w:pPr>
    </w:p>
    <w:p w14:paraId="5E2D6B03" w14:textId="3112E5C4" w:rsidR="00654770" w:rsidDel="00904CDA" w:rsidRDefault="00654770" w:rsidP="00092563">
      <w:pPr>
        <w:jc w:val="left"/>
        <w:rPr>
          <w:del w:id="55" w:author="Microsoft Office 用户" w:date="2016-06-18T21:23:00Z"/>
        </w:rPr>
      </w:pPr>
      <w:del w:id="56" w:author="Microsoft Office 用户" w:date="2016-06-18T21:23:00Z">
        <w:r w:rsidDel="00904CDA">
          <w:rPr>
            <w:rFonts w:hint="eastAsia"/>
          </w:rPr>
          <w:delText xml:space="preserve">In addition, </w:delText>
        </w:r>
        <w:r w:rsidDel="00904CDA">
          <w:delText>according</w:delText>
        </w:r>
        <w:r w:rsidDel="00904CDA">
          <w:rPr>
            <w:rFonts w:hint="eastAsia"/>
          </w:rPr>
          <w:delText xml:space="preserve"> </w:delText>
        </w:r>
        <w:r w:rsidDel="00904CDA">
          <w:delText>to the</w:delText>
        </w:r>
        <w:r w:rsidDel="00904CDA">
          <w:rPr>
            <w:rFonts w:hint="eastAsia"/>
          </w:rPr>
          <w:delText xml:space="preserve"> actual </w:delText>
        </w:r>
        <w:r w:rsidDel="00904CDA">
          <w:delText>situation</w:delText>
        </w:r>
        <w:r w:rsidDel="00904CDA">
          <w:rPr>
            <w:rFonts w:hint="eastAsia"/>
          </w:rPr>
          <w:delText xml:space="preserve"> of the </w:delText>
        </w:r>
        <w:r w:rsidDel="00904CDA">
          <w:delText>company</w:delText>
        </w:r>
        <w:r w:rsidDel="00904CDA">
          <w:rPr>
            <w:rFonts w:hint="eastAsia"/>
          </w:rPr>
          <w:delText xml:space="preserve">, we will also audit the system in six parts: </w:delText>
        </w:r>
      </w:del>
    </w:p>
    <w:p w14:paraId="7A9CF92B" w14:textId="12188CD0" w:rsidR="00091C83" w:rsidRPr="00654770" w:rsidDel="00904CDA" w:rsidRDefault="00C3118A" w:rsidP="00654770">
      <w:pPr>
        <w:numPr>
          <w:ilvl w:val="0"/>
          <w:numId w:val="2"/>
        </w:numPr>
        <w:jc w:val="left"/>
        <w:rPr>
          <w:del w:id="57" w:author="Microsoft Office 用户" w:date="2016-06-18T21:23:00Z"/>
        </w:rPr>
      </w:pPr>
      <w:del w:id="58" w:author="Microsoft Office 用户" w:date="2016-06-18T21:23:00Z">
        <w:r w:rsidRPr="00654770" w:rsidDel="00904CDA">
          <w:delText>Physical and environmental review</w:delText>
        </w:r>
      </w:del>
    </w:p>
    <w:p w14:paraId="730FD3B7" w14:textId="451387CE" w:rsidR="00091C83" w:rsidRPr="00654770" w:rsidDel="00904CDA" w:rsidRDefault="00C3118A" w:rsidP="00654770">
      <w:pPr>
        <w:numPr>
          <w:ilvl w:val="0"/>
          <w:numId w:val="2"/>
        </w:numPr>
        <w:jc w:val="left"/>
        <w:rPr>
          <w:del w:id="59" w:author="Microsoft Office 用户" w:date="2016-06-18T21:23:00Z"/>
        </w:rPr>
      </w:pPr>
      <w:del w:id="60" w:author="Microsoft Office 用户" w:date="2016-06-18T21:23:00Z">
        <w:r w:rsidRPr="00654770" w:rsidDel="00904CDA">
          <w:delText>System Administration review</w:delText>
        </w:r>
      </w:del>
    </w:p>
    <w:p w14:paraId="4139FF4D" w14:textId="589A8709" w:rsidR="00091C83" w:rsidRPr="00654770" w:rsidDel="00904CDA" w:rsidRDefault="00C3118A" w:rsidP="00654770">
      <w:pPr>
        <w:numPr>
          <w:ilvl w:val="0"/>
          <w:numId w:val="2"/>
        </w:numPr>
        <w:jc w:val="left"/>
        <w:rPr>
          <w:del w:id="61" w:author="Microsoft Office 用户" w:date="2016-06-18T21:23:00Z"/>
        </w:rPr>
      </w:pPr>
      <w:del w:id="62" w:author="Microsoft Office 用户" w:date="2016-06-18T21:23:00Z">
        <w:r w:rsidRPr="00654770" w:rsidDel="00904CDA">
          <w:delText>Application software review</w:delText>
        </w:r>
      </w:del>
    </w:p>
    <w:p w14:paraId="6904157F" w14:textId="6A8B4CB0" w:rsidR="00091C83" w:rsidRPr="00654770" w:rsidDel="00904CDA" w:rsidRDefault="00C3118A" w:rsidP="00654770">
      <w:pPr>
        <w:numPr>
          <w:ilvl w:val="0"/>
          <w:numId w:val="2"/>
        </w:numPr>
        <w:jc w:val="left"/>
        <w:rPr>
          <w:del w:id="63" w:author="Microsoft Office 用户" w:date="2016-06-18T21:23:00Z"/>
        </w:rPr>
      </w:pPr>
      <w:del w:id="64" w:author="Microsoft Office 用户" w:date="2016-06-18T21:23:00Z">
        <w:r w:rsidRPr="00654770" w:rsidDel="00904CDA">
          <w:delText>Network Security review</w:delText>
        </w:r>
      </w:del>
    </w:p>
    <w:p w14:paraId="5CB991E3" w14:textId="7F606DAF" w:rsidR="00091C83" w:rsidRPr="00654770" w:rsidDel="00904CDA" w:rsidRDefault="00C3118A" w:rsidP="00654770">
      <w:pPr>
        <w:numPr>
          <w:ilvl w:val="0"/>
          <w:numId w:val="2"/>
        </w:numPr>
        <w:jc w:val="left"/>
        <w:rPr>
          <w:del w:id="65" w:author="Microsoft Office 用户" w:date="2016-06-18T21:23:00Z"/>
        </w:rPr>
      </w:pPr>
      <w:del w:id="66" w:author="Microsoft Office 用户" w:date="2016-06-18T21:23:00Z">
        <w:r w:rsidRPr="00654770" w:rsidDel="00904CDA">
          <w:delText>Business continuity review</w:delText>
        </w:r>
      </w:del>
    </w:p>
    <w:p w14:paraId="640D5AC0" w14:textId="4F1504CD" w:rsidR="00933F93" w:rsidDel="00904CDA" w:rsidRDefault="00C3118A" w:rsidP="00935587">
      <w:pPr>
        <w:numPr>
          <w:ilvl w:val="0"/>
          <w:numId w:val="2"/>
        </w:numPr>
        <w:jc w:val="left"/>
        <w:rPr>
          <w:del w:id="67" w:author="Microsoft Office 用户" w:date="2016-06-18T21:23:00Z"/>
        </w:rPr>
      </w:pPr>
      <w:del w:id="68" w:author="Microsoft Office 用户" w:date="2016-06-18T21:23:00Z">
        <w:r w:rsidRPr="00654770" w:rsidDel="00904CDA">
          <w:delText>Data Integrity review</w:delText>
        </w:r>
      </w:del>
    </w:p>
    <w:p w14:paraId="0CADF5DD" w14:textId="77777777" w:rsidR="00092563" w:rsidDel="00637E71" w:rsidRDefault="00092563" w:rsidP="00092563">
      <w:pPr>
        <w:jc w:val="left"/>
        <w:rPr>
          <w:del w:id="69" w:author="Microsoft Office 用户" w:date="2016-06-18T21:32:00Z"/>
        </w:rPr>
      </w:pPr>
    </w:p>
    <w:p w14:paraId="3D16D985" w14:textId="47414AF9" w:rsidR="00654770" w:rsidDel="00637E71" w:rsidRDefault="00654770" w:rsidP="00092563">
      <w:pPr>
        <w:jc w:val="left"/>
        <w:rPr>
          <w:del w:id="70" w:author="Microsoft Office 用户" w:date="2016-06-18T21:32:00Z"/>
        </w:rPr>
      </w:pPr>
      <w:del w:id="71" w:author="Microsoft Office 用户" w:date="2016-06-18T21:32:00Z">
        <w:r w:rsidDel="00637E71">
          <w:rPr>
            <w:rFonts w:hint="eastAsia"/>
          </w:rPr>
          <w:delText xml:space="preserve">Some QA precautionary actions, some aspects of audits are not to ISO9001. </w:delText>
        </w:r>
      </w:del>
    </w:p>
    <w:p w14:paraId="744C055E" w14:textId="77777777" w:rsidR="00654770" w:rsidRDefault="00654770" w:rsidP="00092563">
      <w:pPr>
        <w:jc w:val="left"/>
        <w:rPr>
          <w:ins w:id="72" w:author="Microsoft Office 用户" w:date="2016-06-18T21:25:00Z"/>
        </w:rPr>
      </w:pPr>
    </w:p>
    <w:p w14:paraId="7C04A213" w14:textId="63DE3CDD" w:rsidR="00637E71" w:rsidRDefault="00637E71" w:rsidP="00637E71">
      <w:pPr>
        <w:jc w:val="left"/>
        <w:rPr>
          <w:ins w:id="73" w:author="Microsoft Office 用户" w:date="2016-06-18T21:36:00Z"/>
        </w:rPr>
      </w:pPr>
      <w:ins w:id="74" w:author="Microsoft Office 用户" w:date="2016-06-18T21:25:00Z">
        <w:r>
          <w:rPr>
            <w:rFonts w:hint="eastAsia"/>
          </w:rPr>
          <w:t>I will implement</w:t>
        </w:r>
      </w:ins>
      <w:ins w:id="75" w:author="Microsoft Office 用户" w:date="2016-06-18T21:33:00Z">
        <w:r>
          <w:rPr>
            <w:rFonts w:hint="eastAsia"/>
          </w:rPr>
          <w:t xml:space="preserve"> the precaution steps in </w:t>
        </w:r>
        <w:r>
          <w:t>following</w:t>
        </w:r>
        <w:r>
          <w:rPr>
            <w:rFonts w:hint="eastAsia"/>
          </w:rPr>
          <w:t xml:space="preserve"> steps</w:t>
        </w:r>
      </w:ins>
      <w:ins w:id="76" w:author="Microsoft Office 用户" w:date="2016-06-18T21:25:00Z">
        <w:r>
          <w:rPr>
            <w:rFonts w:hint="eastAsia"/>
          </w:rPr>
          <w:t>,</w:t>
        </w:r>
      </w:ins>
    </w:p>
    <w:p w14:paraId="1DDF41F4" w14:textId="77777777" w:rsidR="007F7B58" w:rsidRDefault="007F7B58" w:rsidP="00637E71">
      <w:pPr>
        <w:jc w:val="left"/>
        <w:rPr>
          <w:ins w:id="77" w:author="Microsoft Office 用户" w:date="2016-06-18T21:25:00Z"/>
        </w:rPr>
      </w:pPr>
    </w:p>
    <w:p w14:paraId="11CC8319" w14:textId="54E3AA4C" w:rsidR="00637E71" w:rsidRDefault="007F7B58" w:rsidP="00637E71">
      <w:pPr>
        <w:jc w:val="left"/>
        <w:rPr>
          <w:ins w:id="78" w:author="Microsoft Office 用户" w:date="2016-06-18T21:36:00Z"/>
        </w:rPr>
      </w:pPr>
      <w:ins w:id="79" w:author="Microsoft Office 用户" w:date="2016-06-18T21:40:00Z">
        <w:r>
          <w:rPr>
            <w:rFonts w:hint="eastAsia"/>
          </w:rPr>
          <w:t xml:space="preserve">1, </w:t>
        </w:r>
      </w:ins>
      <w:ins w:id="80" w:author="Microsoft Office 用户" w:date="2016-06-18T21:26:00Z">
        <w:r w:rsidR="00637E71">
          <w:t>C</w:t>
        </w:r>
        <w:r w:rsidR="00637E71">
          <w:rPr>
            <w:rFonts w:hint="eastAsia"/>
          </w:rPr>
          <w:t xml:space="preserve">onduct an inventory for information system and categorize them. </w:t>
        </w:r>
      </w:ins>
    </w:p>
    <w:p w14:paraId="5A5EE8DD" w14:textId="77777777" w:rsidR="007F7B58" w:rsidRDefault="007F7B58" w:rsidP="00637E71">
      <w:pPr>
        <w:jc w:val="left"/>
        <w:rPr>
          <w:ins w:id="81" w:author="Microsoft Office 用户" w:date="2016-06-18T21:26:00Z"/>
        </w:rPr>
      </w:pPr>
    </w:p>
    <w:p w14:paraId="3177C2EB" w14:textId="3D091447" w:rsidR="007F7B58" w:rsidRDefault="007F7B58" w:rsidP="007F7B58">
      <w:pPr>
        <w:jc w:val="left"/>
        <w:rPr>
          <w:ins w:id="82" w:author="Microsoft Office 用户" w:date="2016-06-18T21:36:00Z"/>
        </w:rPr>
      </w:pPr>
      <w:ins w:id="83" w:author="Microsoft Office 用户" w:date="2016-06-18T21:40:00Z">
        <w:r>
          <w:rPr>
            <w:rFonts w:hint="eastAsia"/>
          </w:rPr>
          <w:t xml:space="preserve">2, </w:t>
        </w:r>
      </w:ins>
      <w:ins w:id="84" w:author="Microsoft Office 用户" w:date="2016-06-18T21:36:00Z">
        <w:r>
          <w:rPr>
            <w:rFonts w:hint="eastAsia"/>
          </w:rPr>
          <w:t xml:space="preserve">we should understand the criteria of assessment about ISO9001, </w:t>
        </w:r>
        <w:r>
          <w:t>especially</w:t>
        </w:r>
        <w:r>
          <w:rPr>
            <w:rFonts w:hint="eastAsia"/>
          </w:rPr>
          <w:t xml:space="preserve">, for those have high rate of failing parts. In this way, we can where we need to put effort. In </w:t>
        </w:r>
        <w:r>
          <w:t>other</w:t>
        </w:r>
        <w:r>
          <w:rPr>
            <w:rFonts w:hint="eastAsia"/>
          </w:rPr>
          <w:t xml:space="preserve"> words, we know what is the key point in order to pass the ISO9001. </w:t>
        </w:r>
      </w:ins>
    </w:p>
    <w:p w14:paraId="5A7D8EE1" w14:textId="77777777" w:rsidR="007F7B58" w:rsidRDefault="007F7B58" w:rsidP="007F7B58">
      <w:pPr>
        <w:jc w:val="left"/>
        <w:rPr>
          <w:ins w:id="85" w:author="Microsoft Office 用户" w:date="2016-06-18T21:36:00Z"/>
        </w:rPr>
      </w:pPr>
    </w:p>
    <w:p w14:paraId="6B2FD450" w14:textId="205BCC80" w:rsidR="00637E71" w:rsidRDefault="007F7B58" w:rsidP="00637E71">
      <w:pPr>
        <w:jc w:val="left"/>
        <w:rPr>
          <w:ins w:id="86" w:author="Microsoft Office 用户" w:date="2016-06-18T21:36:00Z"/>
        </w:rPr>
      </w:pPr>
      <w:ins w:id="87" w:author="Microsoft Office 用户" w:date="2016-06-18T21:40:00Z">
        <w:r>
          <w:rPr>
            <w:rFonts w:hint="eastAsia"/>
          </w:rPr>
          <w:t xml:space="preserve">3, </w:t>
        </w:r>
      </w:ins>
      <w:ins w:id="88" w:author="Microsoft Office 用户" w:date="2016-06-18T21:29:00Z">
        <w:r w:rsidR="00637E71">
          <w:t>I</w:t>
        </w:r>
        <w:r w:rsidR="00637E71">
          <w:rPr>
            <w:rFonts w:hint="eastAsia"/>
          </w:rPr>
          <w:t xml:space="preserve">dentify which aspects that not satisfy the requirement of ISO standards, and </w:t>
        </w:r>
      </w:ins>
      <w:ins w:id="89" w:author="Microsoft Office 用户" w:date="2016-06-18T21:34:00Z">
        <w:r w:rsidR="00637E71">
          <w:t>understand</w:t>
        </w:r>
      </w:ins>
      <w:ins w:id="90" w:author="Microsoft Office 用户" w:date="2016-06-18T21:29:00Z">
        <w:r w:rsidR="00637E71">
          <w:rPr>
            <w:rFonts w:hint="eastAsia"/>
          </w:rPr>
          <w:t xml:space="preserve"> </w:t>
        </w:r>
      </w:ins>
      <w:ins w:id="91" w:author="Microsoft Office 用户" w:date="2016-06-18T21:34:00Z">
        <w:r w:rsidR="00637E71">
          <w:rPr>
            <w:rFonts w:hint="eastAsia"/>
          </w:rPr>
          <w:t xml:space="preserve">the failing reasons, such as technology problems, management problems or human issues. </w:t>
        </w:r>
      </w:ins>
    </w:p>
    <w:p w14:paraId="23325C12" w14:textId="77777777" w:rsidR="007F7B58" w:rsidRDefault="007F7B58" w:rsidP="00637E71">
      <w:pPr>
        <w:jc w:val="left"/>
        <w:rPr>
          <w:ins w:id="92" w:author="Microsoft Office 用户" w:date="2016-06-18T21:29:00Z"/>
        </w:rPr>
      </w:pPr>
    </w:p>
    <w:p w14:paraId="761CC4E9" w14:textId="7CC102C5" w:rsidR="00637E71" w:rsidRDefault="007F7B58" w:rsidP="00637E71">
      <w:pPr>
        <w:jc w:val="left"/>
        <w:rPr>
          <w:ins w:id="93" w:author="Microsoft Office 用户" w:date="2016-06-18T21:30:00Z"/>
        </w:rPr>
      </w:pPr>
      <w:ins w:id="94" w:author="Microsoft Office 用户" w:date="2016-06-18T21:40:00Z">
        <w:r>
          <w:rPr>
            <w:rFonts w:hint="eastAsia"/>
          </w:rPr>
          <w:t xml:space="preserve">4, </w:t>
        </w:r>
      </w:ins>
      <w:ins w:id="95" w:author="Microsoft Office 用户" w:date="2016-06-18T21:30:00Z">
        <w:r w:rsidR="00637E71">
          <w:t xml:space="preserve">Assigning </w:t>
        </w:r>
        <w:r w:rsidR="00637E71">
          <w:rPr>
            <w:rFonts w:hint="eastAsia"/>
          </w:rPr>
          <w:t xml:space="preserve">the severity rating to them. </w:t>
        </w:r>
      </w:ins>
    </w:p>
    <w:p w14:paraId="6C10ACE4" w14:textId="13942938" w:rsidR="00637E71" w:rsidRDefault="007F7B58" w:rsidP="00637E71">
      <w:pPr>
        <w:jc w:val="left"/>
        <w:rPr>
          <w:ins w:id="96" w:author="Microsoft Office 用户" w:date="2016-06-18T21:32:00Z"/>
        </w:rPr>
      </w:pPr>
      <w:ins w:id="97" w:author="Microsoft Office 用户" w:date="2016-06-18T21:40:00Z">
        <w:r>
          <w:rPr>
            <w:rFonts w:hint="eastAsia"/>
          </w:rPr>
          <w:lastRenderedPageBreak/>
          <w:t xml:space="preserve">4, </w:t>
        </w:r>
      </w:ins>
      <w:ins w:id="98" w:author="Microsoft Office 用户" w:date="2016-06-18T21:30:00Z">
        <w:r w:rsidR="00637E71">
          <w:t>T</w:t>
        </w:r>
        <w:r w:rsidR="00637E71">
          <w:rPr>
            <w:rFonts w:hint="eastAsia"/>
          </w:rPr>
          <w:t xml:space="preserve">hen </w:t>
        </w:r>
        <w:r w:rsidR="00637E71">
          <w:t>according</w:t>
        </w:r>
        <w:r w:rsidR="00637E71">
          <w:rPr>
            <w:rFonts w:hint="eastAsia"/>
          </w:rPr>
          <w:t xml:space="preserve"> to the rating, ranking </w:t>
        </w:r>
      </w:ins>
      <w:ins w:id="99" w:author="Microsoft Office 用户" w:date="2016-06-18T21:31:00Z">
        <w:r w:rsidR="00637E71">
          <w:rPr>
            <w:rFonts w:hint="eastAsia"/>
          </w:rPr>
          <w:t xml:space="preserve">each aspect of the </w:t>
        </w:r>
        <w:r w:rsidR="00637E71">
          <w:t>system</w:t>
        </w:r>
        <w:r w:rsidR="00637E71">
          <w:rPr>
            <w:rFonts w:hint="eastAsia"/>
          </w:rPr>
          <w:t xml:space="preserve"> and </w:t>
        </w:r>
      </w:ins>
      <w:ins w:id="100" w:author="Microsoft Office 用户" w:date="2016-06-18T21:35:00Z">
        <w:r>
          <w:rPr>
            <w:rFonts w:hint="eastAsia"/>
          </w:rPr>
          <w:t>re-</w:t>
        </w:r>
      </w:ins>
      <w:ins w:id="101" w:author="Microsoft Office 用户" w:date="2016-06-18T21:31:00Z">
        <w:r w:rsidR="00637E71">
          <w:rPr>
            <w:rFonts w:hint="eastAsia"/>
          </w:rPr>
          <w:t xml:space="preserve">decide the audit priority, schedule, and resources. </w:t>
        </w:r>
      </w:ins>
    </w:p>
    <w:p w14:paraId="2EE60062" w14:textId="77777777" w:rsidR="00637E71" w:rsidRDefault="00637E71" w:rsidP="00637E71">
      <w:pPr>
        <w:jc w:val="left"/>
        <w:rPr>
          <w:ins w:id="102" w:author="Microsoft Office 用户" w:date="2016-06-18T21:37:00Z"/>
        </w:rPr>
      </w:pPr>
    </w:p>
    <w:p w14:paraId="5670192D" w14:textId="35FE0151" w:rsidR="007F7B58" w:rsidRDefault="007F7B58" w:rsidP="00637E71">
      <w:pPr>
        <w:jc w:val="left"/>
        <w:rPr>
          <w:ins w:id="103" w:author="Microsoft Office 用户" w:date="2016-06-18T21:37:00Z"/>
        </w:rPr>
      </w:pPr>
      <w:ins w:id="104" w:author="Microsoft Office 用户" w:date="2016-06-18T21:40:00Z">
        <w:r>
          <w:rPr>
            <w:rFonts w:hint="eastAsia"/>
          </w:rPr>
          <w:t xml:space="preserve">5, </w:t>
        </w:r>
      </w:ins>
      <w:ins w:id="105" w:author="Microsoft Office 用户" w:date="2016-06-18T21:37:00Z">
        <w:r>
          <w:t>E</w:t>
        </w:r>
        <w:r>
          <w:rPr>
            <w:rFonts w:hint="eastAsia"/>
          </w:rPr>
          <w:t xml:space="preserve">valuate the audit plan </w:t>
        </w:r>
      </w:ins>
    </w:p>
    <w:p w14:paraId="158258D2" w14:textId="479731D1" w:rsidR="007F7B58" w:rsidRDefault="007F7B58" w:rsidP="00637E71">
      <w:pPr>
        <w:jc w:val="left"/>
        <w:rPr>
          <w:ins w:id="106" w:author="Microsoft Office 用户" w:date="2016-06-18T21:37:00Z"/>
        </w:rPr>
      </w:pPr>
      <w:ins w:id="107" w:author="Microsoft Office 用户" w:date="2016-06-18T21:37:00Z">
        <w:r>
          <w:t xml:space="preserve">based on many different plans, we choose the most suitable one. </w:t>
        </w:r>
      </w:ins>
    </w:p>
    <w:p w14:paraId="5439C714" w14:textId="77777777" w:rsidR="007F7B58" w:rsidRDefault="007F7B58" w:rsidP="00637E71">
      <w:pPr>
        <w:jc w:val="left"/>
        <w:rPr>
          <w:ins w:id="108" w:author="Microsoft Office 用户" w:date="2016-06-18T21:38:00Z"/>
        </w:rPr>
      </w:pPr>
    </w:p>
    <w:p w14:paraId="0E5EF9D1" w14:textId="6C854E33" w:rsidR="007F7B58" w:rsidRDefault="007F7B58" w:rsidP="00637E71">
      <w:pPr>
        <w:jc w:val="left"/>
        <w:rPr>
          <w:ins w:id="109" w:author="Microsoft Office 用户" w:date="2016-06-18T21:38:00Z"/>
        </w:rPr>
      </w:pPr>
      <w:ins w:id="110" w:author="Microsoft Office 用户" w:date="2016-06-18T21:40:00Z">
        <w:r>
          <w:rPr>
            <w:rFonts w:hint="eastAsia"/>
          </w:rPr>
          <w:t xml:space="preserve">6, </w:t>
        </w:r>
      </w:ins>
      <w:ins w:id="111" w:author="Microsoft Office 用户" w:date="2016-06-18T21:38:00Z">
        <w:r>
          <w:t>I</w:t>
        </w:r>
        <w:r>
          <w:rPr>
            <w:rFonts w:hint="eastAsia"/>
          </w:rPr>
          <w:t xml:space="preserve">mplement the plan and monitor the plan </w:t>
        </w:r>
      </w:ins>
    </w:p>
    <w:p w14:paraId="3DFB5DC7" w14:textId="77777777" w:rsidR="007F7B58" w:rsidRDefault="007F7B58" w:rsidP="007F7B58">
      <w:pPr>
        <w:jc w:val="left"/>
        <w:rPr>
          <w:ins w:id="112" w:author="Microsoft Office 用户" w:date="2016-06-18T21:39:00Z"/>
        </w:rPr>
      </w:pPr>
      <w:ins w:id="113" w:author="Microsoft Office 用户" w:date="2016-06-18T21:39:00Z">
        <w:r>
          <w:rPr>
            <w:rFonts w:hint="eastAsia"/>
          </w:rPr>
          <w:t xml:space="preserve">During implementing the plan, we might encounter some problems those are not identified before. Therefore, we need to monitor the course of implementation all the time and timely adjust the plan. </w:t>
        </w:r>
      </w:ins>
    </w:p>
    <w:p w14:paraId="4942E9C0" w14:textId="77777777" w:rsidR="007F7B58" w:rsidDel="007F7B58" w:rsidRDefault="007F7B58" w:rsidP="00637E71">
      <w:pPr>
        <w:jc w:val="left"/>
        <w:rPr>
          <w:del w:id="114" w:author="Microsoft Office 用户" w:date="2016-06-18T21:41:00Z"/>
        </w:rPr>
      </w:pPr>
    </w:p>
    <w:p w14:paraId="21011730" w14:textId="27F7EA50" w:rsidR="00654770" w:rsidDel="007F7B58" w:rsidRDefault="00654770" w:rsidP="00092563">
      <w:pPr>
        <w:jc w:val="left"/>
        <w:rPr>
          <w:del w:id="115" w:author="Microsoft Office 用户" w:date="2016-06-18T21:39:00Z"/>
        </w:rPr>
      </w:pPr>
      <w:del w:id="116" w:author="Microsoft Office 用户" w:date="2016-06-18T21:39:00Z">
        <w:r w:rsidDel="007F7B58">
          <w:rPr>
            <w:rFonts w:hint="eastAsia"/>
          </w:rPr>
          <w:delText xml:space="preserve">I will set those aspects not fit the ISO9001 standards as high priority when conduct the audit. Then implementing the precaution steps in following steps: </w:delText>
        </w:r>
      </w:del>
    </w:p>
    <w:p w14:paraId="31D853CD" w14:textId="6CE4CBDD" w:rsidR="00654770" w:rsidDel="007F7B58" w:rsidRDefault="00654770" w:rsidP="00092563">
      <w:pPr>
        <w:jc w:val="left"/>
        <w:rPr>
          <w:del w:id="117" w:author="Microsoft Office 用户" w:date="2016-06-18T21:39:00Z"/>
        </w:rPr>
      </w:pPr>
    </w:p>
    <w:p w14:paraId="0CEA45DF" w14:textId="2D226C45" w:rsidR="00654770" w:rsidDel="007F7B58" w:rsidRDefault="00654770" w:rsidP="00092563">
      <w:pPr>
        <w:jc w:val="left"/>
        <w:rPr>
          <w:del w:id="118" w:author="Microsoft Office 用户" w:date="2016-06-18T21:39:00Z"/>
        </w:rPr>
      </w:pPr>
      <w:del w:id="119" w:author="Microsoft Office 用户" w:date="2016-06-18T21:39:00Z">
        <w:r w:rsidDel="007F7B58">
          <w:rPr>
            <w:rFonts w:hint="eastAsia"/>
          </w:rPr>
          <w:delText xml:space="preserve">1, Locate the issue </w:delText>
        </w:r>
      </w:del>
    </w:p>
    <w:p w14:paraId="465EC569" w14:textId="517BF215" w:rsidR="00654770" w:rsidDel="007F7B58" w:rsidRDefault="00654770" w:rsidP="00092563">
      <w:pPr>
        <w:jc w:val="left"/>
        <w:rPr>
          <w:del w:id="120" w:author="Microsoft Office 用户" w:date="2016-06-18T21:39:00Z"/>
        </w:rPr>
      </w:pPr>
      <w:del w:id="121" w:author="Microsoft Office 用户" w:date="2016-06-18T21:39:00Z">
        <w:r w:rsidDel="007F7B58">
          <w:rPr>
            <w:rFonts w:hint="eastAsia"/>
          </w:rPr>
          <w:delText xml:space="preserve">we should understand why those aspects lead to fail to meet the standards, such as technology problems, management problems or human issues and so on. </w:delText>
        </w:r>
      </w:del>
    </w:p>
    <w:p w14:paraId="51464F33" w14:textId="1B02ED24" w:rsidR="00654770" w:rsidDel="007F7B58" w:rsidRDefault="00654770" w:rsidP="00092563">
      <w:pPr>
        <w:jc w:val="left"/>
        <w:rPr>
          <w:del w:id="122" w:author="Microsoft Office 用户" w:date="2016-06-18T21:39:00Z"/>
        </w:rPr>
      </w:pPr>
    </w:p>
    <w:p w14:paraId="7035C7ED" w14:textId="5324E4E1" w:rsidR="00654770" w:rsidDel="007F7B58" w:rsidRDefault="00654770" w:rsidP="00092563">
      <w:pPr>
        <w:jc w:val="left"/>
        <w:rPr>
          <w:del w:id="123" w:author="Microsoft Office 用户" w:date="2016-06-18T21:39:00Z"/>
        </w:rPr>
      </w:pPr>
      <w:del w:id="124" w:author="Microsoft Office 用户" w:date="2016-06-18T21:39:00Z">
        <w:r w:rsidDel="007F7B58">
          <w:rPr>
            <w:rFonts w:hint="eastAsia"/>
          </w:rPr>
          <w:delText xml:space="preserve">2. Understand the ISO 9001 standards fully </w:delText>
        </w:r>
      </w:del>
    </w:p>
    <w:p w14:paraId="5A43B3E0" w14:textId="496D6ABF" w:rsidR="00654770" w:rsidDel="007F7B58" w:rsidRDefault="00654770" w:rsidP="00092563">
      <w:pPr>
        <w:jc w:val="left"/>
        <w:rPr>
          <w:del w:id="125" w:author="Microsoft Office 用户" w:date="2016-06-18T21:39:00Z"/>
        </w:rPr>
      </w:pPr>
    </w:p>
    <w:p w14:paraId="47E8A538" w14:textId="5B7BCA3D" w:rsidR="00654770" w:rsidDel="007F7B58" w:rsidRDefault="0022749C" w:rsidP="00092563">
      <w:pPr>
        <w:jc w:val="left"/>
        <w:rPr>
          <w:del w:id="126" w:author="Microsoft Office 用户" w:date="2016-06-18T21:39:00Z"/>
        </w:rPr>
      </w:pPr>
      <w:del w:id="127" w:author="Microsoft Office 用户" w:date="2016-06-18T21:39:00Z">
        <w:r w:rsidDel="007F7B58">
          <w:rPr>
            <w:rFonts w:hint="eastAsia"/>
          </w:rPr>
          <w:delText xml:space="preserve">we should understand the criteria of assessment about ISO9001, </w:delText>
        </w:r>
        <w:r w:rsidDel="007F7B58">
          <w:delText>especially</w:delText>
        </w:r>
        <w:r w:rsidDel="007F7B58">
          <w:rPr>
            <w:rFonts w:hint="eastAsia"/>
          </w:rPr>
          <w:delText xml:space="preserve">, for those have high rate of failing parts. In this way, we can where we need to put effort. In </w:delText>
        </w:r>
        <w:r w:rsidDel="007F7B58">
          <w:delText>other</w:delText>
        </w:r>
        <w:r w:rsidDel="007F7B58">
          <w:rPr>
            <w:rFonts w:hint="eastAsia"/>
          </w:rPr>
          <w:delText xml:space="preserve"> words, we know what is the key point in order to pass the ISO9001. </w:delText>
        </w:r>
      </w:del>
    </w:p>
    <w:p w14:paraId="76ED5AF2" w14:textId="370A768E" w:rsidR="0022749C" w:rsidDel="007F7B58" w:rsidRDefault="0022749C" w:rsidP="00092563">
      <w:pPr>
        <w:jc w:val="left"/>
        <w:rPr>
          <w:del w:id="128" w:author="Microsoft Office 用户" w:date="2016-06-18T21:39:00Z"/>
        </w:rPr>
      </w:pPr>
    </w:p>
    <w:p w14:paraId="0E1642FD" w14:textId="0789E8D8" w:rsidR="0022749C" w:rsidDel="007F7B58" w:rsidRDefault="0022749C" w:rsidP="00092563">
      <w:pPr>
        <w:jc w:val="left"/>
        <w:rPr>
          <w:del w:id="129" w:author="Microsoft Office 用户" w:date="2016-06-18T21:39:00Z"/>
        </w:rPr>
      </w:pPr>
      <w:del w:id="130" w:author="Microsoft Office 用户" w:date="2016-06-18T21:39:00Z">
        <w:r w:rsidDel="007F7B58">
          <w:rPr>
            <w:rFonts w:hint="eastAsia"/>
          </w:rPr>
          <w:delText xml:space="preserve">3. Comparing the </w:delText>
        </w:r>
        <w:r w:rsidDel="007F7B58">
          <w:delText>issues</w:delText>
        </w:r>
        <w:r w:rsidDel="007F7B58">
          <w:rPr>
            <w:rFonts w:hint="eastAsia"/>
          </w:rPr>
          <w:delText xml:space="preserve"> with the standards </w:delText>
        </w:r>
      </w:del>
    </w:p>
    <w:p w14:paraId="3CDB6475" w14:textId="50B65FB7" w:rsidR="0022749C" w:rsidDel="007F7B58" w:rsidRDefault="0022749C" w:rsidP="00092563">
      <w:pPr>
        <w:jc w:val="left"/>
        <w:rPr>
          <w:del w:id="131" w:author="Microsoft Office 用户" w:date="2016-06-18T21:39:00Z"/>
        </w:rPr>
      </w:pPr>
    </w:p>
    <w:p w14:paraId="546A6C71" w14:textId="5546DD2D" w:rsidR="0022749C" w:rsidDel="007F7B58" w:rsidRDefault="0022749C" w:rsidP="00092563">
      <w:pPr>
        <w:jc w:val="left"/>
        <w:rPr>
          <w:del w:id="132" w:author="Microsoft Office 用户" w:date="2016-06-18T21:39:00Z"/>
        </w:rPr>
      </w:pPr>
      <w:del w:id="133" w:author="Microsoft Office 用户" w:date="2016-06-18T21:39:00Z">
        <w:r w:rsidDel="007F7B58">
          <w:rPr>
            <w:rFonts w:hint="eastAsia"/>
          </w:rPr>
          <w:delText xml:space="preserve">By comparing the issues with standards, we can know what is </w:delText>
        </w:r>
        <w:r w:rsidDel="007F7B58">
          <w:delText xml:space="preserve">difference between standards and actual </w:delText>
        </w:r>
        <w:r w:rsidDel="007F7B58">
          <w:rPr>
            <w:rFonts w:hint="eastAsia"/>
          </w:rPr>
          <w:delText xml:space="preserve">situation of the system. In </w:delText>
        </w:r>
        <w:r w:rsidR="00B33F43" w:rsidDel="007F7B58">
          <w:rPr>
            <w:rFonts w:hint="eastAsia"/>
          </w:rPr>
          <w:delText xml:space="preserve">this way, we can know how far away of each part from the standards. Then we can decide how many efforts needed in each part. </w:delText>
        </w:r>
      </w:del>
    </w:p>
    <w:p w14:paraId="1D4F621F" w14:textId="1A9FEE14" w:rsidR="00B33F43" w:rsidDel="007F7B58" w:rsidRDefault="00B33F43" w:rsidP="00092563">
      <w:pPr>
        <w:jc w:val="left"/>
        <w:rPr>
          <w:del w:id="134" w:author="Microsoft Office 用户" w:date="2016-06-18T21:39:00Z"/>
        </w:rPr>
      </w:pPr>
    </w:p>
    <w:p w14:paraId="43FCC2C0" w14:textId="50BBF0C1" w:rsidR="00B33F43" w:rsidDel="007F7B58" w:rsidRDefault="00B33F43" w:rsidP="00092563">
      <w:pPr>
        <w:jc w:val="left"/>
        <w:rPr>
          <w:del w:id="135" w:author="Microsoft Office 用户" w:date="2016-06-18T21:39:00Z"/>
        </w:rPr>
      </w:pPr>
      <w:del w:id="136" w:author="Microsoft Office 用户" w:date="2016-06-18T21:39:00Z">
        <w:r w:rsidDel="007F7B58">
          <w:rPr>
            <w:rFonts w:hint="eastAsia"/>
          </w:rPr>
          <w:delText>4. Thinking the possible solution</w:delText>
        </w:r>
      </w:del>
    </w:p>
    <w:p w14:paraId="52C8116C" w14:textId="0AB248D8" w:rsidR="00B33F43" w:rsidDel="007F7B58" w:rsidRDefault="00B33F43" w:rsidP="00092563">
      <w:pPr>
        <w:jc w:val="left"/>
        <w:rPr>
          <w:del w:id="137" w:author="Microsoft Office 用户" w:date="2016-06-18T21:39:00Z"/>
        </w:rPr>
      </w:pPr>
      <w:del w:id="138" w:author="Microsoft Office 用户" w:date="2016-06-18T21:39:00Z">
        <w:r w:rsidDel="007F7B58">
          <w:rPr>
            <w:rFonts w:hint="eastAsia"/>
          </w:rPr>
          <w:delText xml:space="preserve">We start thinking about the </w:delText>
        </w:r>
        <w:r w:rsidDel="007F7B58">
          <w:delText>solution</w:delText>
        </w:r>
        <w:r w:rsidDel="007F7B58">
          <w:rPr>
            <w:rFonts w:hint="eastAsia"/>
          </w:rPr>
          <w:delText xml:space="preserve"> based on some case studies, tools, and discussion between </w:delText>
        </w:r>
        <w:r w:rsidDel="007F7B58">
          <w:delText>technology</w:delText>
        </w:r>
        <w:r w:rsidDel="007F7B58">
          <w:rPr>
            <w:rFonts w:hint="eastAsia"/>
          </w:rPr>
          <w:delText xml:space="preserve"> people and business people. </w:delText>
        </w:r>
      </w:del>
    </w:p>
    <w:p w14:paraId="0E2B6B97" w14:textId="74A12AE2" w:rsidR="00B33F43" w:rsidDel="007F7B58" w:rsidRDefault="00B33F43" w:rsidP="00092563">
      <w:pPr>
        <w:jc w:val="left"/>
        <w:rPr>
          <w:del w:id="139" w:author="Microsoft Office 用户" w:date="2016-06-18T21:39:00Z"/>
        </w:rPr>
      </w:pPr>
    </w:p>
    <w:p w14:paraId="5CDE7531" w14:textId="16265472" w:rsidR="00B33F43" w:rsidDel="007F7B58" w:rsidRDefault="00B33F43" w:rsidP="00092563">
      <w:pPr>
        <w:jc w:val="left"/>
        <w:rPr>
          <w:del w:id="140" w:author="Microsoft Office 用户" w:date="2016-06-18T21:39:00Z"/>
        </w:rPr>
      </w:pPr>
      <w:del w:id="141" w:author="Microsoft Office 用户" w:date="2016-06-18T21:39:00Z">
        <w:r w:rsidDel="007F7B58">
          <w:rPr>
            <w:rFonts w:hint="eastAsia"/>
          </w:rPr>
          <w:delText xml:space="preserve">5. Evaluate the solution </w:delText>
        </w:r>
      </w:del>
    </w:p>
    <w:p w14:paraId="27C6E771" w14:textId="4023199F" w:rsidR="00B33F43" w:rsidDel="007F7B58" w:rsidRDefault="00B33F43" w:rsidP="00092563">
      <w:pPr>
        <w:jc w:val="left"/>
        <w:rPr>
          <w:del w:id="142" w:author="Microsoft Office 用户" w:date="2016-06-18T21:39:00Z"/>
        </w:rPr>
      </w:pPr>
      <w:del w:id="143" w:author="Microsoft Office 用户" w:date="2016-06-18T21:39:00Z">
        <w:r w:rsidDel="007F7B58">
          <w:rPr>
            <w:rFonts w:hint="eastAsia"/>
          </w:rPr>
          <w:delText xml:space="preserve">According to the many kinds of possible solution plan, we choose the </w:delText>
        </w:r>
        <w:r w:rsidDel="007F7B58">
          <w:delText>most</w:delText>
        </w:r>
        <w:r w:rsidDel="007F7B58">
          <w:rPr>
            <w:rFonts w:hint="eastAsia"/>
          </w:rPr>
          <w:delText xml:space="preserve"> suitable one. </w:delText>
        </w:r>
      </w:del>
    </w:p>
    <w:p w14:paraId="7ABF0E81" w14:textId="1D9AB86A" w:rsidR="00B33F43" w:rsidDel="007F7B58" w:rsidRDefault="00B33F43" w:rsidP="00092563">
      <w:pPr>
        <w:jc w:val="left"/>
        <w:rPr>
          <w:del w:id="144" w:author="Microsoft Office 用户" w:date="2016-06-18T21:39:00Z"/>
        </w:rPr>
      </w:pPr>
    </w:p>
    <w:p w14:paraId="69511F1C" w14:textId="7380C8A8" w:rsidR="00B33F43" w:rsidDel="007F7B58" w:rsidRDefault="00B33F43" w:rsidP="00092563">
      <w:pPr>
        <w:jc w:val="left"/>
        <w:rPr>
          <w:del w:id="145" w:author="Microsoft Office 用户" w:date="2016-06-18T21:39:00Z"/>
        </w:rPr>
      </w:pPr>
      <w:del w:id="146" w:author="Microsoft Office 用户" w:date="2016-06-18T21:39:00Z">
        <w:r w:rsidDel="007F7B58">
          <w:rPr>
            <w:rFonts w:hint="eastAsia"/>
          </w:rPr>
          <w:delText xml:space="preserve">6. implementing the plan and monitoring the solution </w:delText>
        </w:r>
      </w:del>
    </w:p>
    <w:p w14:paraId="71D7E12A" w14:textId="1AC6BA3E" w:rsidR="00B33F43" w:rsidDel="007F7B58" w:rsidRDefault="00B33F43" w:rsidP="00092563">
      <w:pPr>
        <w:jc w:val="left"/>
        <w:rPr>
          <w:del w:id="147" w:author="Microsoft Office 用户" w:date="2016-06-18T21:39:00Z"/>
        </w:rPr>
      </w:pPr>
      <w:del w:id="148" w:author="Microsoft Office 用户" w:date="2016-06-18T21:39:00Z">
        <w:r w:rsidDel="007F7B58">
          <w:rPr>
            <w:rFonts w:hint="eastAsia"/>
          </w:rPr>
          <w:delText xml:space="preserve">During implementing the plan, we might encounter some problems those are not identified before. Therefore, we need to monitor the course of implementation all the time and timely adjust the plan. </w:delText>
        </w:r>
      </w:del>
    </w:p>
    <w:p w14:paraId="2609D1D9" w14:textId="77777777" w:rsidR="00654770" w:rsidDel="007F7B58" w:rsidRDefault="00654770" w:rsidP="00092563">
      <w:pPr>
        <w:jc w:val="left"/>
        <w:rPr>
          <w:del w:id="149" w:author="Microsoft Office 用户" w:date="2016-06-18T21:40:00Z"/>
        </w:rPr>
      </w:pPr>
    </w:p>
    <w:p w14:paraId="3CC827BC" w14:textId="77777777" w:rsidR="00654770" w:rsidDel="007F7B58" w:rsidRDefault="00654770" w:rsidP="00092563">
      <w:pPr>
        <w:jc w:val="left"/>
        <w:rPr>
          <w:del w:id="150" w:author="Microsoft Office 用户" w:date="2016-06-18T21:40:00Z"/>
        </w:rPr>
      </w:pPr>
    </w:p>
    <w:p w14:paraId="12CDDEC5" w14:textId="77777777" w:rsidR="00935587" w:rsidDel="007F7B58" w:rsidRDefault="00935587" w:rsidP="00092563">
      <w:pPr>
        <w:jc w:val="left"/>
        <w:rPr>
          <w:del w:id="151" w:author="Microsoft Office 用户" w:date="2016-06-18T21:40:00Z"/>
        </w:rPr>
      </w:pPr>
    </w:p>
    <w:p w14:paraId="7EE7D825" w14:textId="77777777" w:rsidR="00935587" w:rsidRDefault="00935587" w:rsidP="00092563">
      <w:pPr>
        <w:jc w:val="left"/>
      </w:pPr>
    </w:p>
    <w:p w14:paraId="1F5C0691" w14:textId="77777777" w:rsidR="00935587" w:rsidDel="007F7B58" w:rsidRDefault="00935587" w:rsidP="00092563">
      <w:pPr>
        <w:jc w:val="left"/>
        <w:rPr>
          <w:del w:id="152" w:author="Microsoft Office 用户" w:date="2016-06-18T21:39:00Z"/>
        </w:rPr>
      </w:pPr>
    </w:p>
    <w:p w14:paraId="2874BDB9" w14:textId="77777777" w:rsidR="00935587" w:rsidDel="007F7B58" w:rsidRDefault="00935587" w:rsidP="00092563">
      <w:pPr>
        <w:jc w:val="left"/>
        <w:rPr>
          <w:del w:id="153" w:author="Microsoft Office 用户" w:date="2016-06-18T21:39:00Z"/>
        </w:rPr>
      </w:pPr>
    </w:p>
    <w:p w14:paraId="219F1BE7" w14:textId="77777777" w:rsidR="00935587" w:rsidDel="007F7B58" w:rsidRDefault="00935587" w:rsidP="00092563">
      <w:pPr>
        <w:jc w:val="left"/>
        <w:rPr>
          <w:del w:id="154" w:author="Microsoft Office 用户" w:date="2016-06-18T21:39:00Z"/>
        </w:rPr>
      </w:pPr>
    </w:p>
    <w:p w14:paraId="455BB2DE" w14:textId="77777777" w:rsidR="00424F3C" w:rsidDel="007F7B58" w:rsidRDefault="00424F3C" w:rsidP="00092563">
      <w:pPr>
        <w:jc w:val="left"/>
        <w:rPr>
          <w:del w:id="155" w:author="Microsoft Office 用户" w:date="2016-06-18T21:39:00Z"/>
        </w:rPr>
      </w:pPr>
    </w:p>
    <w:p w14:paraId="6FFE4182" w14:textId="77777777" w:rsidR="00935587" w:rsidRDefault="00935587" w:rsidP="00092563">
      <w:pPr>
        <w:jc w:val="left"/>
      </w:pPr>
    </w:p>
    <w:p w14:paraId="4024D362" w14:textId="5FCE3DDA" w:rsidR="000725B8" w:rsidRDefault="00935587" w:rsidP="00935587">
      <w:pPr>
        <w:autoSpaceDE w:val="0"/>
        <w:autoSpaceDN w:val="0"/>
        <w:adjustRightInd w:val="0"/>
        <w:spacing w:after="240"/>
        <w:jc w:val="left"/>
        <w:rPr>
          <w:rFonts w:ascii="Times" w:hAnsi="Times" w:cs="Times"/>
          <w:b/>
          <w:bCs/>
          <w:kern w:val="0"/>
          <w:sz w:val="30"/>
          <w:szCs w:val="30"/>
        </w:rPr>
      </w:pPr>
      <w:r>
        <w:t xml:space="preserve">2, </w:t>
      </w:r>
      <w:r w:rsidRPr="00935587">
        <w:rPr>
          <w:rFonts w:ascii="Times" w:hAnsi="Times" w:cs="Times"/>
          <w:bCs/>
          <w:kern w:val="0"/>
        </w:rPr>
        <w:t xml:space="preserve">Discuss an Information Technology (IT) in business. Explain the IT, its </w:t>
      </w:r>
      <w:r w:rsidRPr="007F7B58">
        <w:rPr>
          <w:rFonts w:ascii="Times" w:hAnsi="Times" w:cs="Times"/>
          <w:bCs/>
          <w:kern w:val="0"/>
          <w:highlight w:val="yellow"/>
        </w:rPr>
        <w:t>benefits</w:t>
      </w:r>
      <w:r w:rsidRPr="00935587">
        <w:rPr>
          <w:rFonts w:ascii="Times" w:hAnsi="Times" w:cs="Times"/>
          <w:bCs/>
          <w:kern w:val="0"/>
        </w:rPr>
        <w:t xml:space="preserve">, its </w:t>
      </w:r>
      <w:r w:rsidRPr="007F7B58">
        <w:rPr>
          <w:rFonts w:ascii="Times" w:hAnsi="Times" w:cs="Times"/>
          <w:bCs/>
          <w:kern w:val="0"/>
          <w:highlight w:val="yellow"/>
        </w:rPr>
        <w:t>uses</w:t>
      </w:r>
      <w:r w:rsidRPr="00935587">
        <w:rPr>
          <w:rFonts w:ascii="Times" w:hAnsi="Times" w:cs="Times"/>
          <w:bCs/>
          <w:kern w:val="0"/>
        </w:rPr>
        <w:t xml:space="preserve">, the </w:t>
      </w:r>
      <w:r w:rsidRPr="007F7B58">
        <w:rPr>
          <w:rFonts w:ascii="Times" w:hAnsi="Times" w:cs="Times"/>
          <w:bCs/>
          <w:kern w:val="0"/>
          <w:highlight w:val="yellow"/>
        </w:rPr>
        <w:t>difference</w:t>
      </w:r>
      <w:r w:rsidRPr="00935587">
        <w:rPr>
          <w:rFonts w:ascii="Times" w:hAnsi="Times" w:cs="Times"/>
          <w:bCs/>
          <w:kern w:val="0"/>
        </w:rPr>
        <w:t xml:space="preserve"> it has made to the world, and the </w:t>
      </w:r>
      <w:r w:rsidRPr="007F7B58">
        <w:rPr>
          <w:rFonts w:ascii="Times" w:hAnsi="Times" w:cs="Times"/>
          <w:bCs/>
          <w:kern w:val="0"/>
          <w:highlight w:val="yellow"/>
        </w:rPr>
        <w:t>impact</w:t>
      </w:r>
      <w:r w:rsidRPr="00935587">
        <w:rPr>
          <w:rFonts w:ascii="Times" w:hAnsi="Times" w:cs="Times"/>
          <w:bCs/>
          <w:kern w:val="0"/>
        </w:rPr>
        <w:t xml:space="preserve">. What </w:t>
      </w:r>
      <w:r w:rsidRPr="007F7B58">
        <w:rPr>
          <w:rFonts w:ascii="Times" w:hAnsi="Times" w:cs="Times"/>
          <w:bCs/>
          <w:kern w:val="0"/>
          <w:highlight w:val="yellow"/>
        </w:rPr>
        <w:t>negative impact</w:t>
      </w:r>
      <w:r w:rsidRPr="00935587">
        <w:rPr>
          <w:rFonts w:ascii="Times" w:hAnsi="Times" w:cs="Times"/>
          <w:bCs/>
          <w:kern w:val="0"/>
        </w:rPr>
        <w:t xml:space="preserve"> has this had if any to the users, discuss both </w:t>
      </w:r>
      <w:r w:rsidRPr="007F7B58">
        <w:rPr>
          <w:rFonts w:ascii="Times" w:hAnsi="Times" w:cs="Times"/>
          <w:bCs/>
          <w:kern w:val="0"/>
          <w:highlight w:val="yellow"/>
        </w:rPr>
        <w:t>positives and negatives</w:t>
      </w:r>
      <w:r w:rsidRPr="00935587">
        <w:rPr>
          <w:rFonts w:ascii="Times" w:hAnsi="Times" w:cs="Times"/>
          <w:bCs/>
          <w:kern w:val="0"/>
        </w:rPr>
        <w:t xml:space="preserve"> (10 marks)</w:t>
      </w:r>
      <w:r>
        <w:rPr>
          <w:rFonts w:ascii="Times" w:hAnsi="Times" w:cs="Times"/>
          <w:b/>
          <w:bCs/>
          <w:kern w:val="0"/>
          <w:sz w:val="30"/>
          <w:szCs w:val="30"/>
        </w:rPr>
        <w:t xml:space="preserve"> </w:t>
      </w:r>
    </w:p>
    <w:p w14:paraId="0627B994" w14:textId="3D070D07" w:rsidR="000725B8" w:rsidRPr="000725B8" w:rsidRDefault="000725B8" w:rsidP="00935587">
      <w:pPr>
        <w:autoSpaceDE w:val="0"/>
        <w:autoSpaceDN w:val="0"/>
        <w:adjustRightInd w:val="0"/>
        <w:spacing w:after="240"/>
        <w:jc w:val="left"/>
        <w:rPr>
          <w:rFonts w:ascii="Times" w:hAnsi="Times" w:cs="Times"/>
          <w:b/>
          <w:bCs/>
          <w:kern w:val="0"/>
          <w:sz w:val="30"/>
          <w:szCs w:val="30"/>
        </w:rPr>
      </w:pPr>
      <w:r>
        <w:rPr>
          <w:rFonts w:ascii="Times" w:hAnsi="Times" w:cs="Times"/>
          <w:b/>
          <w:bCs/>
          <w:kern w:val="0"/>
          <w:sz w:val="30"/>
          <w:szCs w:val="30"/>
        </w:rPr>
        <w:t xml:space="preserve">examples: </w:t>
      </w:r>
    </w:p>
    <w:p w14:paraId="29706155" w14:textId="6D9172B7" w:rsidR="00092563" w:rsidRDefault="00935587" w:rsidP="00092563">
      <w:pPr>
        <w:jc w:val="left"/>
      </w:pPr>
      <w:r>
        <w:t xml:space="preserve">business: </w:t>
      </w:r>
    </w:p>
    <w:p w14:paraId="50FF4F49" w14:textId="6F3229A2" w:rsidR="00935587" w:rsidRDefault="00935587" w:rsidP="00092563">
      <w:pPr>
        <w:jc w:val="left"/>
      </w:pPr>
      <w:r>
        <w:t xml:space="preserve">1, IT </w:t>
      </w:r>
    </w:p>
    <w:p w14:paraId="014BD304" w14:textId="732F2084" w:rsidR="007F7B58" w:rsidRDefault="007F7B58" w:rsidP="00092563">
      <w:pPr>
        <w:jc w:val="left"/>
      </w:pPr>
      <w:r>
        <w:rPr>
          <w:rFonts w:hint="eastAsia"/>
        </w:rPr>
        <w:t xml:space="preserve">the virtual reality technology, the final goal of this </w:t>
      </w:r>
      <w:r>
        <w:t>technology</w:t>
      </w:r>
      <w:r>
        <w:rPr>
          <w:rFonts w:hint="eastAsia"/>
        </w:rPr>
        <w:t xml:space="preserve"> is to build 5 sensors for human, so they can have immersive experience when they are in the virtual world. </w:t>
      </w:r>
    </w:p>
    <w:p w14:paraId="55AD44A4" w14:textId="77777777" w:rsidR="007F7B58" w:rsidRDefault="007F7B58" w:rsidP="00092563">
      <w:pPr>
        <w:jc w:val="left"/>
      </w:pPr>
    </w:p>
    <w:p w14:paraId="7FEAD674" w14:textId="69D7145A" w:rsidR="00935587" w:rsidRDefault="00935587" w:rsidP="00092563">
      <w:pPr>
        <w:jc w:val="left"/>
      </w:pPr>
      <w:r>
        <w:t xml:space="preserve">2, benefits </w:t>
      </w:r>
    </w:p>
    <w:p w14:paraId="1BD37B71" w14:textId="38D0BE17" w:rsidR="00A02648" w:rsidRDefault="00A02648" w:rsidP="00092563">
      <w:pPr>
        <w:jc w:val="left"/>
      </w:pPr>
      <w:r>
        <w:rPr>
          <w:rFonts w:hint="eastAsia"/>
        </w:rPr>
        <w:t xml:space="preserve">It </w:t>
      </w:r>
      <w:r>
        <w:t>encourages</w:t>
      </w:r>
      <w:r>
        <w:rPr>
          <w:rFonts w:hint="eastAsia"/>
        </w:rPr>
        <w:t xml:space="preserve"> more the yo</w:t>
      </w:r>
      <w:r w:rsidR="00BB2ED9">
        <w:rPr>
          <w:rFonts w:hint="eastAsia"/>
        </w:rPr>
        <w:t xml:space="preserve">uth to build their own startups, especially, Facebook bought the Oculus rift with 2 billion U.S dollar, which really give the youth the courage. </w:t>
      </w:r>
    </w:p>
    <w:p w14:paraId="766C0E90" w14:textId="4C99FD4A" w:rsidR="00A02648" w:rsidRDefault="00A02648" w:rsidP="00092563">
      <w:pPr>
        <w:jc w:val="left"/>
      </w:pPr>
      <w:r>
        <w:t>I</w:t>
      </w:r>
      <w:r>
        <w:rPr>
          <w:rFonts w:hint="eastAsia"/>
        </w:rPr>
        <w:t xml:space="preserve">t explores a potentially huge markets for VR industry, for example, several months ago, one of the largest </w:t>
      </w:r>
      <w:r>
        <w:t xml:space="preserve">online shopping company, Alibaba, established the VR research department and planned to adopt VR technology to improve online shopping experience. </w:t>
      </w:r>
    </w:p>
    <w:p w14:paraId="2F7D7A85" w14:textId="1394F0F9" w:rsidR="00A02648" w:rsidRDefault="00BB2ED9" w:rsidP="00092563">
      <w:pPr>
        <w:jc w:val="left"/>
      </w:pPr>
      <w:r>
        <w:rPr>
          <w:rFonts w:hint="eastAsia"/>
        </w:rPr>
        <w:t xml:space="preserve">It ignites the enthusiasm of researchers in VR technology. </w:t>
      </w:r>
    </w:p>
    <w:p w14:paraId="1A6BD534" w14:textId="77777777" w:rsidR="00BB2ED9" w:rsidRDefault="00BB2ED9" w:rsidP="00092563">
      <w:pPr>
        <w:jc w:val="left"/>
      </w:pPr>
    </w:p>
    <w:p w14:paraId="28932CE3" w14:textId="312DC9AC" w:rsidR="00935587" w:rsidRDefault="00935587" w:rsidP="00092563">
      <w:pPr>
        <w:jc w:val="left"/>
      </w:pPr>
      <w:r>
        <w:t>3, uses</w:t>
      </w:r>
    </w:p>
    <w:p w14:paraId="50F366B5" w14:textId="5361B41C" w:rsidR="00BB2ED9" w:rsidRDefault="00BB2ED9" w:rsidP="00A02648">
      <w:pPr>
        <w:jc w:val="left"/>
      </w:pPr>
      <w:r>
        <w:rPr>
          <w:rFonts w:hint="eastAsia"/>
        </w:rPr>
        <w:t xml:space="preserve">Now this is technology is mainly applied in game </w:t>
      </w:r>
      <w:r>
        <w:t>industry</w:t>
      </w:r>
      <w:r>
        <w:rPr>
          <w:rFonts w:hint="eastAsia"/>
        </w:rPr>
        <w:t xml:space="preserve"> in order to give the users more immersive experience. Besides, some low-end product, like google card board, </w:t>
      </w:r>
      <w:r>
        <w:t>Samsung</w:t>
      </w:r>
      <w:r>
        <w:rPr>
          <w:rFonts w:hint="eastAsia"/>
        </w:rPr>
        <w:t xml:space="preserve"> VR headset are used to watch VR movies or some simple games. </w:t>
      </w:r>
    </w:p>
    <w:p w14:paraId="5C283422" w14:textId="77777777" w:rsidR="00BB2ED9" w:rsidRDefault="00BB2ED9" w:rsidP="00A02648">
      <w:pPr>
        <w:jc w:val="left"/>
      </w:pPr>
    </w:p>
    <w:p w14:paraId="367007DC" w14:textId="77777777" w:rsidR="00A02648" w:rsidRDefault="00A02648" w:rsidP="00A02648">
      <w:pPr>
        <w:jc w:val="left"/>
      </w:pPr>
      <w:r>
        <w:rPr>
          <w:rFonts w:hint="eastAsia"/>
        </w:rPr>
        <w:t xml:space="preserve">Although this is an emerging technology, it has a widely possible </w:t>
      </w:r>
      <w:r>
        <w:t>application</w:t>
      </w:r>
      <w:r>
        <w:rPr>
          <w:rFonts w:hint="eastAsia"/>
        </w:rPr>
        <w:t xml:space="preserve"> in near future, such as immersive experience for online shopping, simulate exercise for driving cars, and more real </w:t>
      </w:r>
      <w:r>
        <w:t>experience</w:t>
      </w:r>
      <w:r>
        <w:rPr>
          <w:rFonts w:hint="eastAsia"/>
        </w:rPr>
        <w:t xml:space="preserve"> when you are </w:t>
      </w:r>
      <w:r>
        <w:t>watching</w:t>
      </w:r>
      <w:r>
        <w:rPr>
          <w:rFonts w:hint="eastAsia"/>
        </w:rPr>
        <w:t xml:space="preserve"> a movie through virtual </w:t>
      </w:r>
      <w:r>
        <w:t>reality</w:t>
      </w:r>
      <w:r>
        <w:rPr>
          <w:rFonts w:hint="eastAsia"/>
        </w:rPr>
        <w:t xml:space="preserve"> technology. </w:t>
      </w:r>
    </w:p>
    <w:p w14:paraId="53ED4816" w14:textId="77777777" w:rsidR="00BB2ED9" w:rsidRDefault="00BB2ED9" w:rsidP="00092563">
      <w:pPr>
        <w:jc w:val="left"/>
      </w:pPr>
    </w:p>
    <w:p w14:paraId="5DD4B26F" w14:textId="77777777" w:rsidR="00BB2ED9" w:rsidRDefault="00BB2ED9" w:rsidP="00092563">
      <w:pPr>
        <w:jc w:val="left"/>
      </w:pPr>
    </w:p>
    <w:p w14:paraId="7B34C04B" w14:textId="201DEE37" w:rsidR="00935587" w:rsidRDefault="00935587" w:rsidP="00092563">
      <w:pPr>
        <w:jc w:val="left"/>
      </w:pPr>
      <w:r>
        <w:lastRenderedPageBreak/>
        <w:t xml:space="preserve">4, differences made to the world </w:t>
      </w:r>
    </w:p>
    <w:p w14:paraId="463E25CE" w14:textId="4DE6FD7A" w:rsidR="00A02648" w:rsidRDefault="002F4EFE" w:rsidP="00092563">
      <w:pPr>
        <w:jc w:val="left"/>
      </w:pPr>
      <w:r>
        <w:rPr>
          <w:rFonts w:hint="eastAsia"/>
        </w:rPr>
        <w:t xml:space="preserve">New way to play the game. </w:t>
      </w:r>
    </w:p>
    <w:p w14:paraId="51351964" w14:textId="3272F796" w:rsidR="002F4EFE" w:rsidRDefault="002F4EFE" w:rsidP="00092563">
      <w:pPr>
        <w:jc w:val="left"/>
      </w:pPr>
      <w:r>
        <w:t>N</w:t>
      </w:r>
      <w:r>
        <w:rPr>
          <w:rFonts w:hint="eastAsia"/>
        </w:rPr>
        <w:t xml:space="preserve">ew way to watch the movie, better experience, since when you are wearing the headset, you cannot see the real world. </w:t>
      </w:r>
    </w:p>
    <w:p w14:paraId="56EB674F" w14:textId="77777777" w:rsidR="00BB2ED9" w:rsidRDefault="00BB2ED9" w:rsidP="00092563">
      <w:pPr>
        <w:jc w:val="left"/>
      </w:pPr>
    </w:p>
    <w:p w14:paraId="7C10807B" w14:textId="709BBAD4" w:rsidR="00935587" w:rsidRDefault="00935587" w:rsidP="00092563">
      <w:pPr>
        <w:jc w:val="left"/>
      </w:pPr>
      <w:r>
        <w:t xml:space="preserve">5, impact </w:t>
      </w:r>
    </w:p>
    <w:p w14:paraId="3A81861B" w14:textId="1BCCBF88" w:rsidR="00BB2ED9" w:rsidRDefault="00BB2ED9" w:rsidP="00092563">
      <w:pPr>
        <w:jc w:val="left"/>
      </w:pPr>
      <w:r>
        <w:rPr>
          <w:rFonts w:hint="eastAsia"/>
        </w:rPr>
        <w:t xml:space="preserve">It has caught the eyes </w:t>
      </w:r>
      <w:r>
        <w:t xml:space="preserve">of the person, like venture capital, global experienced repeated entrepreneurs and encourage them to start up new businesses. </w:t>
      </w:r>
    </w:p>
    <w:p w14:paraId="7FFB9018" w14:textId="77777777" w:rsidR="00BB2ED9" w:rsidRDefault="00BB2ED9" w:rsidP="00092563">
      <w:pPr>
        <w:jc w:val="left"/>
      </w:pPr>
    </w:p>
    <w:p w14:paraId="18DC805A" w14:textId="72F4B0D5" w:rsidR="002F4EFE" w:rsidRDefault="002F4EFE" w:rsidP="00092563">
      <w:pPr>
        <w:jc w:val="left"/>
      </w:pPr>
      <w:r>
        <w:t>Besides,</w:t>
      </w:r>
      <w:r>
        <w:rPr>
          <w:rFonts w:hint="eastAsia"/>
        </w:rPr>
        <w:t xml:space="preserve"> in game industry, virtual reality has become one of the most popular way to play the games. </w:t>
      </w:r>
    </w:p>
    <w:p w14:paraId="27B2019D" w14:textId="77777777" w:rsidR="002F4EFE" w:rsidRDefault="002F4EFE" w:rsidP="00092563">
      <w:pPr>
        <w:jc w:val="left"/>
      </w:pPr>
    </w:p>
    <w:p w14:paraId="34903705" w14:textId="7F90F268" w:rsidR="00935587" w:rsidRDefault="002F4EFE" w:rsidP="00092563">
      <w:pPr>
        <w:jc w:val="left"/>
      </w:pPr>
      <w:r>
        <w:t>I</w:t>
      </w:r>
      <w:r>
        <w:rPr>
          <w:rFonts w:hint="eastAsia"/>
        </w:rPr>
        <w:t xml:space="preserve">n low-end markets, it also gives a more experience when you are watching movies with a VR headset. </w:t>
      </w:r>
    </w:p>
    <w:p w14:paraId="76B07378" w14:textId="77777777" w:rsidR="002F4EFE" w:rsidRDefault="002F4EFE" w:rsidP="00092563">
      <w:pPr>
        <w:jc w:val="left"/>
      </w:pPr>
    </w:p>
    <w:p w14:paraId="6A4AADD0" w14:textId="128C7187" w:rsidR="002F4EFE" w:rsidRDefault="002F4EFE" w:rsidP="00092563">
      <w:pPr>
        <w:jc w:val="left"/>
      </w:pPr>
      <w:r>
        <w:t>H</w:t>
      </w:r>
      <w:r>
        <w:rPr>
          <w:rFonts w:hint="eastAsia"/>
        </w:rPr>
        <w:t xml:space="preserve">owever, </w:t>
      </w:r>
      <w:r>
        <w:t>it also lead</w:t>
      </w:r>
      <w:r>
        <w:rPr>
          <w:rFonts w:hint="eastAsia"/>
        </w:rPr>
        <w:t>s</w:t>
      </w:r>
      <w:r>
        <w:t xml:space="preserve"> to some possible negative effects. </w:t>
      </w:r>
    </w:p>
    <w:p w14:paraId="7D36CA25" w14:textId="42960378" w:rsidR="002F4EFE" w:rsidRDefault="002F4EFE" w:rsidP="00092563">
      <w:pPr>
        <w:jc w:val="left"/>
      </w:pPr>
      <w:r>
        <w:t>S</w:t>
      </w:r>
      <w:r>
        <w:rPr>
          <w:rFonts w:hint="eastAsia"/>
        </w:rPr>
        <w:t xml:space="preserve">ince when the person is using the VR headset, he/ she totally immerses in the virtual world. </w:t>
      </w:r>
      <w:r>
        <w:t>I</w:t>
      </w:r>
      <w:r>
        <w:rPr>
          <w:rFonts w:hint="eastAsia"/>
        </w:rPr>
        <w:t xml:space="preserve">t might further enlarge the influence caused by the electronic product. </w:t>
      </w:r>
      <w:r>
        <w:t>T</w:t>
      </w:r>
      <w:r>
        <w:rPr>
          <w:rFonts w:hint="eastAsia"/>
        </w:rPr>
        <w:t xml:space="preserve">hat is, reducing the communication </w:t>
      </w:r>
      <w:r>
        <w:t>among</w:t>
      </w:r>
      <w:r>
        <w:rPr>
          <w:rFonts w:hint="eastAsia"/>
        </w:rPr>
        <w:t xml:space="preserve"> people in the real world. </w:t>
      </w:r>
    </w:p>
    <w:p w14:paraId="4AE15C12" w14:textId="77777777" w:rsidR="002F4EFE" w:rsidRDefault="002F4EFE" w:rsidP="00092563">
      <w:pPr>
        <w:jc w:val="left"/>
      </w:pPr>
    </w:p>
    <w:p w14:paraId="100FDFC6" w14:textId="7E02FBDC" w:rsidR="002F4EFE" w:rsidRDefault="002F4EFE" w:rsidP="00092563">
      <w:pPr>
        <w:jc w:val="left"/>
      </w:pPr>
      <w:r>
        <w:t>B</w:t>
      </w:r>
      <w:r>
        <w:rPr>
          <w:rFonts w:hint="eastAsia"/>
        </w:rPr>
        <w:t xml:space="preserve">esides, it might lead to more teenagers becoming network addiction since VR technology can provide more really immersive experience. </w:t>
      </w:r>
    </w:p>
    <w:p w14:paraId="3E1EC3A9" w14:textId="77777777" w:rsidR="002F4EFE" w:rsidRDefault="002F4EFE" w:rsidP="00092563">
      <w:pPr>
        <w:jc w:val="left"/>
      </w:pPr>
    </w:p>
    <w:p w14:paraId="7963F99F" w14:textId="77777777" w:rsidR="00935587" w:rsidDel="007F7B58" w:rsidRDefault="00935587" w:rsidP="00092563">
      <w:pPr>
        <w:jc w:val="left"/>
        <w:rPr>
          <w:del w:id="156" w:author="Microsoft Office 用户" w:date="2016-06-18T21:40:00Z"/>
        </w:rPr>
      </w:pPr>
    </w:p>
    <w:p w14:paraId="50556A39" w14:textId="77777777" w:rsidR="00935587" w:rsidDel="007F7B58" w:rsidRDefault="00935587" w:rsidP="00092563">
      <w:pPr>
        <w:jc w:val="left"/>
        <w:rPr>
          <w:del w:id="157" w:author="Microsoft Office 用户" w:date="2016-06-18T21:40:00Z"/>
        </w:rPr>
      </w:pPr>
    </w:p>
    <w:p w14:paraId="4C1EFABA" w14:textId="77777777" w:rsidR="00935587" w:rsidDel="007F7B58" w:rsidRDefault="00935587" w:rsidP="00092563">
      <w:pPr>
        <w:jc w:val="left"/>
        <w:rPr>
          <w:del w:id="158" w:author="Microsoft Office 用户" w:date="2016-06-18T21:40:00Z"/>
        </w:rPr>
      </w:pPr>
    </w:p>
    <w:p w14:paraId="5752CB8D" w14:textId="77777777" w:rsidR="00092563" w:rsidDel="007F7B58" w:rsidRDefault="00092563" w:rsidP="00092563">
      <w:pPr>
        <w:jc w:val="left"/>
        <w:rPr>
          <w:del w:id="159" w:author="Microsoft Office 用户" w:date="2016-06-18T21:40:00Z"/>
        </w:rPr>
      </w:pPr>
    </w:p>
    <w:p w14:paraId="1E57B99D" w14:textId="77777777" w:rsidR="00092563" w:rsidDel="007F7B58" w:rsidRDefault="00092563" w:rsidP="00092563">
      <w:pPr>
        <w:jc w:val="center"/>
        <w:rPr>
          <w:del w:id="160" w:author="Microsoft Office 用户" w:date="2016-06-18T21:40:00Z"/>
        </w:rPr>
      </w:pPr>
    </w:p>
    <w:p w14:paraId="528B8A1A" w14:textId="77777777" w:rsidR="000725B8" w:rsidDel="007F7B58" w:rsidRDefault="000725B8" w:rsidP="00092563">
      <w:pPr>
        <w:jc w:val="center"/>
        <w:rPr>
          <w:del w:id="161" w:author="Microsoft Office 用户" w:date="2016-06-18T21:40:00Z"/>
        </w:rPr>
      </w:pPr>
    </w:p>
    <w:p w14:paraId="4E3DE900" w14:textId="77777777" w:rsidR="000725B8" w:rsidDel="007F7B58" w:rsidRDefault="000725B8" w:rsidP="00092563">
      <w:pPr>
        <w:jc w:val="center"/>
        <w:rPr>
          <w:del w:id="162" w:author="Microsoft Office 用户" w:date="2016-06-18T21:40:00Z"/>
        </w:rPr>
      </w:pPr>
    </w:p>
    <w:p w14:paraId="382091DF" w14:textId="77777777" w:rsidR="000725B8" w:rsidDel="007F7B58" w:rsidRDefault="000725B8" w:rsidP="00092563">
      <w:pPr>
        <w:jc w:val="center"/>
        <w:rPr>
          <w:del w:id="163" w:author="Microsoft Office 用户" w:date="2016-06-18T21:40:00Z"/>
        </w:rPr>
      </w:pPr>
    </w:p>
    <w:p w14:paraId="5488EEED" w14:textId="77777777" w:rsidR="000725B8" w:rsidDel="007F7B58" w:rsidRDefault="000725B8" w:rsidP="00092563">
      <w:pPr>
        <w:jc w:val="center"/>
        <w:rPr>
          <w:del w:id="164" w:author="Microsoft Office 用户" w:date="2016-06-18T21:40:00Z"/>
        </w:rPr>
      </w:pPr>
    </w:p>
    <w:p w14:paraId="2442EEEA" w14:textId="77777777" w:rsidR="000725B8" w:rsidDel="007F7B58" w:rsidRDefault="000725B8" w:rsidP="00092563">
      <w:pPr>
        <w:jc w:val="center"/>
        <w:rPr>
          <w:del w:id="165" w:author="Microsoft Office 用户" w:date="2016-06-18T21:40:00Z"/>
        </w:rPr>
      </w:pPr>
    </w:p>
    <w:p w14:paraId="36D4414E" w14:textId="77777777" w:rsidR="000725B8" w:rsidDel="007F7B58" w:rsidRDefault="000725B8" w:rsidP="00092563">
      <w:pPr>
        <w:jc w:val="center"/>
        <w:rPr>
          <w:del w:id="166" w:author="Microsoft Office 用户" w:date="2016-06-18T21:40:00Z"/>
        </w:rPr>
      </w:pPr>
    </w:p>
    <w:p w14:paraId="07DA0CF4" w14:textId="77777777" w:rsidR="000725B8" w:rsidDel="007F7B58" w:rsidRDefault="000725B8" w:rsidP="00092563">
      <w:pPr>
        <w:jc w:val="center"/>
        <w:rPr>
          <w:del w:id="167" w:author="Microsoft Office 用户" w:date="2016-06-18T21:40:00Z"/>
        </w:rPr>
      </w:pPr>
    </w:p>
    <w:p w14:paraId="4FCC8083" w14:textId="77777777" w:rsidR="000725B8" w:rsidRDefault="000725B8">
      <w:pPr>
        <w:jc w:val="left"/>
        <w:pPrChange w:id="168" w:author="Microsoft Office 用户" w:date="2016-06-18T21:40:00Z">
          <w:pPr>
            <w:jc w:val="center"/>
          </w:pPr>
        </w:pPrChange>
      </w:pPr>
    </w:p>
    <w:p w14:paraId="6ABC818B" w14:textId="522943E6" w:rsidR="000725B8" w:rsidRDefault="000725B8" w:rsidP="000725B8">
      <w:pPr>
        <w:autoSpaceDE w:val="0"/>
        <w:autoSpaceDN w:val="0"/>
        <w:adjustRightInd w:val="0"/>
        <w:spacing w:after="240"/>
        <w:jc w:val="left"/>
        <w:rPr>
          <w:rFonts w:ascii="Times New Roman" w:hAnsi="Times New Roman" w:cs="Times New Roman"/>
          <w:kern w:val="0"/>
        </w:rPr>
      </w:pPr>
      <w:r>
        <w:t>3</w:t>
      </w:r>
      <w:r w:rsidRPr="000725B8">
        <w:t xml:space="preserve">, </w:t>
      </w:r>
      <w:r w:rsidRPr="00377735">
        <w:rPr>
          <w:rFonts w:ascii="Times New Roman" w:hAnsi="Times New Roman" w:cs="Times New Roman"/>
          <w:kern w:val="0"/>
          <w:highlight w:val="cyan"/>
        </w:rPr>
        <w:t>NZ police case study.</w:t>
      </w:r>
      <w:r w:rsidRPr="000725B8">
        <w:rPr>
          <w:rFonts w:ascii="Times New Roman" w:hAnsi="Times New Roman" w:cs="Times New Roman"/>
          <w:kern w:val="0"/>
        </w:rPr>
        <w:t xml:space="preserve"> Discuss what went wrong in this case study how would you have done things differently? </w:t>
      </w:r>
      <w:r w:rsidRPr="004A5860">
        <w:rPr>
          <w:rFonts w:ascii="Times New Roman" w:hAnsi="Times New Roman" w:cs="Times New Roman"/>
          <w:kern w:val="0"/>
          <w:highlight w:val="cyan"/>
        </w:rPr>
        <w:t xml:space="preserve">Does </w:t>
      </w:r>
      <w:proofErr w:type="spellStart"/>
      <w:r w:rsidRPr="004A5860">
        <w:rPr>
          <w:rFonts w:ascii="Times New Roman" w:hAnsi="Times New Roman" w:cs="Times New Roman"/>
          <w:kern w:val="0"/>
          <w:highlight w:val="cyan"/>
        </w:rPr>
        <w:t>Whittakar</w:t>
      </w:r>
      <w:proofErr w:type="spellEnd"/>
      <w:r w:rsidRPr="004A5860">
        <w:rPr>
          <w:rFonts w:ascii="Times New Roman" w:hAnsi="Times New Roman" w:cs="Times New Roman"/>
          <w:kern w:val="0"/>
          <w:highlight w:val="cyan"/>
        </w:rPr>
        <w:t xml:space="preserve"> (1999), “What went wrong?</w:t>
      </w:r>
      <w:r w:rsidRPr="000725B8">
        <w:rPr>
          <w:rFonts w:ascii="Times New Roman" w:hAnsi="Times New Roman" w:cs="Times New Roman"/>
          <w:kern w:val="0"/>
        </w:rPr>
        <w:t xml:space="preserve"> Unsuccessful information technology projects” provide any insights into this particular disaster? (10 marks)</w:t>
      </w:r>
    </w:p>
    <w:p w14:paraId="2C3B13E7" w14:textId="4F3FEAB4" w:rsidR="004A5860" w:rsidRDefault="004A5860"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Case review</w:t>
      </w:r>
      <w:r w:rsidR="00383EE2">
        <w:rPr>
          <w:rFonts w:ascii="Times New Roman" w:hAnsi="Times New Roman" w:cs="Times New Roman" w:hint="eastAsia"/>
          <w:kern w:val="0"/>
        </w:rPr>
        <w:t xml:space="preserve"> and comment</w:t>
      </w:r>
      <w:r>
        <w:rPr>
          <w:rFonts w:ascii="Times New Roman" w:hAnsi="Times New Roman" w:cs="Times New Roman" w:hint="eastAsia"/>
          <w:kern w:val="0"/>
        </w:rPr>
        <w:t xml:space="preserve">: </w:t>
      </w:r>
    </w:p>
    <w:p w14:paraId="676E7CE6" w14:textId="443A938A" w:rsidR="00383EE2" w:rsidRDefault="00383EE2"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T</w:t>
      </w:r>
      <w:r>
        <w:rPr>
          <w:rFonts w:ascii="Times New Roman" w:hAnsi="Times New Roman" w:cs="Times New Roman" w:hint="eastAsia"/>
          <w:kern w:val="0"/>
        </w:rPr>
        <w:t xml:space="preserve">here are several main problems: </w:t>
      </w:r>
    </w:p>
    <w:p w14:paraId="73EE1935" w14:textId="5A012DB1" w:rsidR="004A5860" w:rsidRDefault="004A5860"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The NZ police</w:t>
      </w:r>
      <w:r w:rsidR="00383EE2">
        <w:rPr>
          <w:rFonts w:ascii="Times New Roman" w:hAnsi="Times New Roman" w:cs="Times New Roman" w:hint="eastAsia"/>
          <w:kern w:val="0"/>
        </w:rPr>
        <w:t xml:space="preserve"> case study is a long period up to 7 years, so the technologies are used in the project might be out of date. Actually, at that time, the new operating system, Microsoft NT was first introduced, and the manger did </w:t>
      </w:r>
      <w:r w:rsidR="001A73C2">
        <w:rPr>
          <w:rFonts w:ascii="Times New Roman" w:hAnsi="Times New Roman" w:cs="Times New Roman" w:hint="eastAsia"/>
          <w:kern w:val="0"/>
        </w:rPr>
        <w:t xml:space="preserve">not </w:t>
      </w:r>
      <w:r w:rsidR="00383EE2">
        <w:rPr>
          <w:rFonts w:ascii="Times New Roman" w:hAnsi="Times New Roman" w:cs="Times New Roman" w:hint="eastAsia"/>
          <w:kern w:val="0"/>
        </w:rPr>
        <w:t xml:space="preserve">refresh the system in time. </w:t>
      </w:r>
    </w:p>
    <w:p w14:paraId="5E23B8FD" w14:textId="234C04B7" w:rsidR="00383EE2" w:rsidRDefault="00383EE2"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 xml:space="preserve">During the development </w:t>
      </w:r>
      <w:r>
        <w:rPr>
          <w:rFonts w:ascii="Times New Roman" w:hAnsi="Times New Roman" w:cs="Times New Roman" w:hint="eastAsia"/>
          <w:kern w:val="0"/>
        </w:rPr>
        <w:t xml:space="preserve">of project, the new user requirements showed up and the IBM also pulled out in the half way. </w:t>
      </w:r>
    </w:p>
    <w:p w14:paraId="5B666576" w14:textId="163AF066" w:rsidR="00383EE2" w:rsidRDefault="00383EE2"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 xml:space="preserve">Besides, the project cancelled with only 1/3 project was completed, and over time </w:t>
      </w:r>
      <w:r>
        <w:rPr>
          <w:rFonts w:ascii="Times New Roman" w:hAnsi="Times New Roman" w:cs="Times New Roman" w:hint="eastAsia"/>
          <w:kern w:val="0"/>
        </w:rPr>
        <w:t xml:space="preserve">which is 12 months behind </w:t>
      </w:r>
      <w:r>
        <w:rPr>
          <w:rFonts w:ascii="Times New Roman" w:hAnsi="Times New Roman" w:cs="Times New Roman"/>
          <w:kern w:val="0"/>
        </w:rPr>
        <w:t xml:space="preserve">and over budget up to 4 times more than the estimated cost. </w:t>
      </w:r>
    </w:p>
    <w:p w14:paraId="182C5C76" w14:textId="05EA6621" w:rsidR="002E5977" w:rsidRDefault="00377735"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I will focus on </w:t>
      </w:r>
      <w:r>
        <w:rPr>
          <w:rFonts w:ascii="Times New Roman" w:hAnsi="Times New Roman" w:cs="Times New Roman"/>
          <w:kern w:val="0"/>
        </w:rPr>
        <w:t xml:space="preserve">several parts </w:t>
      </w:r>
      <w:r>
        <w:rPr>
          <w:rFonts w:ascii="Times New Roman" w:hAnsi="Times New Roman" w:cs="Times New Roman" w:hint="eastAsia"/>
          <w:kern w:val="0"/>
        </w:rPr>
        <w:t xml:space="preserve">below </w:t>
      </w:r>
      <w:r w:rsidR="002E5977">
        <w:rPr>
          <w:rFonts w:ascii="Times New Roman" w:hAnsi="Times New Roman" w:cs="Times New Roman"/>
          <w:kern w:val="0"/>
        </w:rPr>
        <w:t>a</w:t>
      </w:r>
      <w:r w:rsidR="00383EE2">
        <w:rPr>
          <w:rFonts w:ascii="Times New Roman" w:hAnsi="Times New Roman" w:cs="Times New Roman" w:hint="eastAsia"/>
          <w:kern w:val="0"/>
        </w:rPr>
        <w:t xml:space="preserve">ccording </w:t>
      </w:r>
      <w:r w:rsidR="001A73C2">
        <w:rPr>
          <w:rFonts w:ascii="Times New Roman" w:hAnsi="Times New Roman" w:cs="Times New Roman" w:hint="eastAsia"/>
          <w:kern w:val="0"/>
        </w:rPr>
        <w:t xml:space="preserve">to these </w:t>
      </w:r>
      <w:r w:rsidR="00383EE2">
        <w:rPr>
          <w:rFonts w:ascii="Times New Roman" w:hAnsi="Times New Roman" w:cs="Times New Roman" w:hint="eastAsia"/>
          <w:kern w:val="0"/>
        </w:rPr>
        <w:t>problem</w:t>
      </w:r>
      <w:r w:rsidR="001A73C2">
        <w:rPr>
          <w:rFonts w:ascii="Times New Roman" w:hAnsi="Times New Roman" w:cs="Times New Roman" w:hint="eastAsia"/>
          <w:kern w:val="0"/>
        </w:rPr>
        <w:t>s</w:t>
      </w:r>
      <w:r w:rsidR="002E5977">
        <w:rPr>
          <w:rFonts w:ascii="Times New Roman" w:hAnsi="Times New Roman" w:cs="Times New Roman" w:hint="eastAsia"/>
          <w:kern w:val="0"/>
        </w:rPr>
        <w:t xml:space="preserve">. </w:t>
      </w:r>
    </w:p>
    <w:p w14:paraId="7F79FE24" w14:textId="3C73AB2E" w:rsidR="002D643B" w:rsidRDefault="002E5977"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lastRenderedPageBreak/>
        <w:t>S</w:t>
      </w:r>
      <w:r w:rsidR="001A73C2">
        <w:rPr>
          <w:rFonts w:ascii="Times New Roman" w:hAnsi="Times New Roman" w:cs="Times New Roman" w:hint="eastAsia"/>
          <w:kern w:val="0"/>
        </w:rPr>
        <w:t xml:space="preserve">ince this is </w:t>
      </w:r>
      <w:r>
        <w:rPr>
          <w:rFonts w:ascii="Times New Roman" w:hAnsi="Times New Roman" w:cs="Times New Roman" w:hint="eastAsia"/>
          <w:kern w:val="0"/>
        </w:rPr>
        <w:t xml:space="preserve">a </w:t>
      </w:r>
      <w:r w:rsidR="001A73C2">
        <w:rPr>
          <w:rFonts w:ascii="Times New Roman" w:hAnsi="Times New Roman" w:cs="Times New Roman" w:hint="eastAsia"/>
          <w:kern w:val="0"/>
        </w:rPr>
        <w:t xml:space="preserve">long period project, </w:t>
      </w:r>
      <w:r w:rsidR="002D643B">
        <w:rPr>
          <w:rFonts w:ascii="Times New Roman" w:hAnsi="Times New Roman" w:cs="Times New Roman" w:hint="eastAsia"/>
          <w:kern w:val="0"/>
        </w:rPr>
        <w:t>I will pay more attention</w:t>
      </w:r>
      <w:r w:rsidR="00377735">
        <w:rPr>
          <w:rFonts w:ascii="Times New Roman" w:hAnsi="Times New Roman" w:cs="Times New Roman" w:hint="eastAsia"/>
          <w:kern w:val="0"/>
        </w:rPr>
        <w:t xml:space="preserve"> to</w:t>
      </w:r>
      <w:r w:rsidR="002D643B">
        <w:rPr>
          <w:rFonts w:ascii="Times New Roman" w:hAnsi="Times New Roman" w:cs="Times New Roman" w:hint="eastAsia"/>
          <w:kern w:val="0"/>
        </w:rPr>
        <w:t xml:space="preserve"> new technology. This is </w:t>
      </w:r>
      <w:r w:rsidR="002D643B">
        <w:rPr>
          <w:rFonts w:ascii="Times New Roman" w:hAnsi="Times New Roman" w:cs="Times New Roman"/>
          <w:kern w:val="0"/>
        </w:rPr>
        <w:t>because</w:t>
      </w:r>
      <w:r w:rsidR="002D643B">
        <w:rPr>
          <w:rFonts w:ascii="Times New Roman" w:hAnsi="Times New Roman" w:cs="Times New Roman" w:hint="eastAsia"/>
          <w:kern w:val="0"/>
        </w:rPr>
        <w:t xml:space="preserve"> when the project takes a very long time, the initial </w:t>
      </w:r>
      <w:r w:rsidR="002D643B">
        <w:rPr>
          <w:rFonts w:ascii="Times New Roman" w:hAnsi="Times New Roman" w:cs="Times New Roman"/>
          <w:kern w:val="0"/>
        </w:rPr>
        <w:t>technology</w:t>
      </w:r>
      <w:r w:rsidR="002D643B">
        <w:rPr>
          <w:rFonts w:ascii="Times New Roman" w:hAnsi="Times New Roman" w:cs="Times New Roman" w:hint="eastAsia"/>
          <w:kern w:val="0"/>
        </w:rPr>
        <w:t xml:space="preserve"> might be out of data, we should keep updating the technology in order to ensure the technology will not hinder the </w:t>
      </w:r>
      <w:r w:rsidR="002D643B">
        <w:rPr>
          <w:rFonts w:ascii="Times New Roman" w:hAnsi="Times New Roman" w:cs="Times New Roman"/>
          <w:kern w:val="0"/>
        </w:rPr>
        <w:t>development</w:t>
      </w:r>
      <w:r w:rsidR="002D643B">
        <w:rPr>
          <w:rFonts w:ascii="Times New Roman" w:hAnsi="Times New Roman" w:cs="Times New Roman" w:hint="eastAsia"/>
          <w:kern w:val="0"/>
        </w:rPr>
        <w:t xml:space="preserve"> of the project. </w:t>
      </w:r>
    </w:p>
    <w:p w14:paraId="0B401167" w14:textId="74071FED" w:rsidR="002E5977" w:rsidRDefault="002E5977"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B</w:t>
      </w:r>
      <w:r>
        <w:rPr>
          <w:rFonts w:ascii="Times New Roman" w:hAnsi="Times New Roman" w:cs="Times New Roman" w:hint="eastAsia"/>
          <w:kern w:val="0"/>
        </w:rPr>
        <w:t xml:space="preserve">ased on the case, the </w:t>
      </w:r>
      <w:r>
        <w:rPr>
          <w:rFonts w:ascii="Times New Roman" w:hAnsi="Times New Roman" w:cs="Times New Roman"/>
          <w:kern w:val="0"/>
        </w:rPr>
        <w:t>project</w:t>
      </w:r>
      <w:r>
        <w:rPr>
          <w:rFonts w:ascii="Times New Roman" w:hAnsi="Times New Roman" w:cs="Times New Roman" w:hint="eastAsia"/>
          <w:kern w:val="0"/>
        </w:rPr>
        <w:t xml:space="preserve"> is over budget and over time. If I do the project, I would combine the WBS, expert advices and other estimate tools together in order to m</w:t>
      </w:r>
      <w:r w:rsidR="004F79F0">
        <w:rPr>
          <w:rFonts w:ascii="Times New Roman" w:hAnsi="Times New Roman" w:cs="Times New Roman" w:hint="eastAsia"/>
          <w:kern w:val="0"/>
        </w:rPr>
        <w:t>ake the estimated schedule and cost</w:t>
      </w:r>
      <w:r w:rsidR="00377735">
        <w:rPr>
          <w:rFonts w:ascii="Times New Roman" w:hAnsi="Times New Roman" w:cs="Times New Roman" w:hint="eastAsia"/>
          <w:kern w:val="0"/>
        </w:rPr>
        <w:t xml:space="preserve"> </w:t>
      </w:r>
      <w:r>
        <w:rPr>
          <w:rFonts w:ascii="Times New Roman" w:hAnsi="Times New Roman" w:cs="Times New Roman" w:hint="eastAsia"/>
          <w:kern w:val="0"/>
        </w:rPr>
        <w:t xml:space="preserve">more reliable. Besides, </w:t>
      </w:r>
      <w:r w:rsidR="00377735">
        <w:rPr>
          <w:rFonts w:ascii="Times New Roman" w:hAnsi="Times New Roman" w:cs="Times New Roman" w:hint="eastAsia"/>
          <w:kern w:val="0"/>
        </w:rPr>
        <w:t xml:space="preserve">I will </w:t>
      </w:r>
      <w:r w:rsidR="00377735">
        <w:rPr>
          <w:rFonts w:ascii="Times New Roman" w:hAnsi="Times New Roman" w:cs="Times New Roman"/>
          <w:kern w:val="0"/>
        </w:rPr>
        <w:t xml:space="preserve">use the network diagram to calculate </w:t>
      </w:r>
      <w:r w:rsidR="00377735">
        <w:rPr>
          <w:rFonts w:ascii="Times New Roman" w:hAnsi="Times New Roman" w:cs="Times New Roman" w:hint="eastAsia"/>
          <w:kern w:val="0"/>
        </w:rPr>
        <w:t xml:space="preserve">and the planned time </w:t>
      </w:r>
      <w:r w:rsidR="00377735">
        <w:rPr>
          <w:rFonts w:ascii="Times New Roman" w:hAnsi="Times New Roman" w:cs="Times New Roman"/>
          <w:kern w:val="0"/>
        </w:rPr>
        <w:t>with</w:t>
      </w:r>
      <w:r w:rsidR="00377735">
        <w:rPr>
          <w:rFonts w:ascii="Times New Roman" w:hAnsi="Times New Roman" w:cs="Times New Roman" w:hint="eastAsia"/>
          <w:kern w:val="0"/>
        </w:rPr>
        <w:t xml:space="preserve"> slack is not empt</w:t>
      </w:r>
      <w:r w:rsidR="004F79F0">
        <w:rPr>
          <w:rFonts w:ascii="Times New Roman" w:hAnsi="Times New Roman" w:cs="Times New Roman" w:hint="eastAsia"/>
          <w:kern w:val="0"/>
        </w:rPr>
        <w:t xml:space="preserve">y. In this way, I can have extra time to deal with some accidents, like </w:t>
      </w:r>
      <w:r w:rsidR="00377735">
        <w:rPr>
          <w:rFonts w:ascii="Times New Roman" w:hAnsi="Times New Roman" w:cs="Times New Roman" w:hint="eastAsia"/>
          <w:kern w:val="0"/>
        </w:rPr>
        <w:t xml:space="preserve">behind the schedule. Furthermore, once some risks </w:t>
      </w:r>
      <w:r w:rsidR="00377735">
        <w:rPr>
          <w:rFonts w:ascii="Times New Roman" w:hAnsi="Times New Roman" w:cs="Times New Roman"/>
          <w:kern w:val="0"/>
        </w:rPr>
        <w:t>happen</w:t>
      </w:r>
      <w:r w:rsidR="00377735">
        <w:rPr>
          <w:rFonts w:ascii="Times New Roman" w:hAnsi="Times New Roman" w:cs="Times New Roman" w:hint="eastAsia"/>
          <w:kern w:val="0"/>
        </w:rPr>
        <w:t xml:space="preserve">, we will revise the budget, time in time and negotiate with the customers. </w:t>
      </w:r>
    </w:p>
    <w:p w14:paraId="5FD1083D" w14:textId="5E040822" w:rsidR="002D643B" w:rsidRDefault="002E5977"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T</w:t>
      </w:r>
      <w:r w:rsidR="001A73C2">
        <w:rPr>
          <w:rFonts w:ascii="Times New Roman" w:hAnsi="Times New Roman" w:cs="Times New Roman" w:hint="eastAsia"/>
          <w:kern w:val="0"/>
        </w:rPr>
        <w:t>ra</w:t>
      </w:r>
      <w:r w:rsidR="00377735">
        <w:rPr>
          <w:rFonts w:ascii="Times New Roman" w:hAnsi="Times New Roman" w:cs="Times New Roman" w:hint="eastAsia"/>
          <w:kern w:val="0"/>
        </w:rPr>
        <w:t>ditional management approach, such as waterfall, is not compatible with project with high uncertainty,</w:t>
      </w:r>
      <w:r w:rsidR="001A73C2">
        <w:rPr>
          <w:rFonts w:ascii="Times New Roman" w:hAnsi="Times New Roman" w:cs="Times New Roman" w:hint="eastAsia"/>
          <w:kern w:val="0"/>
        </w:rPr>
        <w:t xml:space="preserve"> so I will use the agile </w:t>
      </w:r>
      <w:r w:rsidR="001A73C2">
        <w:rPr>
          <w:rFonts w:ascii="Times New Roman" w:hAnsi="Times New Roman" w:cs="Times New Roman"/>
          <w:kern w:val="0"/>
        </w:rPr>
        <w:t>to manage the project.</w:t>
      </w:r>
      <w:r w:rsidR="001A73C2">
        <w:rPr>
          <w:rFonts w:ascii="Times New Roman" w:hAnsi="Times New Roman" w:cs="Times New Roman" w:hint="eastAsia"/>
          <w:kern w:val="0"/>
        </w:rPr>
        <w:t xml:space="preserve"> In this way, we can maximum deal with uncertainties, such as new user requirements, new features, </w:t>
      </w:r>
      <w:r>
        <w:rPr>
          <w:rFonts w:ascii="Times New Roman" w:hAnsi="Times New Roman" w:cs="Times New Roman" w:hint="eastAsia"/>
          <w:kern w:val="0"/>
        </w:rPr>
        <w:t xml:space="preserve">market changing and so on. </w:t>
      </w:r>
      <w:r w:rsidR="00377735">
        <w:rPr>
          <w:rFonts w:ascii="Times New Roman" w:hAnsi="Times New Roman" w:cs="Times New Roman" w:hint="eastAsia"/>
          <w:kern w:val="0"/>
        </w:rPr>
        <w:t xml:space="preserve">Besides, I will encourage the business people to communicate with developers, testers daily, so the new features and requirements can be transferred to the project better. </w:t>
      </w:r>
    </w:p>
    <w:p w14:paraId="3499CC51" w14:textId="622BA848" w:rsidR="002E5977" w:rsidRDefault="002D643B"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In addition, I will </w:t>
      </w:r>
      <w:r w:rsidR="004A5860">
        <w:rPr>
          <w:rFonts w:ascii="Times New Roman" w:hAnsi="Times New Roman" w:cs="Times New Roman" w:hint="eastAsia"/>
          <w:kern w:val="0"/>
        </w:rPr>
        <w:t xml:space="preserve">focus on the change management which relates to people side of change. As many studies show, the human resistance is the biggest factor leading to the failure, and hence we want to minimize the influence from this factor by using change management. Besides, when implementing the change management successfully, </w:t>
      </w:r>
      <w:r w:rsidR="004A5860">
        <w:rPr>
          <w:rFonts w:ascii="Times New Roman" w:hAnsi="Times New Roman" w:cs="Times New Roman"/>
          <w:kern w:val="0"/>
        </w:rPr>
        <w:t xml:space="preserve">it also can improve the efficiency and so on. </w:t>
      </w:r>
    </w:p>
    <w:p w14:paraId="352434D3" w14:textId="0A10636C" w:rsidR="001A73C2" w:rsidRPr="002E5977" w:rsidRDefault="001A73C2" w:rsidP="001A73C2">
      <w:pPr>
        <w:autoSpaceDE w:val="0"/>
        <w:autoSpaceDN w:val="0"/>
        <w:adjustRightInd w:val="0"/>
        <w:spacing w:after="240"/>
        <w:jc w:val="left"/>
        <w:rPr>
          <w:rFonts w:ascii="Times" w:hAnsi="Times" w:cs="Times"/>
          <w:kern w:val="0"/>
        </w:rPr>
      </w:pPr>
      <w:r w:rsidRPr="0011581F">
        <w:rPr>
          <w:rFonts w:ascii="Times New Roman" w:hAnsi="Times New Roman" w:cs="Times New Roman"/>
          <w:kern w:val="0"/>
          <w:highlight w:val="yellow"/>
          <w:rPrChange w:id="169" w:author="Microsoft Office 用户" w:date="2016-06-24T22:00:00Z">
            <w:rPr>
              <w:rFonts w:ascii="Times New Roman" w:hAnsi="Times New Roman" w:cs="Times New Roman"/>
              <w:kern w:val="0"/>
            </w:rPr>
          </w:rPrChange>
        </w:rPr>
        <w:t>The article</w:t>
      </w:r>
      <w:r w:rsidRPr="002E5977">
        <w:rPr>
          <w:rFonts w:ascii="Times New Roman" w:hAnsi="Times New Roman" w:cs="Times New Roman"/>
          <w:kern w:val="0"/>
        </w:rPr>
        <w:t xml:space="preserve"> helps a lot on the project plan. It defined and analyzed three major reasons that lead to a failed IT project according to a case: (1) Poor project planning; (2) A weak business case; (3) Lack of top management involvement and support. </w:t>
      </w:r>
      <w:r w:rsidR="00377735">
        <w:rPr>
          <w:rFonts w:ascii="Times New Roman" w:hAnsi="Times New Roman" w:cs="Times New Roman"/>
          <w:kern w:val="0"/>
        </w:rPr>
        <w:t xml:space="preserve">In this cases, I think the poor project planning is one of the most important reasons leading to the over budget and behind schedule. </w:t>
      </w:r>
    </w:p>
    <w:p w14:paraId="6EC0734E" w14:textId="77777777" w:rsidR="004A5860" w:rsidRDefault="004A5860" w:rsidP="000725B8">
      <w:pPr>
        <w:autoSpaceDE w:val="0"/>
        <w:autoSpaceDN w:val="0"/>
        <w:adjustRightInd w:val="0"/>
        <w:spacing w:after="240"/>
        <w:jc w:val="left"/>
        <w:rPr>
          <w:rFonts w:ascii="Times New Roman" w:hAnsi="Times New Roman" w:cs="Times New Roman"/>
          <w:kern w:val="0"/>
        </w:rPr>
      </w:pPr>
    </w:p>
    <w:p w14:paraId="70AE7AAC" w14:textId="77777777" w:rsidR="004A5860" w:rsidRDefault="004A5860" w:rsidP="000725B8">
      <w:pPr>
        <w:autoSpaceDE w:val="0"/>
        <w:autoSpaceDN w:val="0"/>
        <w:adjustRightInd w:val="0"/>
        <w:spacing w:after="240"/>
        <w:jc w:val="left"/>
        <w:rPr>
          <w:rFonts w:ascii="Times New Roman" w:hAnsi="Times New Roman" w:cs="Times New Roman"/>
          <w:kern w:val="0"/>
        </w:rPr>
      </w:pPr>
    </w:p>
    <w:p w14:paraId="3F1A85DD" w14:textId="77777777" w:rsidR="002D643B" w:rsidRDefault="002D643B" w:rsidP="000725B8">
      <w:pPr>
        <w:autoSpaceDE w:val="0"/>
        <w:autoSpaceDN w:val="0"/>
        <w:adjustRightInd w:val="0"/>
        <w:spacing w:after="240"/>
        <w:jc w:val="left"/>
        <w:rPr>
          <w:rFonts w:ascii="Times New Roman" w:hAnsi="Times New Roman" w:cs="Times New Roman"/>
          <w:kern w:val="0"/>
        </w:rPr>
      </w:pPr>
    </w:p>
    <w:p w14:paraId="61E2B494" w14:textId="77777777" w:rsidR="0049720B" w:rsidRDefault="0049720B" w:rsidP="000725B8">
      <w:pPr>
        <w:autoSpaceDE w:val="0"/>
        <w:autoSpaceDN w:val="0"/>
        <w:adjustRightInd w:val="0"/>
        <w:spacing w:after="240"/>
        <w:jc w:val="left"/>
        <w:rPr>
          <w:rFonts w:ascii="Times New Roman" w:hAnsi="Times New Roman" w:cs="Times New Roman"/>
          <w:kern w:val="0"/>
        </w:rPr>
      </w:pPr>
    </w:p>
    <w:p w14:paraId="51367FAF" w14:textId="77777777" w:rsidR="0049720B" w:rsidRDefault="0049720B" w:rsidP="000725B8">
      <w:pPr>
        <w:autoSpaceDE w:val="0"/>
        <w:autoSpaceDN w:val="0"/>
        <w:adjustRightInd w:val="0"/>
        <w:spacing w:after="240"/>
        <w:jc w:val="left"/>
        <w:rPr>
          <w:rFonts w:ascii="Times New Roman" w:hAnsi="Times New Roman" w:cs="Times New Roman"/>
          <w:kern w:val="0"/>
        </w:rPr>
      </w:pPr>
    </w:p>
    <w:p w14:paraId="32CD4852" w14:textId="77777777" w:rsidR="0049720B" w:rsidRDefault="0049720B" w:rsidP="000725B8">
      <w:pPr>
        <w:autoSpaceDE w:val="0"/>
        <w:autoSpaceDN w:val="0"/>
        <w:adjustRightInd w:val="0"/>
        <w:spacing w:after="240"/>
        <w:jc w:val="left"/>
        <w:rPr>
          <w:rFonts w:ascii="Times New Roman" w:hAnsi="Times New Roman" w:cs="Times New Roman"/>
          <w:kern w:val="0"/>
        </w:rPr>
      </w:pPr>
    </w:p>
    <w:p w14:paraId="085C5346" w14:textId="77777777" w:rsidR="0049720B" w:rsidRDefault="0049720B" w:rsidP="000725B8">
      <w:pPr>
        <w:autoSpaceDE w:val="0"/>
        <w:autoSpaceDN w:val="0"/>
        <w:adjustRightInd w:val="0"/>
        <w:spacing w:after="240"/>
        <w:jc w:val="left"/>
        <w:rPr>
          <w:rFonts w:ascii="Times New Roman" w:hAnsi="Times New Roman" w:cs="Times New Roman"/>
          <w:kern w:val="0"/>
        </w:rPr>
      </w:pPr>
    </w:p>
    <w:p w14:paraId="0C4EFC23" w14:textId="77777777" w:rsidR="0049720B" w:rsidRDefault="0049720B" w:rsidP="000725B8">
      <w:pPr>
        <w:autoSpaceDE w:val="0"/>
        <w:autoSpaceDN w:val="0"/>
        <w:adjustRightInd w:val="0"/>
        <w:spacing w:after="240"/>
        <w:jc w:val="left"/>
        <w:rPr>
          <w:rFonts w:ascii="Times New Roman" w:hAnsi="Times New Roman" w:cs="Times New Roman"/>
          <w:kern w:val="0"/>
        </w:rPr>
      </w:pPr>
    </w:p>
    <w:p w14:paraId="7C2CB7E3" w14:textId="77777777" w:rsidR="000725B8" w:rsidRDefault="000725B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lastRenderedPageBreak/>
        <w:t xml:space="preserve">4, </w:t>
      </w:r>
      <w:r w:rsidRPr="000725B8">
        <w:rPr>
          <w:rFonts w:ascii="Times New Roman" w:hAnsi="Times New Roman" w:cs="Times New Roman"/>
          <w:kern w:val="0"/>
        </w:rPr>
        <w:t xml:space="preserve">You have been asked by your manager at work to develop a proposal </w:t>
      </w:r>
      <w:r w:rsidRPr="005635DC">
        <w:rPr>
          <w:rFonts w:ascii="Times New Roman" w:hAnsi="Times New Roman" w:cs="Times New Roman"/>
          <w:kern w:val="0"/>
          <w:highlight w:val="yellow"/>
        </w:rPr>
        <w:t>for a new IT project idea</w:t>
      </w:r>
      <w:r w:rsidRPr="000725B8">
        <w:rPr>
          <w:rFonts w:ascii="Times New Roman" w:hAnsi="Times New Roman" w:cs="Times New Roman"/>
          <w:kern w:val="0"/>
        </w:rPr>
        <w:t xml:space="preserve">. Discuss the key elements that he will require for submission to the </w:t>
      </w:r>
      <w:r w:rsidRPr="005635DC">
        <w:rPr>
          <w:rFonts w:ascii="Times New Roman" w:hAnsi="Times New Roman" w:cs="Times New Roman"/>
          <w:kern w:val="0"/>
          <w:highlight w:val="yellow"/>
        </w:rPr>
        <w:t>investment committee</w:t>
      </w:r>
      <w:r w:rsidRPr="000725B8">
        <w:rPr>
          <w:rFonts w:ascii="Times New Roman" w:hAnsi="Times New Roman" w:cs="Times New Roman"/>
          <w:kern w:val="0"/>
        </w:rPr>
        <w:t xml:space="preserve"> to ensure funding is made available, i.e. what resources, technology, timing, budgets, etc. will be required, does “</w:t>
      </w:r>
      <w:r w:rsidRPr="005635DC">
        <w:rPr>
          <w:rFonts w:ascii="Times New Roman" w:hAnsi="Times New Roman" w:cs="Times New Roman"/>
          <w:kern w:val="0"/>
          <w:highlight w:val="yellow"/>
        </w:rPr>
        <w:t>IT projects: a basis for success</w:t>
      </w:r>
      <w:r w:rsidRPr="000725B8">
        <w:rPr>
          <w:rFonts w:ascii="Times New Roman" w:hAnsi="Times New Roman" w:cs="Times New Roman"/>
          <w:kern w:val="0"/>
        </w:rPr>
        <w:t xml:space="preserve">” from </w:t>
      </w:r>
      <w:proofErr w:type="spellStart"/>
      <w:r w:rsidRPr="000725B8">
        <w:rPr>
          <w:rFonts w:ascii="Times New Roman" w:hAnsi="Times New Roman" w:cs="Times New Roman"/>
          <w:kern w:val="0"/>
        </w:rPr>
        <w:t>Wateridge</w:t>
      </w:r>
      <w:proofErr w:type="spellEnd"/>
      <w:r w:rsidRPr="000725B8">
        <w:rPr>
          <w:rFonts w:ascii="Times New Roman" w:hAnsi="Times New Roman" w:cs="Times New Roman"/>
          <w:kern w:val="0"/>
        </w:rPr>
        <w:t xml:space="preserve"> (1995) help in this exercise? (10 marks) </w:t>
      </w:r>
    </w:p>
    <w:p w14:paraId="508DA76B" w14:textId="630DAB3F" w:rsidR="00BC6F28" w:rsidRDefault="00BC6F28" w:rsidP="00BC6F2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1, </w:t>
      </w:r>
      <w:r w:rsidRPr="00BC6F28">
        <w:rPr>
          <w:rFonts w:ascii="Times New Roman" w:hAnsi="Times New Roman" w:cs="Times New Roman"/>
          <w:kern w:val="0"/>
        </w:rPr>
        <w:t>Determine work breakdown structure </w:t>
      </w:r>
    </w:p>
    <w:p w14:paraId="145A48D6" w14:textId="22B49D4F" w:rsidR="00BC6F28" w:rsidRPr="00CC1C83" w:rsidRDefault="00BC6F28" w:rsidP="007A0C1A">
      <w:pPr>
        <w:widowControl/>
        <w:jc w:val="left"/>
        <w:rPr>
          <w:rFonts w:ascii="Times New Roman" w:hAnsi="Times New Roman" w:cs="Times New Roman"/>
          <w:kern w:val="0"/>
        </w:rPr>
      </w:pPr>
      <w:r>
        <w:rPr>
          <w:rFonts w:ascii="Times New Roman" w:hAnsi="Times New Roman" w:cs="Times New Roman"/>
          <w:kern w:val="0"/>
        </w:rPr>
        <w:t xml:space="preserve">Define the total scope of the project, like </w:t>
      </w:r>
      <w:r w:rsidRPr="00CC1C83">
        <w:rPr>
          <w:rFonts w:ascii="Times New Roman" w:hAnsi="Times New Roman" w:cs="Times New Roman"/>
          <w:kern w:val="0"/>
        </w:rPr>
        <w:t>project goals</w:t>
      </w:r>
      <w:r w:rsidR="00CC1C83">
        <w:rPr>
          <w:rFonts w:ascii="Times New Roman" w:hAnsi="Times New Roman" w:cs="Times New Roman" w:hint="eastAsia"/>
          <w:kern w:val="0"/>
        </w:rPr>
        <w:t xml:space="preserve"> and also mentioned in the reading</w:t>
      </w:r>
      <w:r w:rsidRPr="00CC1C83">
        <w:rPr>
          <w:rFonts w:ascii="Times New Roman" w:hAnsi="Times New Roman" w:cs="Times New Roman"/>
          <w:kern w:val="0"/>
        </w:rPr>
        <w:t>, deliverables, tasks, costs and deadlines.</w:t>
      </w:r>
      <w:r w:rsidRPr="00CC1C83">
        <w:rPr>
          <w:rFonts w:ascii="Times New Roman" w:hAnsi="Times New Roman" w:cs="Times New Roman" w:hint="eastAsia"/>
          <w:kern w:val="0"/>
        </w:rPr>
        <w:t xml:space="preserve"> </w:t>
      </w:r>
      <w:r w:rsidRPr="00CC1C83">
        <w:rPr>
          <w:rFonts w:ascii="Times New Roman" w:hAnsi="Times New Roman" w:cs="Times New Roman"/>
          <w:kern w:val="0"/>
        </w:rPr>
        <w:t xml:space="preserve">Besides, when building the </w:t>
      </w:r>
      <w:proofErr w:type="spellStart"/>
      <w:r w:rsidRPr="00CC1C83">
        <w:rPr>
          <w:rFonts w:ascii="Times New Roman" w:hAnsi="Times New Roman" w:cs="Times New Roman"/>
          <w:kern w:val="0"/>
        </w:rPr>
        <w:t>wbs</w:t>
      </w:r>
      <w:proofErr w:type="spellEnd"/>
      <w:r w:rsidRPr="00CC1C83">
        <w:rPr>
          <w:rFonts w:ascii="Times New Roman" w:hAnsi="Times New Roman" w:cs="Times New Roman"/>
          <w:kern w:val="0"/>
        </w:rPr>
        <w:t xml:space="preserve"> structure,</w:t>
      </w:r>
      <w:r w:rsidRPr="00CC1C83">
        <w:rPr>
          <w:rFonts w:ascii="Times New Roman" w:hAnsi="Times New Roman" w:cs="Times New Roman" w:hint="eastAsia"/>
          <w:kern w:val="0"/>
        </w:rPr>
        <w:t xml:space="preserve"> we should try to make it as detailed as </w:t>
      </w:r>
      <w:r w:rsidRPr="00CC1C83">
        <w:rPr>
          <w:rFonts w:ascii="Times New Roman" w:hAnsi="Times New Roman" w:cs="Times New Roman"/>
          <w:kern w:val="0"/>
        </w:rPr>
        <w:t>possible</w:t>
      </w:r>
      <w:r w:rsidRPr="00CC1C83">
        <w:rPr>
          <w:rFonts w:ascii="Times New Roman" w:hAnsi="Times New Roman" w:cs="Times New Roman" w:hint="eastAsia"/>
          <w:kern w:val="0"/>
        </w:rPr>
        <w:t xml:space="preserve">. </w:t>
      </w:r>
      <w:r w:rsidR="00CC1C83">
        <w:rPr>
          <w:rFonts w:ascii="Times New Roman" w:hAnsi="Times New Roman" w:cs="Times New Roman"/>
          <w:kern w:val="0"/>
        </w:rPr>
        <w:t>According</w:t>
      </w:r>
      <w:r w:rsidR="00CC1C83">
        <w:rPr>
          <w:rFonts w:ascii="Times New Roman" w:hAnsi="Times New Roman" w:cs="Times New Roman" w:hint="eastAsia"/>
          <w:kern w:val="0"/>
        </w:rPr>
        <w:t xml:space="preserve"> to the reading, </w:t>
      </w:r>
      <w:r w:rsidR="00CC1C83">
        <w:rPr>
          <w:rFonts w:ascii="Times New Roman" w:hAnsi="Times New Roman" w:cs="Times New Roman"/>
          <w:kern w:val="0"/>
        </w:rPr>
        <w:t>we</w:t>
      </w:r>
      <w:r w:rsidR="00CC1C83" w:rsidRPr="007A0C1A">
        <w:rPr>
          <w:rFonts w:ascii="Times New Roman" w:hAnsi="Times New Roman" w:cs="Times New Roman"/>
          <w:kern w:val="0"/>
        </w:rPr>
        <w:t xml:space="preserve"> should focus on the success criteria and have a thorough understanding on it. The success criteria need to be defined clearly, agreed by all parties at the beginning of project</w:t>
      </w:r>
    </w:p>
    <w:p w14:paraId="6BD1F8FC" w14:textId="77777777" w:rsidR="007A0C1A" w:rsidRPr="007A0C1A" w:rsidRDefault="007A0C1A" w:rsidP="007A0C1A">
      <w:pPr>
        <w:widowControl/>
        <w:jc w:val="left"/>
        <w:rPr>
          <w:rFonts w:ascii="Times New Roman" w:eastAsia="Times New Roman" w:hAnsi="Times New Roman" w:cs="Times New Roman"/>
          <w:kern w:val="0"/>
        </w:rPr>
      </w:pPr>
    </w:p>
    <w:p w14:paraId="2B9B4672" w14:textId="647DA048" w:rsidR="00BC6F28" w:rsidRDefault="007A0C1A" w:rsidP="00BC6F2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2, </w:t>
      </w:r>
      <w:r w:rsidR="00BC6F28" w:rsidRPr="00BC6F28">
        <w:rPr>
          <w:rFonts w:ascii="Times New Roman" w:hAnsi="Times New Roman" w:cs="Times New Roman"/>
          <w:kern w:val="0"/>
        </w:rPr>
        <w:t>Estimate amount of effort required</w:t>
      </w:r>
    </w:p>
    <w:p w14:paraId="427AC6FE" w14:textId="0716FE60" w:rsidR="007A0C1A" w:rsidRDefault="007A0C1A" w:rsidP="007A0C1A">
      <w:pPr>
        <w:widowControl/>
        <w:jc w:val="left"/>
        <w:rPr>
          <w:rFonts w:ascii="Times New Roman" w:hAnsi="Times New Roman" w:cs="Times New Roman"/>
          <w:kern w:val="0"/>
        </w:rPr>
      </w:pPr>
      <w:r>
        <w:rPr>
          <w:rFonts w:ascii="Times New Roman" w:hAnsi="Times New Roman" w:cs="Times New Roman" w:hint="eastAsia"/>
          <w:kern w:val="0"/>
        </w:rPr>
        <w:t xml:space="preserve">According to </w:t>
      </w:r>
      <w:r>
        <w:rPr>
          <w:rFonts w:ascii="Times New Roman" w:hAnsi="Times New Roman" w:cs="Times New Roman"/>
          <w:kern w:val="0"/>
        </w:rPr>
        <w:t>following</w:t>
      </w:r>
      <w:r>
        <w:rPr>
          <w:rFonts w:ascii="Times New Roman" w:hAnsi="Times New Roman" w:cs="Times New Roman" w:hint="eastAsia"/>
          <w:kern w:val="0"/>
        </w:rPr>
        <w:t xml:space="preserve"> 5 steps, estimating the efforts are needed. </w:t>
      </w:r>
    </w:p>
    <w:p w14:paraId="71229297" w14:textId="4F12388B" w:rsidR="00BC6F28" w:rsidRDefault="00BC6F28" w:rsidP="007A0C1A">
      <w:pPr>
        <w:widowControl/>
        <w:jc w:val="left"/>
        <w:rPr>
          <w:rFonts w:ascii="Times New Roman" w:hAnsi="Times New Roman" w:cs="Times New Roman"/>
          <w:kern w:val="0"/>
        </w:rPr>
      </w:pPr>
      <w:r>
        <w:rPr>
          <w:rFonts w:ascii="Times New Roman" w:hAnsi="Times New Roman" w:cs="Times New Roman" w:hint="eastAsia"/>
          <w:kern w:val="0"/>
        </w:rPr>
        <w:t xml:space="preserve">size: analyze the size of the project. </w:t>
      </w:r>
    </w:p>
    <w:p w14:paraId="7759E77A" w14:textId="48FD8B13" w:rsidR="00BC6F28" w:rsidRDefault="00BC6F28" w:rsidP="007A0C1A">
      <w:pPr>
        <w:widowControl/>
        <w:jc w:val="left"/>
        <w:rPr>
          <w:rFonts w:ascii="Times New Roman" w:hAnsi="Times New Roman" w:cs="Times New Roman"/>
          <w:kern w:val="0"/>
        </w:rPr>
      </w:pPr>
      <w:r>
        <w:rPr>
          <w:rFonts w:ascii="Times New Roman" w:hAnsi="Times New Roman" w:cs="Times New Roman"/>
          <w:kern w:val="0"/>
        </w:rPr>
        <w:t>E</w:t>
      </w:r>
      <w:r>
        <w:rPr>
          <w:rFonts w:ascii="Times New Roman" w:hAnsi="Times New Roman" w:cs="Times New Roman" w:hint="eastAsia"/>
          <w:kern w:val="0"/>
        </w:rPr>
        <w:t xml:space="preserve">ffort: like, the person hours, days, months </w:t>
      </w:r>
    </w:p>
    <w:p w14:paraId="489883B4" w14:textId="4D56F442" w:rsidR="00BC6F28" w:rsidRDefault="00BC6F28" w:rsidP="007A0C1A">
      <w:pPr>
        <w:widowControl/>
        <w:jc w:val="left"/>
        <w:rPr>
          <w:rFonts w:ascii="Times New Roman" w:hAnsi="Times New Roman" w:cs="Times New Roman"/>
          <w:kern w:val="0"/>
        </w:rPr>
      </w:pPr>
      <w:r>
        <w:rPr>
          <w:rFonts w:ascii="Times New Roman" w:hAnsi="Times New Roman" w:cs="Times New Roman"/>
          <w:kern w:val="0"/>
        </w:rPr>
        <w:t>R</w:t>
      </w:r>
      <w:r>
        <w:rPr>
          <w:rFonts w:ascii="Times New Roman" w:hAnsi="Times New Roman" w:cs="Times New Roman" w:hint="eastAsia"/>
          <w:kern w:val="0"/>
        </w:rPr>
        <w:t xml:space="preserve">esources: like, how many engineers or programmers are involved </w:t>
      </w:r>
    </w:p>
    <w:p w14:paraId="41CD25D4" w14:textId="2E3728E0" w:rsidR="00BC6F28" w:rsidRDefault="00BC6F28" w:rsidP="007A0C1A">
      <w:pPr>
        <w:widowControl/>
        <w:jc w:val="left"/>
        <w:rPr>
          <w:rFonts w:ascii="Times New Roman" w:hAnsi="Times New Roman" w:cs="Times New Roman"/>
          <w:kern w:val="0"/>
        </w:rPr>
      </w:pPr>
      <w:r>
        <w:rPr>
          <w:rFonts w:ascii="Times New Roman" w:hAnsi="Times New Roman" w:cs="Times New Roman"/>
          <w:kern w:val="0"/>
        </w:rPr>
        <w:t>Duration</w:t>
      </w:r>
      <w:r>
        <w:rPr>
          <w:rFonts w:ascii="Times New Roman" w:hAnsi="Times New Roman" w:cs="Times New Roman" w:hint="eastAsia"/>
          <w:kern w:val="0"/>
        </w:rPr>
        <w:t>: effort/ resource</w:t>
      </w:r>
    </w:p>
    <w:p w14:paraId="4DA42BF5" w14:textId="0455EB0E" w:rsidR="00BC6F28" w:rsidRDefault="00BC6F28" w:rsidP="007A0C1A">
      <w:pPr>
        <w:widowControl/>
        <w:jc w:val="left"/>
        <w:rPr>
          <w:rFonts w:ascii="Times New Roman" w:hAnsi="Times New Roman" w:cs="Times New Roman"/>
          <w:kern w:val="0"/>
        </w:rPr>
      </w:pPr>
      <w:r>
        <w:rPr>
          <w:rFonts w:ascii="Times New Roman" w:hAnsi="Times New Roman" w:cs="Times New Roman"/>
          <w:kern w:val="0"/>
        </w:rPr>
        <w:t>C</w:t>
      </w:r>
      <w:r>
        <w:rPr>
          <w:rFonts w:ascii="Times New Roman" w:hAnsi="Times New Roman" w:cs="Times New Roman" w:hint="eastAsia"/>
          <w:kern w:val="0"/>
        </w:rPr>
        <w:t>ost: for example, 20 person</w:t>
      </w:r>
      <w:r w:rsidR="007A0C1A">
        <w:rPr>
          <w:rFonts w:ascii="Times New Roman" w:hAnsi="Times New Roman" w:cs="Times New Roman" w:hint="eastAsia"/>
          <w:kern w:val="0"/>
        </w:rPr>
        <w:t>s</w:t>
      </w:r>
      <w:r>
        <w:rPr>
          <w:rFonts w:ascii="Times New Roman" w:hAnsi="Times New Roman" w:cs="Times New Roman" w:hint="eastAsia"/>
          <w:kern w:val="0"/>
        </w:rPr>
        <w:t>, at 70 Australian dollar</w:t>
      </w:r>
      <w:r w:rsidR="007A0C1A">
        <w:rPr>
          <w:rFonts w:ascii="Times New Roman" w:hAnsi="Times New Roman" w:cs="Times New Roman" w:hint="eastAsia"/>
          <w:kern w:val="0"/>
        </w:rPr>
        <w:t>s</w:t>
      </w:r>
      <w:r>
        <w:rPr>
          <w:rFonts w:ascii="Times New Roman" w:hAnsi="Times New Roman" w:cs="Times New Roman" w:hint="eastAsia"/>
          <w:kern w:val="0"/>
        </w:rPr>
        <w:t xml:space="preserve"> per hour, = 1400. </w:t>
      </w:r>
    </w:p>
    <w:p w14:paraId="76F68ED2" w14:textId="77777777" w:rsidR="007A0C1A" w:rsidRDefault="007A0C1A" w:rsidP="007A0C1A">
      <w:pPr>
        <w:widowControl/>
        <w:jc w:val="left"/>
        <w:rPr>
          <w:rFonts w:ascii="Times New Roman" w:hAnsi="Times New Roman" w:cs="Times New Roman"/>
          <w:kern w:val="0"/>
        </w:rPr>
      </w:pPr>
    </w:p>
    <w:p w14:paraId="7C8D405F" w14:textId="3032CD38" w:rsidR="00BC6F28" w:rsidRDefault="007A0C1A" w:rsidP="00BC6F2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3, </w:t>
      </w:r>
      <w:r w:rsidR="00BC6F28" w:rsidRPr="00BC6F28">
        <w:rPr>
          <w:rFonts w:ascii="Times New Roman" w:hAnsi="Times New Roman" w:cs="Times New Roman"/>
          <w:kern w:val="0"/>
        </w:rPr>
        <w:t xml:space="preserve">Determine </w:t>
      </w:r>
      <w:r>
        <w:rPr>
          <w:rFonts w:ascii="Times New Roman" w:hAnsi="Times New Roman" w:cs="Times New Roman"/>
          <w:kern w:val="0"/>
        </w:rPr>
        <w:t>dependencies between activities</w:t>
      </w:r>
    </w:p>
    <w:p w14:paraId="1DB37000" w14:textId="4F519117" w:rsidR="00BC6F28" w:rsidRPr="00BC6F28" w:rsidRDefault="007A0C1A" w:rsidP="00BC6F28">
      <w:pPr>
        <w:autoSpaceDE w:val="0"/>
        <w:autoSpaceDN w:val="0"/>
        <w:adjustRightInd w:val="0"/>
        <w:spacing w:after="240"/>
        <w:jc w:val="left"/>
        <w:rPr>
          <w:rFonts w:ascii="Times New Roman" w:hAnsi="Times New Roman" w:cs="Times New Roman"/>
          <w:kern w:val="0"/>
        </w:rPr>
      </w:pPr>
      <w:r w:rsidRPr="007A0C1A">
        <w:rPr>
          <w:rFonts w:ascii="Times New Roman" w:hAnsi="Times New Roman" w:cs="Times New Roman"/>
          <w:kern w:val="0"/>
        </w:rPr>
        <w:t xml:space="preserve">In order to translate a work breakdown structure into a work schedule we need to determine which activities must be completed before others may begin. Such activities are called predecessors. It is important to identify predecessors completely and accurately, because they determine the duration and flexibility of the whole project. The project manager must have a thorough understanding of the project, such as the nature of each activity. </w:t>
      </w:r>
    </w:p>
    <w:p w14:paraId="06C86314" w14:textId="4BDBEF33" w:rsidR="00BC6F28" w:rsidRPr="00BC6F28" w:rsidRDefault="007A0C1A" w:rsidP="00BC6F2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4, </w:t>
      </w:r>
      <w:r w:rsidR="00BC6F28" w:rsidRPr="00BC6F28">
        <w:rPr>
          <w:rFonts w:ascii="Times New Roman" w:hAnsi="Times New Roman" w:cs="Times New Roman"/>
          <w:kern w:val="0"/>
        </w:rPr>
        <w:t xml:space="preserve">Devise project schedule </w:t>
      </w:r>
    </w:p>
    <w:p w14:paraId="603AB3E9" w14:textId="4752EF67" w:rsidR="007A0C1A" w:rsidRPr="007A0C1A" w:rsidRDefault="007A0C1A" w:rsidP="007A0C1A">
      <w:pPr>
        <w:autoSpaceDE w:val="0"/>
        <w:autoSpaceDN w:val="0"/>
        <w:adjustRightInd w:val="0"/>
        <w:spacing w:after="240"/>
        <w:jc w:val="left"/>
        <w:rPr>
          <w:rFonts w:ascii="Times New Roman" w:hAnsi="Times New Roman" w:cs="Times New Roman"/>
          <w:kern w:val="0"/>
        </w:rPr>
      </w:pPr>
      <w:r w:rsidRPr="007A0C1A">
        <w:rPr>
          <w:rFonts w:ascii="Times New Roman" w:hAnsi="Times New Roman" w:cs="Times New Roman"/>
          <w:kern w:val="0"/>
        </w:rPr>
        <w:t>Based on above three steps, we can devi</w:t>
      </w:r>
      <w:r w:rsidR="00CC1C83">
        <w:rPr>
          <w:rFonts w:ascii="Times New Roman" w:hAnsi="Times New Roman" w:cs="Times New Roman"/>
          <w:kern w:val="0"/>
        </w:rPr>
        <w:t>se the schedule of the project. Besides, based on some criteria given in the reading, we should ensure the schedule stratifying</w:t>
      </w:r>
      <w:r w:rsidR="00CC1C83">
        <w:rPr>
          <w:rFonts w:ascii="Times New Roman" w:hAnsi="Times New Roman" w:cs="Times New Roman" w:hint="eastAsia"/>
          <w:kern w:val="0"/>
        </w:rPr>
        <w:t xml:space="preserve"> the needs of both users and project team. </w:t>
      </w:r>
    </w:p>
    <w:p w14:paraId="1503EEA0" w14:textId="00BF5429" w:rsidR="005635DC" w:rsidRDefault="007A0C1A"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5, build a well-organized risk management system </w:t>
      </w:r>
    </w:p>
    <w:p w14:paraId="424BA2A6" w14:textId="22D56908" w:rsidR="007A0C1A" w:rsidRDefault="007A0C1A"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we can handle the problems very well. </w:t>
      </w:r>
      <w:r w:rsidR="00CC1C83">
        <w:rPr>
          <w:rFonts w:ascii="Times New Roman" w:hAnsi="Times New Roman" w:cs="Times New Roman"/>
          <w:kern w:val="0"/>
        </w:rPr>
        <w:t xml:space="preserve">Besides, it is likely to ensure the project on cost and on time like the criteria mentioned in the reading. </w:t>
      </w:r>
    </w:p>
    <w:p w14:paraId="51DB1292" w14:textId="1084BCF4" w:rsidR="007A0C1A" w:rsidRDefault="007A0C1A"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6, In the end, a reasonable return and investment analysis is needed. </w:t>
      </w:r>
    </w:p>
    <w:p w14:paraId="702B2CF3" w14:textId="56700675" w:rsidR="00CC1C83" w:rsidRDefault="00CC1C83"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 xml:space="preserve">Like </w:t>
      </w:r>
      <w:r>
        <w:rPr>
          <w:rFonts w:ascii="Times New Roman" w:hAnsi="Times New Roman" w:cs="Times New Roman" w:hint="eastAsia"/>
          <w:kern w:val="0"/>
        </w:rPr>
        <w:t xml:space="preserve">the criteria in the reading, we should provide satisfactory benefits to </w:t>
      </w:r>
      <w:r>
        <w:rPr>
          <w:rFonts w:ascii="Times New Roman" w:hAnsi="Times New Roman" w:cs="Times New Roman" w:hint="eastAsia"/>
          <w:kern w:val="0"/>
        </w:rPr>
        <w:lastRenderedPageBreak/>
        <w:t xml:space="preserve">stakeholders. </w:t>
      </w:r>
    </w:p>
    <w:p w14:paraId="2B5552C8" w14:textId="06039B45" w:rsidR="0049720B" w:rsidRDefault="00CC1C83" w:rsidP="00CC1C83">
      <w:pPr>
        <w:tabs>
          <w:tab w:val="left" w:pos="2702"/>
        </w:tabs>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ab/>
      </w:r>
    </w:p>
    <w:p w14:paraId="525A0AB7" w14:textId="7E5827D1" w:rsidR="000725B8" w:rsidRDefault="000725B8" w:rsidP="000725B8">
      <w:pPr>
        <w:autoSpaceDE w:val="0"/>
        <w:autoSpaceDN w:val="0"/>
        <w:adjustRightInd w:val="0"/>
        <w:spacing w:after="240"/>
        <w:jc w:val="left"/>
        <w:rPr>
          <w:rFonts w:ascii="Times" w:hAnsi="Times" w:cs="Times"/>
          <w:kern w:val="0"/>
        </w:rPr>
      </w:pPr>
      <w:r>
        <w:rPr>
          <w:rFonts w:ascii="Times New Roman" w:hAnsi="Times New Roman" w:cs="Times New Roman"/>
          <w:kern w:val="0"/>
        </w:rPr>
        <w:t xml:space="preserve">5, </w:t>
      </w:r>
      <w:r w:rsidRPr="000725B8">
        <w:rPr>
          <w:rFonts w:ascii="Times New Roman" w:hAnsi="Times New Roman" w:cs="Times New Roman"/>
          <w:kern w:val="0"/>
        </w:rPr>
        <w:t>Y</w:t>
      </w:r>
      <w:bookmarkStart w:id="170" w:name="_GoBack"/>
      <w:bookmarkEnd w:id="170"/>
      <w:r w:rsidRPr="000725B8">
        <w:rPr>
          <w:rFonts w:ascii="Times New Roman" w:hAnsi="Times New Roman" w:cs="Times New Roman"/>
          <w:kern w:val="0"/>
        </w:rPr>
        <w:t xml:space="preserve">ou are Senior Manager of Change in the “Best IT Company Pty Ltd”, you have been asked by your manager to implement a change program using the ADKAR model. Discuss the key aspects of this project and how you would go about it (10 marks). </w:t>
      </w:r>
    </w:p>
    <w:p w14:paraId="5E16F37E" w14:textId="77777777" w:rsidR="00A00A78" w:rsidRDefault="00A00A78" w:rsidP="00A00A78">
      <w:pPr>
        <w:pStyle w:val="Heading3"/>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Awareness</w:t>
      </w:r>
    </w:p>
    <w:p w14:paraId="73AD241A" w14:textId="0E8EEB11" w:rsidR="00A00A78" w:rsidRDefault="00A00A78" w:rsidP="00A00A78">
      <w:pPr>
        <w:pStyle w:val="NormalWeb"/>
        <w:shd w:val="clear" w:color="auto" w:fill="FFFFFF"/>
        <w:rPr>
          <w:rFonts w:ascii="Arial" w:hAnsi="Arial" w:cs="Arial"/>
          <w:color w:val="000000"/>
          <w:sz w:val="20"/>
          <w:szCs w:val="20"/>
        </w:rPr>
      </w:pPr>
      <w:r>
        <w:rPr>
          <w:rFonts w:ascii="Arial" w:hAnsi="Arial" w:cs="Arial"/>
          <w:color w:val="000000"/>
          <w:sz w:val="20"/>
          <w:szCs w:val="20"/>
        </w:rPr>
        <w:t>The first element in the ADKAR Model is</w:t>
      </w:r>
      <w:r>
        <w:rPr>
          <w:rStyle w:val="apple-converted-space"/>
          <w:rFonts w:ascii="Arial" w:hAnsi="Arial" w:cs="Arial"/>
          <w:color w:val="000000"/>
          <w:sz w:val="20"/>
          <w:szCs w:val="20"/>
        </w:rPr>
        <w:t> </w:t>
      </w:r>
      <w:r>
        <w:rPr>
          <w:rFonts w:ascii="Arial" w:hAnsi="Arial" w:cs="Arial"/>
          <w:i/>
          <w:iCs/>
          <w:color w:val="000000"/>
          <w:sz w:val="20"/>
          <w:szCs w:val="20"/>
        </w:rPr>
        <w:t>Awareness</w:t>
      </w:r>
      <w:r>
        <w:rPr>
          <w:rFonts w:ascii="Arial" w:hAnsi="Arial" w:cs="Arial"/>
          <w:color w:val="000000"/>
          <w:sz w:val="20"/>
          <w:szCs w:val="20"/>
        </w:rPr>
        <w:t xml:space="preserve">. More specifically, this is the awareness of the </w:t>
      </w:r>
      <w:r w:rsidRPr="00DD75E1">
        <w:rPr>
          <w:rFonts w:ascii="Arial" w:hAnsi="Arial" w:cs="Arial"/>
          <w:color w:val="000000"/>
          <w:sz w:val="20"/>
          <w:szCs w:val="20"/>
          <w:highlight w:val="yellow"/>
        </w:rPr>
        <w:t>need for change</w:t>
      </w:r>
      <w:r>
        <w:rPr>
          <w:rFonts w:ascii="Arial" w:hAnsi="Arial" w:cs="Arial"/>
          <w:color w:val="000000"/>
          <w:sz w:val="20"/>
          <w:szCs w:val="20"/>
        </w:rPr>
        <w:t xml:space="preserve"> and </w:t>
      </w:r>
      <w:r w:rsidRPr="00DD75E1">
        <w:rPr>
          <w:rFonts w:ascii="Arial" w:hAnsi="Arial" w:cs="Arial"/>
          <w:color w:val="000000"/>
          <w:sz w:val="20"/>
          <w:szCs w:val="20"/>
          <w:highlight w:val="yellow"/>
        </w:rPr>
        <w:t>risk of not change</w:t>
      </w:r>
      <w:r>
        <w:rPr>
          <w:rFonts w:ascii="Arial" w:hAnsi="Arial" w:cs="Arial"/>
          <w:color w:val="000000"/>
          <w:sz w:val="20"/>
          <w:szCs w:val="20"/>
        </w:rPr>
        <w:t>. If we do not understand why a change is needed then we do not have Awareness, and our natural reaction is to</w:t>
      </w:r>
      <w:r>
        <w:rPr>
          <w:rStyle w:val="apple-converted-space"/>
          <w:rFonts w:ascii="Arial" w:hAnsi="Arial" w:cs="Arial"/>
          <w:color w:val="000000"/>
          <w:sz w:val="20"/>
          <w:szCs w:val="20"/>
        </w:rPr>
        <w:t> </w:t>
      </w:r>
      <w:r>
        <w:rPr>
          <w:rFonts w:ascii="Arial" w:hAnsi="Arial" w:cs="Arial"/>
          <w:i/>
          <w:iCs/>
          <w:color w:val="000000"/>
          <w:sz w:val="20"/>
          <w:szCs w:val="20"/>
        </w:rPr>
        <w:t>resist the change</w:t>
      </w:r>
      <w:r>
        <w:rPr>
          <w:rFonts w:ascii="Arial" w:hAnsi="Arial" w:cs="Arial"/>
          <w:color w:val="000000"/>
          <w:sz w:val="20"/>
          <w:szCs w:val="20"/>
        </w:rPr>
        <w:t xml:space="preserve">. In fact, </w:t>
      </w:r>
      <w:proofErr w:type="spellStart"/>
      <w:r w:rsidRPr="00DD75E1">
        <w:rPr>
          <w:rFonts w:ascii="Arial" w:hAnsi="Arial" w:cs="Arial"/>
          <w:color w:val="000000"/>
          <w:sz w:val="20"/>
          <w:szCs w:val="20"/>
          <w:highlight w:val="yellow"/>
        </w:rPr>
        <w:t>Prosci's</w:t>
      </w:r>
      <w:proofErr w:type="spellEnd"/>
      <w:r w:rsidRPr="00DD75E1">
        <w:rPr>
          <w:rFonts w:ascii="Arial" w:hAnsi="Arial" w:cs="Arial"/>
          <w:color w:val="000000"/>
          <w:sz w:val="20"/>
          <w:szCs w:val="20"/>
          <w:highlight w:val="yellow"/>
        </w:rPr>
        <w:t xml:space="preserve"> benchmarking studies</w:t>
      </w:r>
      <w:r>
        <w:rPr>
          <w:rFonts w:ascii="Arial" w:hAnsi="Arial" w:cs="Arial"/>
          <w:color w:val="000000"/>
          <w:sz w:val="20"/>
          <w:szCs w:val="20"/>
        </w:rPr>
        <w:t xml:space="preserve"> show that a lack of Awareness is the greatest source of resistance for both employees and managers and supervisors.</w:t>
      </w:r>
      <w:r w:rsidR="00DD75E1">
        <w:rPr>
          <w:rFonts w:ascii="Arial" w:hAnsi="Arial" w:cs="Arial" w:hint="eastAsia"/>
          <w:color w:val="000000"/>
          <w:sz w:val="20"/>
          <w:szCs w:val="20"/>
        </w:rPr>
        <w:t xml:space="preserve"> </w:t>
      </w:r>
    </w:p>
    <w:p w14:paraId="73B5551B" w14:textId="14D6AEB0" w:rsidR="00DD75E1" w:rsidRDefault="00DD75E1" w:rsidP="00A00A78">
      <w:pPr>
        <w:pStyle w:val="NormalWeb"/>
        <w:shd w:val="clear" w:color="auto" w:fill="FFFFFF"/>
        <w:rPr>
          <w:rFonts w:ascii="Arial" w:hAnsi="Arial" w:cs="Arial"/>
          <w:color w:val="FF0000"/>
          <w:sz w:val="20"/>
          <w:szCs w:val="20"/>
        </w:rPr>
      </w:pPr>
      <w:r>
        <w:rPr>
          <w:rFonts w:ascii="Arial" w:hAnsi="Arial" w:cs="Arial"/>
          <w:color w:val="FF0000"/>
          <w:sz w:val="20"/>
          <w:szCs w:val="20"/>
        </w:rPr>
        <w:t>T</w:t>
      </w:r>
      <w:r>
        <w:rPr>
          <w:rFonts w:ascii="Arial" w:hAnsi="Arial" w:cs="Arial" w:hint="eastAsia"/>
          <w:color w:val="FF0000"/>
          <w:sz w:val="20"/>
          <w:szCs w:val="20"/>
        </w:rPr>
        <w:t xml:space="preserve">he key points: be awareness of need for change; risk of not change. </w:t>
      </w:r>
    </w:p>
    <w:p w14:paraId="453673D5" w14:textId="7E4F1511" w:rsidR="00DD75E1" w:rsidRDefault="00DD75E1" w:rsidP="00A00A78">
      <w:pPr>
        <w:pStyle w:val="NormalWeb"/>
        <w:shd w:val="clear" w:color="auto" w:fill="FFFFFF"/>
        <w:rPr>
          <w:rFonts w:ascii="Arial" w:hAnsi="Arial" w:cs="Arial"/>
          <w:color w:val="FF0000"/>
          <w:sz w:val="20"/>
          <w:szCs w:val="20"/>
        </w:rPr>
      </w:pPr>
      <w:r>
        <w:rPr>
          <w:rFonts w:ascii="Arial" w:hAnsi="Arial" w:cs="Arial"/>
          <w:color w:val="FF0000"/>
          <w:sz w:val="20"/>
          <w:szCs w:val="20"/>
        </w:rPr>
        <w:t xml:space="preserve">Why </w:t>
      </w:r>
      <w:r>
        <w:rPr>
          <w:rFonts w:ascii="Arial" w:hAnsi="Arial" w:cs="Arial" w:hint="eastAsia"/>
          <w:color w:val="FF0000"/>
          <w:sz w:val="20"/>
          <w:szCs w:val="20"/>
        </w:rPr>
        <w:t>important? the natural re</w:t>
      </w:r>
      <w:r w:rsidR="00EC3CD4">
        <w:rPr>
          <w:rFonts w:ascii="Arial" w:hAnsi="Arial" w:cs="Arial" w:hint="eastAsia"/>
          <w:color w:val="FF0000"/>
          <w:sz w:val="20"/>
          <w:szCs w:val="20"/>
        </w:rPr>
        <w:t xml:space="preserve">action is to resist the change, so understand the A first. </w:t>
      </w:r>
    </w:p>
    <w:p w14:paraId="60F8EEF0" w14:textId="251AEBD9" w:rsidR="00DD75E1" w:rsidRPr="00DD75E1" w:rsidRDefault="00DD75E1" w:rsidP="00A00A78">
      <w:pPr>
        <w:pStyle w:val="NormalWeb"/>
        <w:shd w:val="clear" w:color="auto" w:fill="FFFFFF"/>
        <w:rPr>
          <w:rFonts w:ascii="Arial" w:eastAsia="Times New Roman" w:hAnsi="Arial" w:cs="Arial"/>
          <w:color w:val="FF0000"/>
          <w:sz w:val="20"/>
          <w:szCs w:val="20"/>
        </w:rPr>
      </w:pPr>
      <w:r>
        <w:rPr>
          <w:rFonts w:ascii="Arial" w:hAnsi="Arial" w:cs="Arial"/>
          <w:color w:val="FF0000"/>
          <w:sz w:val="20"/>
          <w:szCs w:val="20"/>
        </w:rPr>
        <w:t xml:space="preserve">Evidence: </w:t>
      </w:r>
      <w:proofErr w:type="spellStart"/>
      <w:r>
        <w:rPr>
          <w:rFonts w:ascii="Arial" w:hAnsi="Arial" w:cs="Arial"/>
          <w:color w:val="FF0000"/>
          <w:sz w:val="20"/>
          <w:szCs w:val="20"/>
        </w:rPr>
        <w:t>Prosci’</w:t>
      </w:r>
      <w:r>
        <w:rPr>
          <w:rFonts w:ascii="Arial" w:hAnsi="Arial" w:cs="Arial" w:hint="eastAsia"/>
          <w:color w:val="FF0000"/>
          <w:sz w:val="20"/>
          <w:szCs w:val="20"/>
        </w:rPr>
        <w:t>s</w:t>
      </w:r>
      <w:proofErr w:type="spellEnd"/>
      <w:r>
        <w:rPr>
          <w:rFonts w:ascii="Arial" w:hAnsi="Arial" w:cs="Arial" w:hint="eastAsia"/>
          <w:color w:val="FF0000"/>
          <w:sz w:val="20"/>
          <w:szCs w:val="20"/>
        </w:rPr>
        <w:t xml:space="preserve"> benchmarking </w:t>
      </w:r>
      <w:r>
        <w:rPr>
          <w:rFonts w:ascii="Arial" w:hAnsi="Arial" w:cs="Arial"/>
          <w:color w:val="FF0000"/>
          <w:sz w:val="20"/>
          <w:szCs w:val="20"/>
        </w:rPr>
        <w:t>studies</w:t>
      </w:r>
      <w:r>
        <w:rPr>
          <w:rFonts w:ascii="Arial" w:hAnsi="Arial" w:cs="Arial" w:hint="eastAsia"/>
          <w:color w:val="FF0000"/>
          <w:sz w:val="20"/>
          <w:szCs w:val="20"/>
        </w:rPr>
        <w:t xml:space="preserve">: a lack of </w:t>
      </w:r>
      <w:r w:rsidRPr="00DD75E1">
        <w:rPr>
          <w:rFonts w:ascii="Arial" w:hAnsi="Arial" w:cs="Arial" w:hint="eastAsia"/>
          <w:color w:val="FF0000"/>
          <w:sz w:val="20"/>
          <w:szCs w:val="20"/>
        </w:rPr>
        <w:t xml:space="preserve">awareness </w:t>
      </w:r>
      <w:r w:rsidRPr="00DD75E1">
        <w:rPr>
          <w:rFonts w:ascii="Arial" w:hAnsi="Arial" w:cs="Arial"/>
          <w:color w:val="FF0000"/>
          <w:sz w:val="20"/>
          <w:szCs w:val="20"/>
        </w:rPr>
        <w:t>is the greatest source of resistance for both employees and managers and supervisors</w:t>
      </w:r>
    </w:p>
    <w:p w14:paraId="7181ED04" w14:textId="77777777" w:rsidR="00A00A78" w:rsidRDefault="00A00A78" w:rsidP="00A00A78">
      <w:pPr>
        <w:pStyle w:val="NormalWeb"/>
        <w:shd w:val="clear" w:color="auto" w:fill="FFFFFF"/>
        <w:rPr>
          <w:rFonts w:ascii="Arial" w:hAnsi="Arial" w:cs="Arial"/>
          <w:color w:val="000000"/>
          <w:sz w:val="20"/>
          <w:szCs w:val="20"/>
        </w:rPr>
      </w:pPr>
      <w:r>
        <w:rPr>
          <w:rFonts w:ascii="Arial" w:hAnsi="Arial" w:cs="Arial"/>
          <w:b/>
          <w:bCs/>
          <w:i/>
          <w:iCs/>
          <w:color w:val="000000"/>
          <w:sz w:val="20"/>
          <w:szCs w:val="20"/>
        </w:rPr>
        <w:t>Example:</w:t>
      </w:r>
      <w:r>
        <w:rPr>
          <w:rStyle w:val="apple-converted-space"/>
          <w:rFonts w:ascii="Arial" w:hAnsi="Arial" w:cs="Arial"/>
          <w:b/>
          <w:bCs/>
          <w:i/>
          <w:iCs/>
          <w:color w:val="000000"/>
          <w:sz w:val="20"/>
          <w:szCs w:val="20"/>
        </w:rPr>
        <w:t> </w:t>
      </w:r>
      <w:r>
        <w:rPr>
          <w:rFonts w:ascii="Arial" w:hAnsi="Arial" w:cs="Arial"/>
          <w:b/>
          <w:bCs/>
          <w:i/>
          <w:iCs/>
          <w:color w:val="000000"/>
          <w:sz w:val="20"/>
          <w:szCs w:val="20"/>
        </w:rPr>
        <w:br/>
      </w:r>
      <w:r>
        <w:rPr>
          <w:rFonts w:ascii="Arial" w:hAnsi="Arial" w:cs="Arial"/>
          <w:color w:val="000000"/>
          <w:sz w:val="20"/>
          <w:szCs w:val="20"/>
        </w:rPr>
        <w:t xml:space="preserve">A large organization is implementing a new </w:t>
      </w:r>
      <w:r w:rsidRPr="00DD75E1">
        <w:rPr>
          <w:rFonts w:ascii="Arial" w:hAnsi="Arial" w:cs="Arial"/>
          <w:color w:val="000000"/>
          <w:sz w:val="20"/>
          <w:szCs w:val="20"/>
          <w:highlight w:val="yellow"/>
        </w:rPr>
        <w:t>document management system</w:t>
      </w:r>
      <w:r>
        <w:rPr>
          <w:rFonts w:ascii="Arial" w:hAnsi="Arial" w:cs="Arial"/>
          <w:color w:val="000000"/>
          <w:sz w:val="20"/>
          <w:szCs w:val="20"/>
        </w:rPr>
        <w:t xml:space="preserve">. Employees will need to </w:t>
      </w:r>
      <w:r w:rsidRPr="00DD75E1">
        <w:rPr>
          <w:rFonts w:ascii="Arial" w:hAnsi="Arial" w:cs="Arial"/>
          <w:color w:val="000000"/>
          <w:sz w:val="20"/>
          <w:szCs w:val="20"/>
          <w:highlight w:val="yellow"/>
        </w:rPr>
        <w:t>learn new processes</w:t>
      </w:r>
      <w:r>
        <w:rPr>
          <w:rFonts w:ascii="Arial" w:hAnsi="Arial" w:cs="Arial"/>
          <w:color w:val="000000"/>
          <w:sz w:val="20"/>
          <w:szCs w:val="20"/>
        </w:rPr>
        <w:t xml:space="preserve"> around retrieving, editing and sharing documents within the organization. The change is needed in order to make the organization more efficient at tracking and maintaining up-to-date documents. The "why" behind the change comes from a </w:t>
      </w:r>
      <w:r w:rsidRPr="00DD75E1">
        <w:rPr>
          <w:rFonts w:ascii="Arial" w:hAnsi="Arial" w:cs="Arial"/>
          <w:color w:val="000000"/>
          <w:sz w:val="20"/>
          <w:szCs w:val="20"/>
          <w:highlight w:val="yellow"/>
        </w:rPr>
        <w:t>failure of the current system resulting in expensive mistakes and lost documents</w:t>
      </w:r>
      <w:r>
        <w:rPr>
          <w:rFonts w:ascii="Arial" w:hAnsi="Arial" w:cs="Arial"/>
          <w:color w:val="000000"/>
          <w:sz w:val="20"/>
          <w:szCs w:val="20"/>
        </w:rPr>
        <w:t xml:space="preserve">. At the level of an individual employee, the risks of not changing include the </w:t>
      </w:r>
      <w:r w:rsidRPr="00DD75E1">
        <w:rPr>
          <w:rFonts w:ascii="Arial" w:hAnsi="Arial" w:cs="Arial"/>
          <w:color w:val="000000"/>
          <w:sz w:val="20"/>
          <w:szCs w:val="20"/>
          <w:highlight w:val="yellow"/>
        </w:rPr>
        <w:t>inability to access necessary documents and slower turnaround times</w:t>
      </w:r>
      <w:r>
        <w:rPr>
          <w:rFonts w:ascii="Arial" w:hAnsi="Arial" w:cs="Arial"/>
          <w:color w:val="000000"/>
          <w:sz w:val="20"/>
          <w:szCs w:val="20"/>
        </w:rPr>
        <w:t xml:space="preserve"> on finishing tasks.</w:t>
      </w:r>
    </w:p>
    <w:p w14:paraId="0AF85B06" w14:textId="77777777" w:rsidR="00DD75E1" w:rsidRDefault="00DD75E1" w:rsidP="00A00A78">
      <w:pPr>
        <w:pStyle w:val="NormalWeb"/>
        <w:shd w:val="clear" w:color="auto" w:fill="FFFFFF"/>
        <w:rPr>
          <w:rFonts w:ascii="Arial" w:hAnsi="Arial" w:cs="Arial"/>
          <w:color w:val="000000"/>
          <w:sz w:val="20"/>
          <w:szCs w:val="20"/>
        </w:rPr>
      </w:pPr>
    </w:p>
    <w:p w14:paraId="74C8BAC9" w14:textId="0153C9E1" w:rsidR="00DD75E1" w:rsidRPr="00DD75E1" w:rsidRDefault="00DD75E1" w:rsidP="00A00A78">
      <w:pPr>
        <w:pStyle w:val="NormalWeb"/>
        <w:shd w:val="clear" w:color="auto" w:fill="FFFFFF"/>
        <w:rPr>
          <w:rFonts w:ascii="Arial" w:hAnsi="Arial" w:cs="Arial"/>
          <w:color w:val="FF0000"/>
          <w:sz w:val="20"/>
          <w:szCs w:val="20"/>
        </w:rPr>
      </w:pPr>
      <w:r w:rsidRPr="00DD75E1">
        <w:rPr>
          <w:rFonts w:ascii="Arial" w:hAnsi="Arial" w:cs="Arial"/>
          <w:color w:val="FF0000"/>
          <w:sz w:val="20"/>
          <w:szCs w:val="20"/>
        </w:rPr>
        <w:t xml:space="preserve">Example: according to the statement before. </w:t>
      </w:r>
    </w:p>
    <w:p w14:paraId="27E46DC4" w14:textId="580FFDC3" w:rsidR="00DD75E1" w:rsidRPr="00DD75E1" w:rsidRDefault="00DD75E1" w:rsidP="00A00A78">
      <w:pPr>
        <w:pStyle w:val="NormalWeb"/>
        <w:shd w:val="clear" w:color="auto" w:fill="FFFFFF"/>
        <w:rPr>
          <w:rFonts w:ascii="Arial" w:hAnsi="Arial" w:cs="Arial"/>
          <w:color w:val="FF0000"/>
          <w:sz w:val="20"/>
          <w:szCs w:val="20"/>
        </w:rPr>
      </w:pPr>
      <w:r w:rsidRPr="00DD75E1">
        <w:rPr>
          <w:rFonts w:ascii="Arial" w:hAnsi="Arial" w:cs="Arial"/>
          <w:color w:val="FF0000"/>
          <w:sz w:val="20"/>
          <w:szCs w:val="20"/>
        </w:rPr>
        <w:t>B</w:t>
      </w:r>
      <w:r w:rsidRPr="00DD75E1">
        <w:rPr>
          <w:rFonts w:ascii="Arial" w:hAnsi="Arial" w:cs="Arial" w:hint="eastAsia"/>
          <w:color w:val="FF0000"/>
          <w:sz w:val="20"/>
          <w:szCs w:val="20"/>
        </w:rPr>
        <w:t xml:space="preserve">ackground: implement a new document management system </w:t>
      </w:r>
    </w:p>
    <w:p w14:paraId="7979FDF1" w14:textId="70955C8B" w:rsidR="00DD75E1" w:rsidRPr="00DD75E1" w:rsidRDefault="00DD75E1" w:rsidP="00A00A78">
      <w:pPr>
        <w:pStyle w:val="NormalWeb"/>
        <w:shd w:val="clear" w:color="auto" w:fill="FFFFFF"/>
        <w:rPr>
          <w:rFonts w:ascii="Arial" w:hAnsi="Arial" w:cs="Arial"/>
          <w:color w:val="FF0000"/>
          <w:sz w:val="20"/>
          <w:szCs w:val="20"/>
        </w:rPr>
      </w:pPr>
      <w:r w:rsidRPr="00DD75E1">
        <w:rPr>
          <w:rFonts w:ascii="Arial" w:hAnsi="Arial" w:cs="Arial"/>
          <w:color w:val="FF0000"/>
          <w:sz w:val="20"/>
          <w:szCs w:val="20"/>
        </w:rPr>
        <w:t>W</w:t>
      </w:r>
      <w:r w:rsidRPr="00DD75E1">
        <w:rPr>
          <w:rFonts w:ascii="Arial" w:hAnsi="Arial" w:cs="Arial" w:hint="eastAsia"/>
          <w:color w:val="FF0000"/>
          <w:sz w:val="20"/>
          <w:szCs w:val="20"/>
        </w:rPr>
        <w:t>hy important: more efficient at tracking and mainta</w:t>
      </w:r>
      <w:r>
        <w:rPr>
          <w:rFonts w:ascii="Arial" w:hAnsi="Arial" w:cs="Arial" w:hint="eastAsia"/>
          <w:color w:val="FF0000"/>
          <w:sz w:val="20"/>
          <w:szCs w:val="20"/>
        </w:rPr>
        <w:t>in</w:t>
      </w:r>
      <w:r w:rsidRPr="00DD75E1">
        <w:rPr>
          <w:rFonts w:ascii="Arial" w:hAnsi="Arial" w:cs="Arial" w:hint="eastAsia"/>
          <w:color w:val="FF0000"/>
          <w:sz w:val="20"/>
          <w:szCs w:val="20"/>
        </w:rPr>
        <w:t xml:space="preserve">ing up-to-date documents. </w:t>
      </w:r>
    </w:p>
    <w:p w14:paraId="30AE9501" w14:textId="1D32C3B3" w:rsidR="00DD75E1" w:rsidRPr="00DD75E1" w:rsidRDefault="00DD75E1" w:rsidP="00DD75E1">
      <w:pPr>
        <w:pStyle w:val="NormalWeb"/>
        <w:shd w:val="clear" w:color="auto" w:fill="FFFFFF"/>
        <w:ind w:firstLine="1400"/>
        <w:rPr>
          <w:rFonts w:ascii="Arial" w:hAnsi="Arial" w:cs="Arial"/>
          <w:color w:val="FF0000"/>
          <w:sz w:val="20"/>
          <w:szCs w:val="20"/>
        </w:rPr>
      </w:pPr>
      <w:r w:rsidRPr="00DD75E1">
        <w:rPr>
          <w:rFonts w:ascii="Arial" w:hAnsi="Arial" w:cs="Arial"/>
          <w:color w:val="FF0000"/>
          <w:sz w:val="20"/>
          <w:szCs w:val="20"/>
        </w:rPr>
        <w:t>E</w:t>
      </w:r>
      <w:r w:rsidRPr="00DD75E1">
        <w:rPr>
          <w:rFonts w:ascii="Arial" w:hAnsi="Arial" w:cs="Arial" w:hint="eastAsia"/>
          <w:color w:val="FF0000"/>
          <w:sz w:val="20"/>
          <w:szCs w:val="20"/>
        </w:rPr>
        <w:t xml:space="preserve">xpensive mistakes and lost documents </w:t>
      </w:r>
    </w:p>
    <w:p w14:paraId="3E00F75F" w14:textId="7B63BC67" w:rsidR="00A00A78" w:rsidRPr="00DD75E1" w:rsidRDefault="00DD75E1" w:rsidP="00DD75E1">
      <w:pPr>
        <w:pStyle w:val="NormalWeb"/>
        <w:shd w:val="clear" w:color="auto" w:fill="FFFFFF"/>
        <w:ind w:firstLine="1400"/>
        <w:rPr>
          <w:rFonts w:ascii="Arial" w:hAnsi="Arial" w:cs="Arial"/>
          <w:color w:val="FF0000"/>
          <w:sz w:val="20"/>
          <w:szCs w:val="20"/>
        </w:rPr>
      </w:pPr>
      <w:r w:rsidRPr="00DD75E1">
        <w:rPr>
          <w:rFonts w:ascii="Arial" w:hAnsi="Arial" w:cs="Arial"/>
          <w:color w:val="FF0000"/>
          <w:sz w:val="20"/>
          <w:szCs w:val="20"/>
        </w:rPr>
        <w:t>I</w:t>
      </w:r>
      <w:r w:rsidRPr="00DD75E1">
        <w:rPr>
          <w:rFonts w:ascii="Arial" w:hAnsi="Arial" w:cs="Arial" w:hint="eastAsia"/>
          <w:color w:val="FF0000"/>
          <w:sz w:val="20"/>
          <w:szCs w:val="20"/>
        </w:rPr>
        <w:t xml:space="preserve">nability to access necessary documents </w:t>
      </w:r>
    </w:p>
    <w:p w14:paraId="50C8D45D" w14:textId="77777777" w:rsidR="00A00A78" w:rsidRDefault="00A00A78" w:rsidP="00A00A78">
      <w:pPr>
        <w:pStyle w:val="Heading3"/>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Desire</w:t>
      </w:r>
    </w:p>
    <w:p w14:paraId="7456A880" w14:textId="4A892215" w:rsidR="008A7EE5" w:rsidRDefault="008A7EE5" w:rsidP="00A00A78">
      <w:pPr>
        <w:pStyle w:val="NormalWeb"/>
        <w:shd w:val="clear" w:color="auto" w:fill="FFFFFF"/>
        <w:rPr>
          <w:rFonts w:ascii="Arial" w:hAnsi="Arial" w:cs="Arial"/>
          <w:color w:val="000000"/>
          <w:sz w:val="20"/>
          <w:szCs w:val="20"/>
        </w:rPr>
      </w:pPr>
      <w:r>
        <w:rPr>
          <w:rFonts w:ascii="Arial" w:hAnsi="Arial" w:cs="Arial"/>
          <w:color w:val="000000"/>
          <w:sz w:val="20"/>
          <w:szCs w:val="20"/>
        </w:rPr>
        <w:lastRenderedPageBreak/>
        <w:t xml:space="preserve">In this phase, we should focus on the motivations for this change. In other words, what is the benefits for us or disadvantages for us if we do not implement the change. </w:t>
      </w:r>
    </w:p>
    <w:p w14:paraId="69E9B6F4" w14:textId="1EF66B68" w:rsidR="00424F3C" w:rsidRPr="00424F3C" w:rsidRDefault="00424F3C" w:rsidP="00A00A78">
      <w:pPr>
        <w:pStyle w:val="NormalWeb"/>
        <w:shd w:val="clear" w:color="auto" w:fill="FFFFFF"/>
        <w:rPr>
          <w:rFonts w:ascii="Arial" w:hAnsi="Arial" w:cs="Arial"/>
          <w:color w:val="FF0000"/>
          <w:sz w:val="20"/>
          <w:szCs w:val="20"/>
        </w:rPr>
      </w:pPr>
      <w:r>
        <w:rPr>
          <w:rFonts w:ascii="Arial" w:hAnsi="Arial" w:cs="Arial"/>
          <w:color w:val="FF0000"/>
          <w:sz w:val="20"/>
          <w:szCs w:val="20"/>
        </w:rPr>
        <w:t>M</w:t>
      </w:r>
      <w:r>
        <w:rPr>
          <w:rFonts w:ascii="Arial" w:hAnsi="Arial" w:cs="Arial" w:hint="eastAsia"/>
          <w:color w:val="FF0000"/>
          <w:sz w:val="20"/>
          <w:szCs w:val="20"/>
        </w:rPr>
        <w:t xml:space="preserve">otivations: benefits and risks </w:t>
      </w:r>
    </w:p>
    <w:p w14:paraId="4643826B" w14:textId="77777777" w:rsidR="00A00A78" w:rsidRDefault="00A00A78" w:rsidP="00A00A78">
      <w:pPr>
        <w:pStyle w:val="NormalWeb"/>
        <w:shd w:val="clear" w:color="auto" w:fill="FFFFFF"/>
        <w:rPr>
          <w:rFonts w:ascii="Arial" w:hAnsi="Arial" w:cs="Arial"/>
          <w:color w:val="000000"/>
          <w:sz w:val="20"/>
          <w:szCs w:val="20"/>
        </w:rPr>
      </w:pPr>
      <w:r>
        <w:rPr>
          <w:rFonts w:ascii="Arial" w:hAnsi="Arial" w:cs="Arial"/>
          <w:b/>
          <w:bCs/>
          <w:i/>
          <w:iCs/>
          <w:color w:val="000000"/>
          <w:sz w:val="20"/>
          <w:szCs w:val="20"/>
        </w:rPr>
        <w:t>Example:</w:t>
      </w:r>
      <w:r>
        <w:rPr>
          <w:rStyle w:val="apple-converted-space"/>
          <w:rFonts w:ascii="Arial" w:hAnsi="Arial" w:cs="Arial"/>
          <w:b/>
          <w:bCs/>
          <w:i/>
          <w:iCs/>
          <w:color w:val="000000"/>
          <w:sz w:val="20"/>
          <w:szCs w:val="20"/>
        </w:rPr>
        <w:t> </w:t>
      </w:r>
      <w:r>
        <w:rPr>
          <w:rFonts w:ascii="Arial" w:hAnsi="Arial" w:cs="Arial"/>
          <w:b/>
          <w:bCs/>
          <w:i/>
          <w:iCs/>
          <w:color w:val="000000"/>
          <w:sz w:val="20"/>
          <w:szCs w:val="20"/>
        </w:rPr>
        <w:br/>
      </w:r>
      <w:r>
        <w:rPr>
          <w:rFonts w:ascii="Arial" w:hAnsi="Arial" w:cs="Arial"/>
          <w:color w:val="000000"/>
          <w:sz w:val="20"/>
          <w:szCs w:val="20"/>
        </w:rPr>
        <w:t>From an individual employee's perspective, the consequences of not changing pose a risk to their performance at work, which could have other repercussions on their personal success at work. However, if an employee is not as computer savvy as other employees, he or she may be less motivated to learn a new system. On a more positive note, the new system is promised to work better than the old methods of managing documents, so, for many employees, this change may come as welcome relief.</w:t>
      </w:r>
    </w:p>
    <w:p w14:paraId="26EF269A" w14:textId="4BA914E9" w:rsidR="00A00A78" w:rsidRDefault="00A00A78" w:rsidP="00A00A78">
      <w:pPr>
        <w:pStyle w:val="NormalWeb"/>
        <w:shd w:val="clear" w:color="auto" w:fill="FFFFFF"/>
        <w:rPr>
          <w:rFonts w:ascii="Arial" w:hAnsi="Arial" w:cs="Arial"/>
          <w:color w:val="FF0000"/>
          <w:sz w:val="20"/>
          <w:szCs w:val="20"/>
        </w:rPr>
      </w:pPr>
      <w:r>
        <w:rPr>
          <w:rFonts w:ascii="Arial" w:hAnsi="Arial" w:cs="Arial"/>
          <w:color w:val="000000"/>
          <w:sz w:val="20"/>
          <w:szCs w:val="20"/>
        </w:rPr>
        <w:t> </w:t>
      </w:r>
      <w:r w:rsidR="00424F3C">
        <w:rPr>
          <w:rFonts w:ascii="Arial" w:hAnsi="Arial" w:cs="Arial" w:hint="eastAsia"/>
          <w:color w:val="FF0000"/>
          <w:sz w:val="20"/>
          <w:szCs w:val="20"/>
        </w:rPr>
        <w:t xml:space="preserve">example: </w:t>
      </w:r>
    </w:p>
    <w:p w14:paraId="07FC190D" w14:textId="1D29988A" w:rsidR="00424F3C" w:rsidRDefault="00424F3C" w:rsidP="00A00A78">
      <w:pPr>
        <w:pStyle w:val="NormalWeb"/>
        <w:shd w:val="clear" w:color="auto" w:fill="FFFFFF"/>
        <w:rPr>
          <w:rFonts w:ascii="Arial" w:hAnsi="Arial" w:cs="Arial"/>
          <w:color w:val="FF0000"/>
          <w:sz w:val="20"/>
          <w:szCs w:val="20"/>
        </w:rPr>
      </w:pPr>
      <w:r>
        <w:rPr>
          <w:rFonts w:ascii="Arial" w:hAnsi="Arial" w:cs="Arial" w:hint="eastAsia"/>
          <w:color w:val="FF0000"/>
          <w:sz w:val="20"/>
          <w:szCs w:val="20"/>
        </w:rPr>
        <w:t xml:space="preserve">benefits, better methods to process the documents </w:t>
      </w:r>
    </w:p>
    <w:p w14:paraId="6D59C5FC" w14:textId="2225BF53" w:rsidR="00424F3C" w:rsidRDefault="00424F3C" w:rsidP="00A00A78">
      <w:pPr>
        <w:pStyle w:val="NormalWeb"/>
        <w:shd w:val="clear" w:color="auto" w:fill="FFFFFF"/>
        <w:rPr>
          <w:rFonts w:ascii="Arial" w:hAnsi="Arial" w:cs="Arial"/>
          <w:color w:val="FF0000"/>
          <w:sz w:val="20"/>
          <w:szCs w:val="20"/>
        </w:rPr>
      </w:pPr>
      <w:r>
        <w:rPr>
          <w:rFonts w:ascii="Arial" w:hAnsi="Arial" w:cs="Arial" w:hint="eastAsia"/>
          <w:color w:val="FF0000"/>
          <w:sz w:val="20"/>
          <w:szCs w:val="20"/>
        </w:rPr>
        <w:t xml:space="preserve">risks, affect their performance at work </w:t>
      </w:r>
    </w:p>
    <w:p w14:paraId="7965A648" w14:textId="77777777" w:rsidR="00424F3C" w:rsidRPr="00424F3C" w:rsidRDefault="00424F3C" w:rsidP="00A00A78">
      <w:pPr>
        <w:pStyle w:val="NormalWeb"/>
        <w:shd w:val="clear" w:color="auto" w:fill="FFFFFF"/>
        <w:rPr>
          <w:rFonts w:ascii="Arial" w:hAnsi="Arial" w:cs="Arial"/>
          <w:color w:val="FF0000"/>
          <w:sz w:val="20"/>
          <w:szCs w:val="20"/>
        </w:rPr>
      </w:pPr>
    </w:p>
    <w:p w14:paraId="3FA8B2B8" w14:textId="77777777" w:rsidR="00A00A78" w:rsidRDefault="00A00A78" w:rsidP="00A00A78">
      <w:pPr>
        <w:pStyle w:val="Heading3"/>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Knowledge</w:t>
      </w:r>
    </w:p>
    <w:p w14:paraId="09ED6396" w14:textId="6FFDA238" w:rsidR="008A7EE5" w:rsidRDefault="008A7EE5" w:rsidP="00A00A78">
      <w:pPr>
        <w:pStyle w:val="NormalWeb"/>
        <w:shd w:val="clear" w:color="auto" w:fill="FFFFFF"/>
        <w:rPr>
          <w:rFonts w:ascii="Arial" w:hAnsi="Arial" w:cs="Arial"/>
          <w:color w:val="000000"/>
          <w:sz w:val="20"/>
          <w:szCs w:val="20"/>
        </w:rPr>
      </w:pPr>
      <w:r>
        <w:rPr>
          <w:rFonts w:ascii="Arial" w:hAnsi="Arial" w:cs="Arial"/>
          <w:color w:val="000000"/>
          <w:sz w:val="20"/>
          <w:szCs w:val="20"/>
        </w:rPr>
        <w:t xml:space="preserve">In order to implement change successfully, in this phase, we should know the skills and knowledge needed to support this change. </w:t>
      </w:r>
    </w:p>
    <w:p w14:paraId="5FCDA140" w14:textId="396817B7" w:rsidR="00424F3C" w:rsidRPr="00424F3C" w:rsidRDefault="00424F3C" w:rsidP="00A00A78">
      <w:pPr>
        <w:pStyle w:val="NormalWeb"/>
        <w:shd w:val="clear" w:color="auto" w:fill="FFFFFF"/>
        <w:rPr>
          <w:rFonts w:ascii="Arial" w:hAnsi="Arial" w:cs="Arial"/>
          <w:color w:val="FF0000"/>
          <w:sz w:val="20"/>
          <w:szCs w:val="20"/>
        </w:rPr>
      </w:pPr>
      <w:r>
        <w:rPr>
          <w:rFonts w:ascii="Arial" w:hAnsi="Arial" w:cs="Arial"/>
          <w:color w:val="FF0000"/>
          <w:sz w:val="20"/>
          <w:szCs w:val="20"/>
        </w:rPr>
        <w:t xml:space="preserve">Support: skills and knowledge. </w:t>
      </w:r>
    </w:p>
    <w:p w14:paraId="0AC705FF" w14:textId="77777777" w:rsidR="00A00A78" w:rsidRDefault="00A00A78" w:rsidP="00A00A78">
      <w:pPr>
        <w:pStyle w:val="NormalWeb"/>
        <w:shd w:val="clear" w:color="auto" w:fill="FFFFFF"/>
        <w:rPr>
          <w:rFonts w:ascii="Arial" w:hAnsi="Arial" w:cs="Arial"/>
          <w:color w:val="000000"/>
          <w:sz w:val="20"/>
          <w:szCs w:val="20"/>
        </w:rPr>
      </w:pPr>
      <w:r>
        <w:rPr>
          <w:rFonts w:ascii="Arial" w:hAnsi="Arial" w:cs="Arial"/>
          <w:b/>
          <w:bCs/>
          <w:i/>
          <w:iCs/>
          <w:color w:val="000000"/>
          <w:sz w:val="20"/>
          <w:szCs w:val="20"/>
        </w:rPr>
        <w:t>Example:</w:t>
      </w:r>
      <w:r>
        <w:rPr>
          <w:rFonts w:ascii="Arial" w:hAnsi="Arial" w:cs="Arial"/>
          <w:b/>
          <w:bCs/>
          <w:i/>
          <w:iCs/>
          <w:color w:val="000000"/>
          <w:sz w:val="20"/>
          <w:szCs w:val="20"/>
        </w:rPr>
        <w:br/>
      </w:r>
      <w:r>
        <w:rPr>
          <w:rFonts w:ascii="Arial" w:hAnsi="Arial" w:cs="Arial"/>
          <w:color w:val="000000"/>
          <w:sz w:val="20"/>
          <w:szCs w:val="20"/>
        </w:rPr>
        <w:t xml:space="preserve">Employees are required to know how to </w:t>
      </w:r>
      <w:r w:rsidRPr="00424F3C">
        <w:rPr>
          <w:rFonts w:ascii="Arial" w:hAnsi="Arial" w:cs="Arial"/>
          <w:color w:val="000000"/>
          <w:sz w:val="20"/>
          <w:szCs w:val="20"/>
          <w:highlight w:val="yellow"/>
        </w:rPr>
        <w:t>navigate</w:t>
      </w:r>
      <w:r>
        <w:rPr>
          <w:rFonts w:ascii="Arial" w:hAnsi="Arial" w:cs="Arial"/>
          <w:color w:val="000000"/>
          <w:sz w:val="20"/>
          <w:szCs w:val="20"/>
        </w:rPr>
        <w:t xml:space="preserve"> the new document management system and </w:t>
      </w:r>
      <w:r w:rsidRPr="00424F3C">
        <w:rPr>
          <w:rFonts w:ascii="Arial" w:hAnsi="Arial" w:cs="Arial"/>
          <w:color w:val="000000"/>
          <w:sz w:val="20"/>
          <w:szCs w:val="20"/>
          <w:highlight w:val="yellow"/>
        </w:rPr>
        <w:t>understand</w:t>
      </w:r>
      <w:r>
        <w:rPr>
          <w:rFonts w:ascii="Arial" w:hAnsi="Arial" w:cs="Arial"/>
          <w:color w:val="000000"/>
          <w:sz w:val="20"/>
          <w:szCs w:val="20"/>
        </w:rPr>
        <w:t xml:space="preserve"> how to access files. </w:t>
      </w:r>
      <w:r w:rsidRPr="00424F3C">
        <w:rPr>
          <w:rFonts w:ascii="Arial" w:hAnsi="Arial" w:cs="Arial"/>
          <w:color w:val="000000"/>
          <w:sz w:val="20"/>
          <w:szCs w:val="20"/>
          <w:highlight w:val="yellow"/>
        </w:rPr>
        <w:t>Training</w:t>
      </w:r>
      <w:r>
        <w:rPr>
          <w:rFonts w:ascii="Arial" w:hAnsi="Arial" w:cs="Arial"/>
          <w:color w:val="000000"/>
          <w:sz w:val="20"/>
          <w:szCs w:val="20"/>
        </w:rPr>
        <w:t xml:space="preserve"> was provided to all impacted employees. In addition, managers were trained and equipped to offer individual coaching and support to their employees to ensure the employees understand and know how to use the new tools and processes. In addition, a "practice" station was established so employees could become more familiar with the look and feel of the new document management system.</w:t>
      </w:r>
    </w:p>
    <w:p w14:paraId="69629D1F" w14:textId="2304801C" w:rsidR="00424F3C" w:rsidRDefault="00424F3C" w:rsidP="00A00A78">
      <w:pPr>
        <w:pStyle w:val="NormalWeb"/>
        <w:shd w:val="clear" w:color="auto" w:fill="FFFFFF"/>
        <w:rPr>
          <w:rFonts w:ascii="Arial" w:hAnsi="Arial" w:cs="Arial"/>
          <w:color w:val="FF0000"/>
          <w:sz w:val="20"/>
          <w:szCs w:val="20"/>
        </w:rPr>
      </w:pPr>
      <w:r>
        <w:rPr>
          <w:rFonts w:ascii="Arial" w:hAnsi="Arial" w:cs="Arial"/>
          <w:color w:val="FF0000"/>
          <w:sz w:val="20"/>
          <w:szCs w:val="20"/>
        </w:rPr>
        <w:t>T</w:t>
      </w:r>
      <w:r>
        <w:rPr>
          <w:rFonts w:ascii="Arial" w:hAnsi="Arial" w:cs="Arial" w:hint="eastAsia"/>
          <w:color w:val="FF0000"/>
          <w:sz w:val="20"/>
          <w:szCs w:val="20"/>
        </w:rPr>
        <w:t xml:space="preserve">raining courses: to support the needs of employees in order to help them learn how to use the new document management system. </w:t>
      </w:r>
    </w:p>
    <w:p w14:paraId="2BD4EFE9" w14:textId="667434CA" w:rsidR="00424F3C" w:rsidRPr="00424F3C" w:rsidRDefault="00424F3C" w:rsidP="00A00A78">
      <w:pPr>
        <w:pStyle w:val="NormalWeb"/>
        <w:shd w:val="clear" w:color="auto" w:fill="FFFFFF"/>
        <w:rPr>
          <w:rFonts w:ascii="Arial" w:hAnsi="Arial" w:cs="Arial"/>
          <w:color w:val="FF0000"/>
          <w:sz w:val="20"/>
          <w:szCs w:val="20"/>
        </w:rPr>
      </w:pPr>
      <w:r>
        <w:rPr>
          <w:rFonts w:ascii="Arial" w:hAnsi="Arial" w:cs="Arial"/>
          <w:color w:val="FF0000"/>
          <w:sz w:val="20"/>
          <w:szCs w:val="20"/>
        </w:rPr>
        <w:t>P</w:t>
      </w:r>
      <w:r>
        <w:rPr>
          <w:rFonts w:ascii="Arial" w:hAnsi="Arial" w:cs="Arial" w:hint="eastAsia"/>
          <w:color w:val="FF0000"/>
          <w:sz w:val="20"/>
          <w:szCs w:val="20"/>
        </w:rPr>
        <w:t xml:space="preserve">ractice station: </w:t>
      </w:r>
      <w:r w:rsidRPr="00424F3C">
        <w:rPr>
          <w:rFonts w:ascii="Arial" w:hAnsi="Arial" w:cs="Arial"/>
          <w:color w:val="FF0000"/>
          <w:sz w:val="20"/>
          <w:szCs w:val="20"/>
        </w:rPr>
        <w:t>employees could become more familiar with the look and feel of the new document management system.</w:t>
      </w:r>
    </w:p>
    <w:p w14:paraId="103DB126" w14:textId="77777777" w:rsidR="00A00A78" w:rsidRPr="00424F3C" w:rsidRDefault="00A00A78" w:rsidP="00A00A78">
      <w:pPr>
        <w:pStyle w:val="NormalWeb"/>
        <w:shd w:val="clear" w:color="auto" w:fill="FFFFFF"/>
        <w:rPr>
          <w:rFonts w:ascii="Arial" w:hAnsi="Arial" w:cs="Arial"/>
          <w:color w:val="FF0000"/>
          <w:sz w:val="20"/>
          <w:szCs w:val="20"/>
        </w:rPr>
      </w:pPr>
      <w:r>
        <w:rPr>
          <w:rFonts w:ascii="Arial" w:hAnsi="Arial" w:cs="Arial"/>
          <w:color w:val="000000"/>
          <w:sz w:val="20"/>
          <w:szCs w:val="20"/>
        </w:rPr>
        <w:t> </w:t>
      </w:r>
    </w:p>
    <w:p w14:paraId="29C1CA69" w14:textId="77777777" w:rsidR="00A00A78" w:rsidRDefault="00A00A78" w:rsidP="00A00A78">
      <w:pPr>
        <w:pStyle w:val="Heading3"/>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Ability</w:t>
      </w:r>
    </w:p>
    <w:p w14:paraId="131A0E3D" w14:textId="77777777" w:rsidR="00424F3C" w:rsidRDefault="00A00A78" w:rsidP="00A00A78">
      <w:pPr>
        <w:pStyle w:val="NormalWeb"/>
        <w:shd w:val="clear" w:color="auto" w:fill="FFFFFF"/>
        <w:rPr>
          <w:rFonts w:ascii="Arial" w:hAnsi="Arial" w:cs="Arial"/>
          <w:color w:val="000000"/>
          <w:sz w:val="20"/>
          <w:szCs w:val="20"/>
        </w:rPr>
      </w:pPr>
      <w:r>
        <w:rPr>
          <w:rFonts w:ascii="Arial" w:hAnsi="Arial" w:cs="Arial"/>
          <w:color w:val="000000"/>
          <w:sz w:val="20"/>
          <w:szCs w:val="20"/>
        </w:rPr>
        <w:lastRenderedPageBreak/>
        <w:t xml:space="preserve">Following knowledge, </w:t>
      </w:r>
      <w:r w:rsidR="008A7EE5">
        <w:rPr>
          <w:rFonts w:ascii="Arial" w:hAnsi="Arial" w:cs="Arial"/>
          <w:color w:val="000000"/>
          <w:sz w:val="20"/>
          <w:szCs w:val="20"/>
        </w:rPr>
        <w:t xml:space="preserve">to ensure an employee </w:t>
      </w:r>
      <w:r>
        <w:rPr>
          <w:rFonts w:ascii="Arial" w:hAnsi="Arial" w:cs="Arial"/>
          <w:color w:val="000000"/>
          <w:sz w:val="20"/>
          <w:szCs w:val="20"/>
        </w:rPr>
        <w:t>have the</w:t>
      </w:r>
      <w:r>
        <w:rPr>
          <w:rStyle w:val="apple-converted-space"/>
          <w:rFonts w:ascii="Arial" w:hAnsi="Arial" w:cs="Arial"/>
          <w:color w:val="000000"/>
          <w:sz w:val="20"/>
          <w:szCs w:val="20"/>
        </w:rPr>
        <w:t> </w:t>
      </w:r>
      <w:r>
        <w:rPr>
          <w:rFonts w:ascii="Arial" w:hAnsi="Arial" w:cs="Arial"/>
          <w:i/>
          <w:iCs/>
          <w:color w:val="000000"/>
          <w:sz w:val="20"/>
          <w:szCs w:val="20"/>
        </w:rPr>
        <w:t>Ability</w:t>
      </w:r>
      <w:r>
        <w:rPr>
          <w:rStyle w:val="apple-converted-space"/>
          <w:rFonts w:ascii="Arial" w:hAnsi="Arial" w:cs="Arial"/>
          <w:i/>
          <w:iCs/>
          <w:color w:val="000000"/>
          <w:sz w:val="20"/>
          <w:szCs w:val="20"/>
        </w:rPr>
        <w:t> </w:t>
      </w:r>
      <w:r w:rsidR="008A7EE5">
        <w:rPr>
          <w:rFonts w:ascii="Arial" w:hAnsi="Arial" w:cs="Arial"/>
          <w:color w:val="000000"/>
          <w:sz w:val="20"/>
          <w:szCs w:val="20"/>
        </w:rPr>
        <w:t xml:space="preserve">to </w:t>
      </w:r>
      <w:r w:rsidRPr="008A7EE5">
        <w:rPr>
          <w:rFonts w:ascii="Arial" w:hAnsi="Arial" w:cs="Arial"/>
          <w:color w:val="000000"/>
          <w:sz w:val="20"/>
          <w:szCs w:val="20"/>
          <w:highlight w:val="yellow"/>
        </w:rPr>
        <w:t>the new skills and behaviors</w:t>
      </w:r>
      <w:r>
        <w:rPr>
          <w:rFonts w:ascii="Arial" w:hAnsi="Arial" w:cs="Arial"/>
          <w:color w:val="000000"/>
          <w:sz w:val="20"/>
          <w:szCs w:val="20"/>
        </w:rPr>
        <w:t>.</w:t>
      </w:r>
    </w:p>
    <w:p w14:paraId="0A7EDC30" w14:textId="7182FF84" w:rsidR="00A00A78" w:rsidRDefault="00424F3C" w:rsidP="00A00A78">
      <w:pPr>
        <w:pStyle w:val="NormalWeb"/>
        <w:shd w:val="clear" w:color="auto" w:fill="FFFFFF"/>
        <w:rPr>
          <w:rFonts w:ascii="Arial" w:hAnsi="Arial" w:cs="Arial"/>
          <w:color w:val="000000"/>
          <w:sz w:val="20"/>
          <w:szCs w:val="20"/>
        </w:rPr>
      </w:pPr>
      <w:r>
        <w:rPr>
          <w:rFonts w:ascii="Arial" w:hAnsi="Arial" w:cs="Arial"/>
          <w:color w:val="FF0000"/>
          <w:sz w:val="20"/>
          <w:szCs w:val="20"/>
        </w:rPr>
        <w:t>A</w:t>
      </w:r>
      <w:r>
        <w:rPr>
          <w:rFonts w:ascii="Arial" w:hAnsi="Arial" w:cs="Arial" w:hint="eastAsia"/>
          <w:color w:val="FF0000"/>
          <w:sz w:val="20"/>
          <w:szCs w:val="20"/>
        </w:rPr>
        <w:t xml:space="preserve">bility: to the new skills and behaviors </w:t>
      </w:r>
      <w:r w:rsidR="00A00A78">
        <w:rPr>
          <w:rFonts w:ascii="Arial" w:hAnsi="Arial" w:cs="Arial"/>
          <w:color w:val="000000"/>
          <w:sz w:val="20"/>
          <w:szCs w:val="20"/>
        </w:rPr>
        <w:t xml:space="preserve"> </w:t>
      </w:r>
    </w:p>
    <w:p w14:paraId="7192D84B" w14:textId="77777777" w:rsidR="00A00A78" w:rsidRDefault="00A00A78" w:rsidP="00A00A78">
      <w:pPr>
        <w:pStyle w:val="NormalWeb"/>
        <w:shd w:val="clear" w:color="auto" w:fill="FFFFFF"/>
        <w:rPr>
          <w:rFonts w:ascii="Arial" w:hAnsi="Arial" w:cs="Arial"/>
          <w:color w:val="000000"/>
          <w:sz w:val="20"/>
          <w:szCs w:val="20"/>
        </w:rPr>
      </w:pPr>
      <w:r>
        <w:rPr>
          <w:rFonts w:ascii="Arial" w:hAnsi="Arial" w:cs="Arial"/>
          <w:b/>
          <w:bCs/>
          <w:i/>
          <w:iCs/>
          <w:color w:val="000000"/>
          <w:sz w:val="20"/>
          <w:szCs w:val="20"/>
        </w:rPr>
        <w:t>Example:</w:t>
      </w:r>
      <w:r>
        <w:rPr>
          <w:rFonts w:ascii="Arial" w:hAnsi="Arial" w:cs="Arial"/>
          <w:b/>
          <w:bCs/>
          <w:i/>
          <w:iCs/>
          <w:color w:val="000000"/>
          <w:sz w:val="20"/>
          <w:szCs w:val="20"/>
        </w:rPr>
        <w:br/>
      </w:r>
      <w:r>
        <w:rPr>
          <w:rFonts w:ascii="Arial" w:hAnsi="Arial" w:cs="Arial"/>
          <w:color w:val="000000"/>
          <w:sz w:val="20"/>
          <w:szCs w:val="20"/>
        </w:rPr>
        <w:t>For the majority of employees, adoption of the new system should be smooth, especially when allowed a few weeks to practice. There will be a select few employees who will be unable to learn the new technology, either due to personal limitations or prolonged time required to learn.</w:t>
      </w:r>
    </w:p>
    <w:p w14:paraId="2980B84C" w14:textId="2ED3223A" w:rsidR="00A00A78" w:rsidRPr="00424F3C" w:rsidRDefault="00A00A78" w:rsidP="00A00A78">
      <w:pPr>
        <w:pStyle w:val="NormalWeb"/>
        <w:shd w:val="clear" w:color="auto" w:fill="FFFFFF"/>
        <w:rPr>
          <w:rFonts w:ascii="Arial" w:hAnsi="Arial" w:cs="Arial"/>
          <w:color w:val="FF0000"/>
          <w:sz w:val="20"/>
          <w:szCs w:val="20"/>
        </w:rPr>
      </w:pPr>
      <w:r>
        <w:rPr>
          <w:rFonts w:ascii="Arial" w:hAnsi="Arial" w:cs="Arial"/>
          <w:color w:val="000000"/>
          <w:sz w:val="20"/>
          <w:szCs w:val="20"/>
        </w:rPr>
        <w:t> </w:t>
      </w:r>
      <w:r w:rsidR="00424F3C">
        <w:rPr>
          <w:rFonts w:ascii="Arial" w:hAnsi="Arial" w:cs="Arial"/>
          <w:color w:val="FF0000"/>
          <w:sz w:val="20"/>
          <w:szCs w:val="20"/>
        </w:rPr>
        <w:t>S</w:t>
      </w:r>
      <w:r w:rsidR="00424F3C">
        <w:rPr>
          <w:rFonts w:ascii="Arial" w:hAnsi="Arial" w:cs="Arial" w:hint="eastAsia"/>
          <w:color w:val="FF0000"/>
          <w:sz w:val="20"/>
          <w:szCs w:val="20"/>
        </w:rPr>
        <w:t>pecial cases: most of people is already. But</w:t>
      </w:r>
      <w:ins w:id="171" w:author="Microsoft Office 用户" w:date="2016-06-25T06:45:00Z">
        <w:r w:rsidR="00A8572E">
          <w:rPr>
            <w:rFonts w:ascii="Arial" w:hAnsi="Arial" w:cs="Arial" w:hint="eastAsia"/>
            <w:color w:val="FF0000"/>
            <w:sz w:val="20"/>
            <w:szCs w:val="20"/>
          </w:rPr>
          <w:t xml:space="preserve"> a</w:t>
        </w:r>
      </w:ins>
      <w:r w:rsidR="00424F3C">
        <w:rPr>
          <w:rFonts w:ascii="Arial" w:hAnsi="Arial" w:cs="Arial" w:hint="eastAsia"/>
          <w:color w:val="FF0000"/>
          <w:sz w:val="20"/>
          <w:szCs w:val="20"/>
        </w:rPr>
        <w:t xml:space="preserve"> few people are unable to learn the new technology since the personal limitations or prolonged time required to learn. </w:t>
      </w:r>
    </w:p>
    <w:p w14:paraId="4A2B099C" w14:textId="77777777" w:rsidR="00A00A78" w:rsidRDefault="00A00A78" w:rsidP="00A00A78">
      <w:pPr>
        <w:pStyle w:val="Heading3"/>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Reinforcement</w:t>
      </w:r>
    </w:p>
    <w:p w14:paraId="701C82E1" w14:textId="225783FC" w:rsidR="00A00A78" w:rsidRDefault="00A00A78" w:rsidP="00A00A78">
      <w:pPr>
        <w:pStyle w:val="NormalWeb"/>
        <w:shd w:val="clear" w:color="auto" w:fill="FFFFFF"/>
        <w:rPr>
          <w:rFonts w:ascii="Arial" w:hAnsi="Arial" w:cs="Arial"/>
          <w:color w:val="000000"/>
          <w:sz w:val="20"/>
          <w:szCs w:val="20"/>
        </w:rPr>
      </w:pPr>
      <w:r>
        <w:rPr>
          <w:rFonts w:ascii="Arial" w:hAnsi="Arial" w:cs="Arial"/>
          <w:color w:val="000000"/>
          <w:sz w:val="20"/>
          <w:szCs w:val="20"/>
        </w:rPr>
        <w:t>The final element in the ADKAR Model is</w:t>
      </w:r>
      <w:r>
        <w:rPr>
          <w:rStyle w:val="apple-converted-space"/>
          <w:rFonts w:ascii="Arial" w:hAnsi="Arial" w:cs="Arial"/>
          <w:color w:val="000000"/>
          <w:sz w:val="20"/>
          <w:szCs w:val="20"/>
        </w:rPr>
        <w:t> </w:t>
      </w:r>
      <w:r>
        <w:rPr>
          <w:rFonts w:ascii="Arial" w:hAnsi="Arial" w:cs="Arial"/>
          <w:i/>
          <w:iCs/>
          <w:color w:val="000000"/>
          <w:sz w:val="20"/>
          <w:szCs w:val="20"/>
        </w:rPr>
        <w:t>Reinforcement</w:t>
      </w:r>
      <w:r>
        <w:rPr>
          <w:rFonts w:ascii="Arial" w:hAnsi="Arial" w:cs="Arial"/>
          <w:color w:val="000000"/>
          <w:sz w:val="20"/>
          <w:szCs w:val="20"/>
        </w:rPr>
        <w:t xml:space="preserve">, a critical step to ensure the change is sustained. Reinforcement includes actions, recognition, mechanisms and rewards that increase the likelihood that the change will be continued. </w:t>
      </w:r>
    </w:p>
    <w:p w14:paraId="4108C6CC" w14:textId="31DB04F5" w:rsidR="00615F21" w:rsidRDefault="00615F21" w:rsidP="00A00A78">
      <w:pPr>
        <w:pStyle w:val="NormalWeb"/>
        <w:shd w:val="clear" w:color="auto" w:fill="FFFFFF"/>
        <w:rPr>
          <w:rFonts w:ascii="Arial" w:hAnsi="Arial" w:cs="Arial"/>
          <w:color w:val="FF0000"/>
          <w:sz w:val="20"/>
          <w:szCs w:val="20"/>
        </w:rPr>
      </w:pPr>
      <w:r>
        <w:rPr>
          <w:rFonts w:ascii="Arial" w:hAnsi="Arial" w:cs="Arial" w:hint="eastAsia"/>
          <w:color w:val="FF0000"/>
          <w:sz w:val="20"/>
          <w:szCs w:val="20"/>
        </w:rPr>
        <w:t xml:space="preserve">Goal: </w:t>
      </w:r>
      <w:r>
        <w:rPr>
          <w:rFonts w:ascii="Arial" w:hAnsi="Arial" w:cs="Arial"/>
          <w:color w:val="FF0000"/>
          <w:sz w:val="20"/>
          <w:szCs w:val="20"/>
        </w:rPr>
        <w:t>C</w:t>
      </w:r>
      <w:r>
        <w:rPr>
          <w:rFonts w:ascii="Arial" w:hAnsi="Arial" w:cs="Arial" w:hint="eastAsia"/>
          <w:color w:val="FF0000"/>
          <w:sz w:val="20"/>
          <w:szCs w:val="20"/>
        </w:rPr>
        <w:t>hange is sustained</w:t>
      </w:r>
    </w:p>
    <w:p w14:paraId="3A59F7CF" w14:textId="35B53F6C" w:rsidR="00615F21" w:rsidRPr="00615F21" w:rsidRDefault="00615F21" w:rsidP="00A00A78">
      <w:pPr>
        <w:pStyle w:val="NormalWeb"/>
        <w:shd w:val="clear" w:color="auto" w:fill="FFFFFF"/>
        <w:rPr>
          <w:rFonts w:ascii="Arial" w:hAnsi="Arial" w:cs="Arial"/>
          <w:color w:val="FF0000"/>
          <w:sz w:val="20"/>
          <w:szCs w:val="20"/>
        </w:rPr>
      </w:pPr>
      <w:r>
        <w:rPr>
          <w:rFonts w:ascii="Arial" w:hAnsi="Arial" w:cs="Arial"/>
          <w:color w:val="FF0000"/>
          <w:sz w:val="20"/>
          <w:szCs w:val="20"/>
        </w:rPr>
        <w:t>A</w:t>
      </w:r>
      <w:r>
        <w:rPr>
          <w:rFonts w:ascii="Arial" w:hAnsi="Arial" w:cs="Arial" w:hint="eastAsia"/>
          <w:color w:val="FF0000"/>
          <w:sz w:val="20"/>
          <w:szCs w:val="20"/>
        </w:rPr>
        <w:t xml:space="preserve">pproaches: </w:t>
      </w:r>
      <w:r w:rsidRPr="00615F21">
        <w:rPr>
          <w:rFonts w:ascii="Arial" w:hAnsi="Arial" w:cs="Arial"/>
          <w:color w:val="FF0000"/>
          <w:sz w:val="20"/>
          <w:szCs w:val="20"/>
        </w:rPr>
        <w:t>actions, recognition, mechanisms and rewards that increase the likelihood that the change will be continued</w:t>
      </w:r>
    </w:p>
    <w:p w14:paraId="10D5F072" w14:textId="77777777" w:rsidR="00A00A78" w:rsidRDefault="00A00A78" w:rsidP="00A00A78">
      <w:pPr>
        <w:pStyle w:val="NormalWeb"/>
        <w:shd w:val="clear" w:color="auto" w:fill="FFFFFF"/>
        <w:rPr>
          <w:rFonts w:ascii="Arial" w:hAnsi="Arial" w:cs="Arial"/>
          <w:color w:val="000000"/>
          <w:sz w:val="20"/>
          <w:szCs w:val="20"/>
        </w:rPr>
      </w:pPr>
      <w:r>
        <w:rPr>
          <w:rFonts w:ascii="Arial" w:hAnsi="Arial" w:cs="Arial"/>
          <w:b/>
          <w:bCs/>
          <w:i/>
          <w:iCs/>
          <w:color w:val="000000"/>
          <w:sz w:val="20"/>
          <w:szCs w:val="20"/>
        </w:rPr>
        <w:t>Action Item:</w:t>
      </w:r>
      <w:r>
        <w:rPr>
          <w:rFonts w:ascii="Arial" w:hAnsi="Arial" w:cs="Arial"/>
          <w:b/>
          <w:bCs/>
          <w:i/>
          <w:iCs/>
          <w:color w:val="000000"/>
          <w:sz w:val="20"/>
          <w:szCs w:val="20"/>
        </w:rPr>
        <w:br/>
      </w:r>
      <w:r>
        <w:rPr>
          <w:rFonts w:ascii="Arial" w:hAnsi="Arial" w:cs="Arial"/>
          <w:color w:val="000000"/>
          <w:sz w:val="20"/>
          <w:szCs w:val="20"/>
        </w:rPr>
        <w:t>List the reinforcements that will help you to sustain the change. What incentives are in place to help make the change stick? Are there any opposing incentives to the change?</w:t>
      </w:r>
    </w:p>
    <w:p w14:paraId="7A75FEE1" w14:textId="344E37A7" w:rsidR="00A00A78" w:rsidRDefault="00A00A78" w:rsidP="00A00A78">
      <w:pPr>
        <w:pStyle w:val="NormalWeb"/>
        <w:shd w:val="clear" w:color="auto" w:fill="FFFFFF"/>
        <w:rPr>
          <w:rFonts w:ascii="Arial" w:hAnsi="Arial" w:cs="Arial"/>
          <w:color w:val="000000"/>
          <w:sz w:val="20"/>
          <w:szCs w:val="20"/>
        </w:rPr>
      </w:pPr>
      <w:r>
        <w:rPr>
          <w:rFonts w:ascii="Arial" w:hAnsi="Arial" w:cs="Arial"/>
          <w:b/>
          <w:bCs/>
          <w:i/>
          <w:iCs/>
          <w:color w:val="000000"/>
          <w:sz w:val="20"/>
          <w:szCs w:val="20"/>
        </w:rPr>
        <w:t>Example:</w:t>
      </w:r>
      <w:r>
        <w:rPr>
          <w:rStyle w:val="apple-converted-space"/>
          <w:rFonts w:ascii="Arial" w:hAnsi="Arial" w:cs="Arial"/>
          <w:b/>
          <w:bCs/>
          <w:i/>
          <w:iCs/>
          <w:color w:val="000000"/>
          <w:sz w:val="20"/>
          <w:szCs w:val="20"/>
        </w:rPr>
        <w:t> </w:t>
      </w:r>
      <w:r>
        <w:rPr>
          <w:rFonts w:ascii="Arial" w:hAnsi="Arial" w:cs="Arial"/>
          <w:b/>
          <w:bCs/>
          <w:i/>
          <w:iCs/>
          <w:color w:val="000000"/>
          <w:sz w:val="20"/>
          <w:szCs w:val="20"/>
        </w:rPr>
        <w:br/>
      </w:r>
      <w:r>
        <w:rPr>
          <w:rFonts w:ascii="Arial" w:hAnsi="Arial" w:cs="Arial"/>
          <w:color w:val="000000"/>
          <w:sz w:val="20"/>
          <w:szCs w:val="20"/>
        </w:rPr>
        <w:t xml:space="preserve">The organization has tied the successful implementation of this change to </w:t>
      </w:r>
      <w:proofErr w:type="spellStart"/>
      <w:r>
        <w:rPr>
          <w:rFonts w:ascii="Arial" w:hAnsi="Arial" w:cs="Arial"/>
          <w:color w:val="000000"/>
          <w:sz w:val="20"/>
          <w:szCs w:val="20"/>
        </w:rPr>
        <w:t>employee</w:t>
      </w:r>
      <w:hyperlink r:id="rId5" w:anchor="21344105" w:tooltip="Click to Continue &gt; by Deal Top" w:history="1">
        <w:r>
          <w:rPr>
            <w:rStyle w:val="Hyperlink"/>
            <w:rFonts w:ascii="Arial" w:hAnsi="Arial" w:cs="Arial"/>
            <w:sz w:val="20"/>
            <w:szCs w:val="20"/>
          </w:rPr>
          <w:t>BONUSES</w:t>
        </w:r>
        <w:proofErr w:type="spellEnd"/>
        <w:r>
          <w:rPr>
            <w:rFonts w:ascii="Arial" w:hAnsi="Arial" w:cs="Arial"/>
            <w:noProof/>
            <w:color w:val="0000FF"/>
            <w:sz w:val="20"/>
            <w:szCs w:val="20"/>
          </w:rPr>
          <w:drawing>
            <wp:inline distT="0" distB="0" distL="0" distR="0" wp14:anchorId="01DB88AD" wp14:editId="6F185E23">
              <wp:extent cx="97790" cy="97790"/>
              <wp:effectExtent l="0" t="0" r="3810" b="3810"/>
              <wp:docPr id="2" name="Picture 2" descr="http://cdncache-a.akamaihd.net/items/it/img/arrow-10x10.png">
                <a:hlinkClick xmlns:a="http://schemas.openxmlformats.org/drawingml/2006/main" r:id="rId6" tooltip="&quot;Click to Continue &gt; by Deal 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6" tooltip="&quot;Click to Continue &gt; by Deal To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Pr>
          <w:rFonts w:ascii="Arial" w:hAnsi="Arial" w:cs="Arial"/>
          <w:color w:val="000000"/>
          <w:sz w:val="20"/>
          <w:szCs w:val="20"/>
        </w:rPr>
        <w:t xml:space="preserve">. The project sponsor is very active and visible in giving positive feedback to impacted groups who are demonstrating the change. Managers are closely working with struggling employees to ensure they can succeed at the change as well. In addition, managers are continuing to actively remove barriers and manage resistance to the change (to learn about </w:t>
      </w:r>
      <w:proofErr w:type="spellStart"/>
      <w:r>
        <w:rPr>
          <w:rFonts w:ascii="Arial" w:hAnsi="Arial" w:cs="Arial"/>
          <w:color w:val="000000"/>
          <w:sz w:val="20"/>
          <w:szCs w:val="20"/>
        </w:rPr>
        <w:t>Prosci's</w:t>
      </w:r>
      <w:proofErr w:type="spellEnd"/>
      <w:r>
        <w:rPr>
          <w:rFonts w:ascii="Arial" w:hAnsi="Arial" w:cs="Arial"/>
          <w:color w:val="000000"/>
          <w:sz w:val="20"/>
          <w:szCs w:val="20"/>
        </w:rPr>
        <w:t xml:space="preserve"> three avenues for managing resistance</w:t>
      </w:r>
    </w:p>
    <w:p w14:paraId="054ED66C" w14:textId="70775846" w:rsidR="00615F21" w:rsidRPr="00615F21" w:rsidRDefault="00615F21" w:rsidP="00A00A78">
      <w:pPr>
        <w:pStyle w:val="NormalWeb"/>
        <w:shd w:val="clear" w:color="auto" w:fill="FFFFFF"/>
        <w:rPr>
          <w:rFonts w:ascii="Arial" w:hAnsi="Arial" w:cs="Arial"/>
          <w:color w:val="FF0000"/>
          <w:sz w:val="20"/>
          <w:szCs w:val="20"/>
        </w:rPr>
      </w:pPr>
      <w:r w:rsidRPr="00615F21">
        <w:rPr>
          <w:rFonts w:ascii="Arial" w:hAnsi="Arial" w:cs="Arial"/>
          <w:color w:val="FF0000"/>
          <w:sz w:val="20"/>
          <w:szCs w:val="20"/>
        </w:rPr>
        <w:t>A</w:t>
      </w:r>
      <w:r w:rsidRPr="00615F21">
        <w:rPr>
          <w:rFonts w:ascii="Arial" w:hAnsi="Arial" w:cs="Arial" w:hint="eastAsia"/>
          <w:color w:val="FF0000"/>
          <w:sz w:val="20"/>
          <w:szCs w:val="20"/>
        </w:rPr>
        <w:t xml:space="preserve">ctions: the project sponsor give positive feedback to the group who are demonstrating the change. </w:t>
      </w:r>
    </w:p>
    <w:p w14:paraId="37B9DD9B" w14:textId="48A38A25" w:rsidR="00615F21" w:rsidRPr="00615F21" w:rsidRDefault="00615F21" w:rsidP="00A00A78">
      <w:pPr>
        <w:pStyle w:val="NormalWeb"/>
        <w:shd w:val="clear" w:color="auto" w:fill="FFFFFF"/>
        <w:rPr>
          <w:rFonts w:ascii="Arial" w:hAnsi="Arial" w:cs="Arial"/>
          <w:color w:val="FF0000"/>
          <w:sz w:val="20"/>
          <w:szCs w:val="20"/>
        </w:rPr>
      </w:pPr>
      <w:r w:rsidRPr="00615F21">
        <w:rPr>
          <w:rFonts w:ascii="Arial" w:hAnsi="Arial" w:cs="Arial"/>
          <w:color w:val="FF0000"/>
          <w:sz w:val="20"/>
          <w:szCs w:val="20"/>
        </w:rPr>
        <w:t>M</w:t>
      </w:r>
      <w:r w:rsidRPr="00615F21">
        <w:rPr>
          <w:rFonts w:ascii="Arial" w:hAnsi="Arial" w:cs="Arial" w:hint="eastAsia"/>
          <w:color w:val="FF0000"/>
          <w:sz w:val="20"/>
          <w:szCs w:val="20"/>
        </w:rPr>
        <w:t xml:space="preserve">echanisms: the manager are closely working with the employees to ensure they can succeed at change. Besides, managers are continuing to move barriers and manage resistance to the change. </w:t>
      </w:r>
    </w:p>
    <w:p w14:paraId="44F78F73" w14:textId="0C578F77" w:rsidR="00615F21" w:rsidRPr="00615F21" w:rsidRDefault="00615F21" w:rsidP="00A00A78">
      <w:pPr>
        <w:pStyle w:val="NormalWeb"/>
        <w:shd w:val="clear" w:color="auto" w:fill="FFFFFF"/>
        <w:rPr>
          <w:rFonts w:ascii="Arial" w:hAnsi="Arial" w:cs="Arial"/>
          <w:color w:val="FF0000"/>
          <w:sz w:val="20"/>
          <w:szCs w:val="20"/>
        </w:rPr>
      </w:pPr>
      <w:r w:rsidRPr="00615F21">
        <w:rPr>
          <w:rFonts w:ascii="Arial" w:hAnsi="Arial" w:cs="Arial"/>
          <w:color w:val="FF0000"/>
          <w:sz w:val="20"/>
          <w:szCs w:val="20"/>
        </w:rPr>
        <w:t>A</w:t>
      </w:r>
      <w:r w:rsidRPr="00615F21">
        <w:rPr>
          <w:rFonts w:ascii="Arial" w:hAnsi="Arial" w:cs="Arial" w:hint="eastAsia"/>
          <w:color w:val="FF0000"/>
          <w:sz w:val="20"/>
          <w:szCs w:val="20"/>
        </w:rPr>
        <w:t xml:space="preserve">wards: </w:t>
      </w:r>
    </w:p>
    <w:p w14:paraId="25536BB4" w14:textId="65FC32A6" w:rsidR="00615F21" w:rsidRPr="00615F21" w:rsidRDefault="00615F21" w:rsidP="00A00A78">
      <w:pPr>
        <w:pStyle w:val="NormalWeb"/>
        <w:shd w:val="clear" w:color="auto" w:fill="FFFFFF"/>
        <w:rPr>
          <w:rFonts w:ascii="Arial" w:hAnsi="Arial" w:cs="Arial"/>
          <w:color w:val="FF0000"/>
          <w:sz w:val="20"/>
          <w:szCs w:val="20"/>
        </w:rPr>
      </w:pPr>
      <w:r w:rsidRPr="00615F21">
        <w:rPr>
          <w:rFonts w:ascii="Arial" w:hAnsi="Arial" w:cs="Arial"/>
          <w:color w:val="FF0000"/>
          <w:sz w:val="20"/>
          <w:szCs w:val="20"/>
        </w:rPr>
        <w:t>L</w:t>
      </w:r>
      <w:r w:rsidRPr="00615F21">
        <w:rPr>
          <w:rFonts w:ascii="Arial" w:hAnsi="Arial" w:cs="Arial" w:hint="eastAsia"/>
          <w:color w:val="FF0000"/>
          <w:sz w:val="20"/>
          <w:szCs w:val="20"/>
        </w:rPr>
        <w:t xml:space="preserve">ink between the successful implementation of this change to employee bonuses. </w:t>
      </w:r>
    </w:p>
    <w:p w14:paraId="1E41CD67" w14:textId="77777777" w:rsidR="00827970" w:rsidRDefault="00827970" w:rsidP="00827970">
      <w:pPr>
        <w:pStyle w:val="NormalWeb"/>
        <w:shd w:val="clear" w:color="auto" w:fill="FFFFFF"/>
        <w:rPr>
          <w:rFonts w:ascii="Arial" w:hAnsi="Arial" w:cs="Arial"/>
          <w:bCs/>
          <w:iCs/>
          <w:color w:val="000000"/>
          <w:sz w:val="20"/>
          <w:szCs w:val="20"/>
        </w:rPr>
      </w:pPr>
      <w:r w:rsidRPr="00E06246">
        <w:rPr>
          <w:rFonts w:ascii="Arial" w:hAnsi="Arial" w:cs="Arial"/>
          <w:bCs/>
          <w:iCs/>
          <w:color w:val="000000"/>
          <w:sz w:val="20"/>
          <w:szCs w:val="20"/>
        </w:rPr>
        <w:lastRenderedPageBreak/>
        <w:t xml:space="preserve">Question 6. You have been given a </w:t>
      </w:r>
      <w:r w:rsidRPr="00E06246">
        <w:rPr>
          <w:rFonts w:ascii="Arial" w:hAnsi="Arial" w:cs="Arial"/>
          <w:bCs/>
          <w:iCs/>
          <w:color w:val="000000"/>
          <w:sz w:val="20"/>
          <w:szCs w:val="20"/>
          <w:highlight w:val="yellow"/>
        </w:rPr>
        <w:t>project scope for a new ERP system</w:t>
      </w:r>
      <w:r w:rsidRPr="00E06246">
        <w:rPr>
          <w:rFonts w:ascii="Arial" w:hAnsi="Arial" w:cs="Arial"/>
          <w:bCs/>
          <w:iCs/>
          <w:color w:val="000000"/>
          <w:sz w:val="20"/>
          <w:szCs w:val="20"/>
        </w:rPr>
        <w:t xml:space="preserve"> and are required to </w:t>
      </w:r>
      <w:r w:rsidRPr="00E06246">
        <w:rPr>
          <w:rFonts w:ascii="Arial" w:hAnsi="Arial" w:cs="Arial"/>
          <w:bCs/>
          <w:iCs/>
          <w:color w:val="000000"/>
          <w:sz w:val="20"/>
          <w:szCs w:val="20"/>
          <w:highlight w:val="yellow"/>
        </w:rPr>
        <w:t>estimate a project costing</w:t>
      </w:r>
      <w:r w:rsidRPr="00E06246">
        <w:rPr>
          <w:rFonts w:ascii="Arial" w:hAnsi="Arial" w:cs="Arial"/>
          <w:bCs/>
          <w:iCs/>
          <w:color w:val="000000"/>
          <w:sz w:val="20"/>
          <w:szCs w:val="20"/>
        </w:rPr>
        <w:t>. Describe the approach you will take, what elements of the project you will need to cost the project, and possible resources required. Does Cook-Davies’s (2002) article on “</w:t>
      </w:r>
      <w:r w:rsidRPr="00E06246">
        <w:rPr>
          <w:rFonts w:ascii="Arial" w:hAnsi="Arial" w:cs="Arial"/>
          <w:bCs/>
          <w:iCs/>
          <w:color w:val="000000"/>
          <w:sz w:val="20"/>
          <w:szCs w:val="20"/>
          <w:highlight w:val="yellow"/>
        </w:rPr>
        <w:t>The real success factors on projects</w:t>
      </w:r>
      <w:r w:rsidRPr="00E06246">
        <w:rPr>
          <w:rFonts w:ascii="Arial" w:hAnsi="Arial" w:cs="Arial"/>
          <w:bCs/>
          <w:iCs/>
          <w:color w:val="000000"/>
          <w:sz w:val="20"/>
          <w:szCs w:val="20"/>
        </w:rPr>
        <w:t xml:space="preserve">” help in this exercise – discuss. (10 marks) </w:t>
      </w:r>
    </w:p>
    <w:p w14:paraId="50B2B97D" w14:textId="7382E3B9" w:rsidR="00E06246" w:rsidRDefault="00E0624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C</w:t>
      </w:r>
      <w:r>
        <w:rPr>
          <w:rFonts w:ascii="Arial" w:hAnsi="Arial" w:cs="Arial" w:hint="eastAsia"/>
          <w:bCs/>
          <w:iCs/>
          <w:color w:val="000000"/>
          <w:sz w:val="20"/>
          <w:szCs w:val="20"/>
        </w:rPr>
        <w:t xml:space="preserve">ost estimation: </w:t>
      </w:r>
    </w:p>
    <w:p w14:paraId="7F671EF3" w14:textId="7287A92A" w:rsidR="00E06246" w:rsidRDefault="00E0624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According</w:t>
      </w:r>
      <w:r>
        <w:rPr>
          <w:rFonts w:ascii="Arial" w:hAnsi="Arial" w:cs="Arial" w:hint="eastAsia"/>
          <w:bCs/>
          <w:iCs/>
          <w:color w:val="000000"/>
          <w:sz w:val="20"/>
          <w:szCs w:val="20"/>
        </w:rPr>
        <w:t xml:space="preserve"> to the expert judgement and project analogy, then we get a general idea about </w:t>
      </w:r>
      <w:r w:rsidR="00AD6263">
        <w:rPr>
          <w:rFonts w:ascii="Arial" w:hAnsi="Arial" w:cs="Arial"/>
          <w:bCs/>
          <w:iCs/>
          <w:color w:val="000000"/>
          <w:sz w:val="20"/>
          <w:szCs w:val="20"/>
        </w:rPr>
        <w:t>effort</w:t>
      </w:r>
      <w:r w:rsidR="00AD6263">
        <w:rPr>
          <w:rFonts w:ascii="Arial" w:hAnsi="Arial" w:cs="Arial" w:hint="eastAsia"/>
          <w:bCs/>
          <w:iCs/>
          <w:color w:val="000000"/>
          <w:sz w:val="20"/>
          <w:szCs w:val="20"/>
        </w:rPr>
        <w:t xml:space="preserve">, cost, and time are needed. After that, we implement </w:t>
      </w:r>
      <w:r w:rsidR="00AD6263">
        <w:rPr>
          <w:rFonts w:ascii="Arial" w:hAnsi="Arial" w:cs="Arial"/>
          <w:bCs/>
          <w:iCs/>
          <w:color w:val="000000"/>
          <w:sz w:val="20"/>
          <w:szCs w:val="20"/>
        </w:rPr>
        <w:t>following</w:t>
      </w:r>
      <w:r w:rsidR="00AD6263">
        <w:rPr>
          <w:rFonts w:ascii="Arial" w:hAnsi="Arial" w:cs="Arial" w:hint="eastAsia"/>
          <w:bCs/>
          <w:iCs/>
          <w:color w:val="000000"/>
          <w:sz w:val="20"/>
          <w:szCs w:val="20"/>
        </w:rPr>
        <w:t xml:space="preserve"> 5 steps to estimate the project. </w:t>
      </w:r>
    </w:p>
    <w:p w14:paraId="1ECF71DD" w14:textId="77777777" w:rsidR="00E06246" w:rsidRPr="00E06246"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bCs/>
          <w:iCs/>
          <w:color w:val="000000"/>
          <w:kern w:val="0"/>
          <w:sz w:val="20"/>
          <w:szCs w:val="20"/>
        </w:rPr>
        <w:t xml:space="preserve">Determine the SIZE of the project </w:t>
      </w:r>
    </w:p>
    <w:p w14:paraId="174FE2E2" w14:textId="169A94C0" w:rsidR="00E06246" w:rsidRPr="00E06246"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bCs/>
          <w:iCs/>
          <w:color w:val="000000"/>
          <w:kern w:val="0"/>
          <w:sz w:val="20"/>
          <w:szCs w:val="20"/>
        </w:rPr>
        <w:t>The SIZE of the project is deter</w:t>
      </w:r>
      <w:r w:rsidR="00AD6263">
        <w:rPr>
          <w:rFonts w:ascii="Arial" w:hAnsi="Arial" w:cs="Arial"/>
          <w:bCs/>
          <w:iCs/>
          <w:color w:val="000000"/>
          <w:kern w:val="0"/>
          <w:sz w:val="20"/>
          <w:szCs w:val="20"/>
        </w:rPr>
        <w:t xml:space="preserve">mined according to some metric, some </w:t>
      </w:r>
      <w:r w:rsidRPr="00E06246">
        <w:rPr>
          <w:rFonts w:ascii="Arial" w:hAnsi="Arial" w:cs="Arial"/>
          <w:bCs/>
          <w:iCs/>
          <w:color w:val="000000"/>
          <w:kern w:val="0"/>
          <w:sz w:val="20"/>
          <w:szCs w:val="20"/>
        </w:rPr>
        <w:t xml:space="preserve">commonly </w:t>
      </w:r>
      <w:r w:rsidR="00AD6263">
        <w:rPr>
          <w:rFonts w:ascii="Arial" w:hAnsi="Arial" w:cs="Arial" w:hint="eastAsia"/>
          <w:bCs/>
          <w:iCs/>
          <w:color w:val="000000"/>
          <w:kern w:val="0"/>
          <w:sz w:val="20"/>
          <w:szCs w:val="20"/>
        </w:rPr>
        <w:t xml:space="preserve">metrics </w:t>
      </w:r>
      <w:r w:rsidR="00AD6263">
        <w:rPr>
          <w:rFonts w:ascii="Arial" w:hAnsi="Arial" w:cs="Arial"/>
          <w:bCs/>
          <w:iCs/>
          <w:color w:val="000000"/>
          <w:kern w:val="0"/>
          <w:sz w:val="20"/>
          <w:szCs w:val="20"/>
        </w:rPr>
        <w:t xml:space="preserve">like </w:t>
      </w:r>
      <w:r w:rsidRPr="00E06246">
        <w:rPr>
          <w:rFonts w:ascii="Arial" w:hAnsi="Arial" w:cs="Arial"/>
          <w:bCs/>
          <w:iCs/>
          <w:color w:val="000000"/>
          <w:kern w:val="0"/>
          <w:sz w:val="20"/>
          <w:szCs w:val="20"/>
        </w:rPr>
        <w:t>li</w:t>
      </w:r>
      <w:r w:rsidR="00AD6263">
        <w:rPr>
          <w:rFonts w:ascii="Arial" w:hAnsi="Arial" w:cs="Arial"/>
          <w:bCs/>
          <w:iCs/>
          <w:color w:val="000000"/>
          <w:kern w:val="0"/>
          <w:sz w:val="20"/>
          <w:szCs w:val="20"/>
        </w:rPr>
        <w:t>nes of code and function points. After understanding the</w:t>
      </w:r>
      <w:r w:rsidRPr="00E06246">
        <w:rPr>
          <w:rFonts w:ascii="Arial" w:hAnsi="Arial" w:cs="Arial"/>
          <w:bCs/>
          <w:iCs/>
          <w:color w:val="000000"/>
          <w:kern w:val="0"/>
          <w:sz w:val="20"/>
          <w:szCs w:val="20"/>
        </w:rPr>
        <w:t xml:space="preserve"> size </w:t>
      </w:r>
      <w:r w:rsidR="00AD6263">
        <w:rPr>
          <w:rFonts w:ascii="Arial" w:hAnsi="Arial" w:cs="Arial" w:hint="eastAsia"/>
          <w:bCs/>
          <w:iCs/>
          <w:color w:val="000000"/>
          <w:kern w:val="0"/>
          <w:sz w:val="20"/>
          <w:szCs w:val="20"/>
        </w:rPr>
        <w:t xml:space="preserve">of the ERP system, it </w:t>
      </w:r>
      <w:r w:rsidRPr="00E06246">
        <w:rPr>
          <w:rFonts w:ascii="Arial" w:hAnsi="Arial" w:cs="Arial"/>
          <w:bCs/>
          <w:iCs/>
          <w:color w:val="000000"/>
          <w:kern w:val="0"/>
          <w:sz w:val="20"/>
          <w:szCs w:val="20"/>
        </w:rPr>
        <w:t xml:space="preserve">can be used to determine the effort required. </w:t>
      </w:r>
    </w:p>
    <w:p w14:paraId="4349477E" w14:textId="77777777" w:rsidR="00AD6263"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hint="eastAsia"/>
          <w:bCs/>
          <w:iCs/>
          <w:color w:val="000000"/>
          <w:kern w:val="0"/>
          <w:sz w:val="20"/>
          <w:szCs w:val="20"/>
        </w:rPr>
        <w:t>•</w:t>
      </w:r>
      <w:r w:rsidRPr="00E06246">
        <w:rPr>
          <w:rFonts w:ascii="Arial" w:hAnsi="Arial" w:cs="Arial" w:hint="eastAsia"/>
          <w:bCs/>
          <w:iCs/>
          <w:color w:val="000000"/>
          <w:kern w:val="0"/>
          <w:sz w:val="20"/>
          <w:szCs w:val="20"/>
        </w:rPr>
        <w:t xml:space="preserve"> </w:t>
      </w:r>
      <w:r w:rsidRPr="00E06246">
        <w:rPr>
          <w:rFonts w:ascii="Arial" w:hAnsi="Arial" w:cs="Arial"/>
          <w:bCs/>
          <w:iCs/>
          <w:color w:val="000000"/>
          <w:kern w:val="0"/>
          <w:sz w:val="20"/>
          <w:szCs w:val="20"/>
        </w:rPr>
        <w:t>Determine the EFFORT required </w:t>
      </w:r>
    </w:p>
    <w:p w14:paraId="6EBFC965" w14:textId="6D487A06" w:rsidR="00E06246" w:rsidRPr="00E06246"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bCs/>
          <w:iCs/>
          <w:color w:val="000000"/>
          <w:kern w:val="0"/>
          <w:sz w:val="20"/>
          <w:szCs w:val="20"/>
        </w:rPr>
        <w:t xml:space="preserve">The EFFORT is estimated in terms of person days, months or weeks required to complete </w:t>
      </w:r>
    </w:p>
    <w:p w14:paraId="4E9E2AF7" w14:textId="63D2DDA9" w:rsidR="00E06246" w:rsidRPr="00E06246"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bCs/>
          <w:iCs/>
          <w:color w:val="000000"/>
          <w:kern w:val="0"/>
          <w:sz w:val="20"/>
          <w:szCs w:val="20"/>
        </w:rPr>
        <w:t xml:space="preserve">tasks. </w:t>
      </w:r>
      <w:r w:rsidR="00AD6263">
        <w:rPr>
          <w:rFonts w:ascii="Arial" w:hAnsi="Arial" w:cs="Arial" w:hint="eastAsia"/>
          <w:bCs/>
          <w:iCs/>
          <w:color w:val="000000"/>
          <w:kern w:val="0"/>
          <w:sz w:val="20"/>
          <w:szCs w:val="20"/>
        </w:rPr>
        <w:t xml:space="preserve">Like, before the ERP system completes, how long for each relevant </w:t>
      </w:r>
      <w:r w:rsidR="00AD6263">
        <w:rPr>
          <w:rFonts w:ascii="Arial" w:hAnsi="Arial" w:cs="Arial"/>
          <w:bCs/>
          <w:iCs/>
          <w:color w:val="000000"/>
          <w:kern w:val="0"/>
          <w:sz w:val="20"/>
          <w:szCs w:val="20"/>
        </w:rPr>
        <w:t>person</w:t>
      </w:r>
      <w:r w:rsidR="00AD6263">
        <w:rPr>
          <w:rFonts w:ascii="Arial" w:hAnsi="Arial" w:cs="Arial" w:hint="eastAsia"/>
          <w:bCs/>
          <w:iCs/>
          <w:color w:val="000000"/>
          <w:kern w:val="0"/>
          <w:sz w:val="20"/>
          <w:szCs w:val="20"/>
        </w:rPr>
        <w:t xml:space="preserve"> is involved in the project. </w:t>
      </w:r>
    </w:p>
    <w:p w14:paraId="2B8E987A" w14:textId="77777777" w:rsidR="00AD6263"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hint="eastAsia"/>
          <w:bCs/>
          <w:iCs/>
          <w:color w:val="000000"/>
          <w:kern w:val="0"/>
          <w:sz w:val="20"/>
          <w:szCs w:val="20"/>
        </w:rPr>
        <w:t>•</w:t>
      </w:r>
      <w:r w:rsidRPr="00E06246">
        <w:rPr>
          <w:rFonts w:ascii="Arial" w:hAnsi="Arial" w:cs="Arial" w:hint="eastAsia"/>
          <w:bCs/>
          <w:iCs/>
          <w:color w:val="000000"/>
          <w:kern w:val="0"/>
          <w:sz w:val="20"/>
          <w:szCs w:val="20"/>
        </w:rPr>
        <w:t xml:space="preserve"> </w:t>
      </w:r>
      <w:r w:rsidRPr="00E06246">
        <w:rPr>
          <w:rFonts w:ascii="Arial" w:hAnsi="Arial" w:cs="Arial"/>
          <w:bCs/>
          <w:iCs/>
          <w:color w:val="000000"/>
          <w:kern w:val="0"/>
          <w:sz w:val="20"/>
          <w:szCs w:val="20"/>
        </w:rPr>
        <w:t>Decide on RESOURCES needed </w:t>
      </w:r>
    </w:p>
    <w:p w14:paraId="3997E631" w14:textId="5BD57163" w:rsidR="00E06246" w:rsidRPr="00E06246" w:rsidRDefault="00E06246" w:rsidP="00AD6263">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bCs/>
          <w:iCs/>
          <w:color w:val="000000"/>
          <w:kern w:val="0"/>
          <w:sz w:val="20"/>
          <w:szCs w:val="20"/>
        </w:rPr>
        <w:t>RESOURCES refer to the number of personnel equip</w:t>
      </w:r>
      <w:r w:rsidR="00AD6263">
        <w:rPr>
          <w:rFonts w:ascii="Arial" w:hAnsi="Arial" w:cs="Arial"/>
          <w:bCs/>
          <w:iCs/>
          <w:color w:val="000000"/>
          <w:kern w:val="0"/>
          <w:sz w:val="20"/>
          <w:szCs w:val="20"/>
        </w:rPr>
        <w:t xml:space="preserve">ment allocated to the activity and how many human resources are involved, like 5 programmers. </w:t>
      </w:r>
    </w:p>
    <w:p w14:paraId="01AB6169" w14:textId="77777777" w:rsidR="006469B7"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hint="eastAsia"/>
          <w:bCs/>
          <w:iCs/>
          <w:color w:val="000000"/>
          <w:kern w:val="0"/>
          <w:sz w:val="20"/>
          <w:szCs w:val="20"/>
        </w:rPr>
        <w:t>•</w:t>
      </w:r>
      <w:r w:rsidRPr="00E06246">
        <w:rPr>
          <w:rFonts w:ascii="Arial" w:hAnsi="Arial" w:cs="Arial" w:hint="eastAsia"/>
          <w:bCs/>
          <w:iCs/>
          <w:color w:val="000000"/>
          <w:kern w:val="0"/>
          <w:sz w:val="20"/>
          <w:szCs w:val="20"/>
        </w:rPr>
        <w:t xml:space="preserve"> </w:t>
      </w:r>
      <w:r w:rsidRPr="00E06246">
        <w:rPr>
          <w:rFonts w:ascii="Arial" w:hAnsi="Arial" w:cs="Arial"/>
          <w:bCs/>
          <w:iCs/>
          <w:color w:val="000000"/>
          <w:kern w:val="0"/>
          <w:sz w:val="20"/>
          <w:szCs w:val="20"/>
        </w:rPr>
        <w:t>Calculate the DURATION </w:t>
      </w:r>
    </w:p>
    <w:p w14:paraId="686281C8" w14:textId="6CF4698F" w:rsidR="00E06246" w:rsidRPr="00E06246" w:rsidRDefault="006469B7" w:rsidP="00E06246">
      <w:pPr>
        <w:autoSpaceDE w:val="0"/>
        <w:autoSpaceDN w:val="0"/>
        <w:adjustRightInd w:val="0"/>
        <w:spacing w:after="240"/>
        <w:jc w:val="left"/>
        <w:rPr>
          <w:rFonts w:ascii="Arial" w:hAnsi="Arial" w:cs="Arial"/>
          <w:bCs/>
          <w:iCs/>
          <w:color w:val="000000"/>
          <w:kern w:val="0"/>
          <w:sz w:val="20"/>
          <w:szCs w:val="20"/>
        </w:rPr>
      </w:pPr>
      <w:r>
        <w:rPr>
          <w:rFonts w:ascii="Arial" w:hAnsi="Arial" w:cs="Arial" w:hint="eastAsia"/>
          <w:bCs/>
          <w:iCs/>
          <w:color w:val="000000"/>
          <w:kern w:val="0"/>
          <w:sz w:val="20"/>
          <w:szCs w:val="20"/>
        </w:rPr>
        <w:t xml:space="preserve">Once effort and resources are determined, the duration can be </w:t>
      </w:r>
      <w:r>
        <w:rPr>
          <w:rFonts w:ascii="Arial" w:hAnsi="Arial" w:cs="Arial"/>
          <w:bCs/>
          <w:iCs/>
          <w:color w:val="000000"/>
          <w:kern w:val="0"/>
          <w:sz w:val="20"/>
          <w:szCs w:val="20"/>
        </w:rPr>
        <w:t>calculated</w:t>
      </w:r>
      <w:r>
        <w:rPr>
          <w:rFonts w:ascii="Arial" w:hAnsi="Arial" w:cs="Arial" w:hint="eastAsia"/>
          <w:bCs/>
          <w:iCs/>
          <w:color w:val="000000"/>
          <w:kern w:val="0"/>
          <w:sz w:val="20"/>
          <w:szCs w:val="20"/>
        </w:rPr>
        <w:t xml:space="preserve"> based on these two element. </w:t>
      </w:r>
      <w:r>
        <w:rPr>
          <w:rFonts w:ascii="Arial" w:hAnsi="Arial" w:cs="Arial"/>
          <w:bCs/>
          <w:iCs/>
          <w:color w:val="000000"/>
          <w:kern w:val="0"/>
          <w:sz w:val="20"/>
          <w:szCs w:val="20"/>
        </w:rPr>
        <w:t>T</w:t>
      </w:r>
      <w:r>
        <w:rPr>
          <w:rFonts w:ascii="Arial" w:hAnsi="Arial" w:cs="Arial" w:hint="eastAsia"/>
          <w:bCs/>
          <w:iCs/>
          <w:color w:val="000000"/>
          <w:kern w:val="0"/>
          <w:sz w:val="20"/>
          <w:szCs w:val="20"/>
        </w:rPr>
        <w:t xml:space="preserve">he formula is </w:t>
      </w:r>
      <w:r w:rsidR="00E06246" w:rsidRPr="00E06246">
        <w:rPr>
          <w:rFonts w:ascii="Arial" w:hAnsi="Arial" w:cs="Arial"/>
          <w:bCs/>
          <w:iCs/>
          <w:color w:val="000000"/>
          <w:kern w:val="0"/>
          <w:sz w:val="20"/>
          <w:szCs w:val="20"/>
        </w:rPr>
        <w:t xml:space="preserve">DURATION = EFFORT / RESOURCES. </w:t>
      </w:r>
    </w:p>
    <w:p w14:paraId="77827960" w14:textId="77777777" w:rsidR="006469B7"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hint="eastAsia"/>
          <w:bCs/>
          <w:iCs/>
          <w:color w:val="000000"/>
          <w:kern w:val="0"/>
          <w:sz w:val="20"/>
          <w:szCs w:val="20"/>
        </w:rPr>
        <w:t>•</w:t>
      </w:r>
      <w:r w:rsidRPr="00E06246">
        <w:rPr>
          <w:rFonts w:ascii="Arial" w:hAnsi="Arial" w:cs="Arial" w:hint="eastAsia"/>
          <w:bCs/>
          <w:iCs/>
          <w:color w:val="000000"/>
          <w:kern w:val="0"/>
          <w:sz w:val="20"/>
          <w:szCs w:val="20"/>
        </w:rPr>
        <w:t xml:space="preserve"> </w:t>
      </w:r>
      <w:r w:rsidRPr="00E06246">
        <w:rPr>
          <w:rFonts w:ascii="Arial" w:hAnsi="Arial" w:cs="Arial"/>
          <w:bCs/>
          <w:iCs/>
          <w:color w:val="000000"/>
          <w:kern w:val="0"/>
          <w:sz w:val="20"/>
          <w:szCs w:val="20"/>
        </w:rPr>
        <w:t>Calculate the COST </w:t>
      </w:r>
    </w:p>
    <w:p w14:paraId="3582F852" w14:textId="4B93175F" w:rsidR="00E06246" w:rsidRDefault="006469B7" w:rsidP="00AD6263">
      <w:pPr>
        <w:autoSpaceDE w:val="0"/>
        <w:autoSpaceDN w:val="0"/>
        <w:adjustRightInd w:val="0"/>
        <w:spacing w:after="240"/>
        <w:jc w:val="left"/>
        <w:rPr>
          <w:rFonts w:ascii="Arial" w:hAnsi="Arial" w:cs="Arial"/>
          <w:bCs/>
          <w:iCs/>
          <w:color w:val="000000"/>
          <w:kern w:val="0"/>
          <w:sz w:val="20"/>
          <w:szCs w:val="20"/>
        </w:rPr>
      </w:pPr>
      <w:r>
        <w:rPr>
          <w:rFonts w:ascii="Arial" w:hAnsi="Arial" w:cs="Arial" w:hint="eastAsia"/>
          <w:bCs/>
          <w:iCs/>
          <w:color w:val="000000"/>
          <w:kern w:val="0"/>
          <w:sz w:val="20"/>
          <w:szCs w:val="20"/>
        </w:rPr>
        <w:t xml:space="preserve">Based on the above three elements, </w:t>
      </w:r>
      <w:r w:rsidR="00E06246" w:rsidRPr="00E06246">
        <w:rPr>
          <w:rFonts w:ascii="Arial" w:hAnsi="Arial" w:cs="Arial"/>
          <w:bCs/>
          <w:iCs/>
          <w:color w:val="000000"/>
          <w:kern w:val="0"/>
          <w:sz w:val="20"/>
          <w:szCs w:val="20"/>
        </w:rPr>
        <w:t xml:space="preserve">COST can be calculated by considering the cost per unit of time of providing resources, including personnel, and equipment and the cost of supplies. </w:t>
      </w:r>
    </w:p>
    <w:p w14:paraId="4F5FBC2A" w14:textId="77777777" w:rsidR="00AD6263" w:rsidRDefault="00AD6263" w:rsidP="00AD6263">
      <w:pPr>
        <w:autoSpaceDE w:val="0"/>
        <w:autoSpaceDN w:val="0"/>
        <w:adjustRightInd w:val="0"/>
        <w:spacing w:after="240"/>
        <w:jc w:val="left"/>
        <w:rPr>
          <w:rFonts w:ascii="Arial" w:hAnsi="Arial" w:cs="Arial"/>
          <w:bCs/>
          <w:iCs/>
          <w:color w:val="000000"/>
          <w:kern w:val="0"/>
          <w:sz w:val="20"/>
          <w:szCs w:val="20"/>
        </w:rPr>
      </w:pPr>
    </w:p>
    <w:p w14:paraId="64F475D8" w14:textId="64A55278" w:rsidR="006469B7" w:rsidRPr="00AD6263" w:rsidRDefault="006469B7" w:rsidP="00AD6263">
      <w:pPr>
        <w:autoSpaceDE w:val="0"/>
        <w:autoSpaceDN w:val="0"/>
        <w:adjustRightInd w:val="0"/>
        <w:spacing w:after="240"/>
        <w:jc w:val="left"/>
        <w:rPr>
          <w:rFonts w:ascii="Arial" w:hAnsi="Arial" w:cs="Arial"/>
          <w:bCs/>
          <w:iCs/>
          <w:color w:val="000000"/>
          <w:kern w:val="0"/>
          <w:sz w:val="20"/>
          <w:szCs w:val="20"/>
        </w:rPr>
      </w:pPr>
      <w:r>
        <w:rPr>
          <w:rFonts w:ascii="Arial" w:hAnsi="Arial" w:cs="Arial"/>
          <w:bCs/>
          <w:iCs/>
          <w:color w:val="000000"/>
          <w:kern w:val="0"/>
          <w:sz w:val="20"/>
          <w:szCs w:val="20"/>
        </w:rPr>
        <w:t>A</w:t>
      </w:r>
      <w:r>
        <w:rPr>
          <w:rFonts w:ascii="Arial" w:hAnsi="Arial" w:cs="Arial" w:hint="eastAsia"/>
          <w:bCs/>
          <w:iCs/>
          <w:color w:val="000000"/>
          <w:kern w:val="0"/>
          <w:sz w:val="20"/>
          <w:szCs w:val="20"/>
        </w:rPr>
        <w:t xml:space="preserve">fter getting the cost, we should compare the results with similar project </w:t>
      </w:r>
      <w:r>
        <w:rPr>
          <w:rFonts w:ascii="Arial" w:hAnsi="Arial" w:cs="Arial"/>
          <w:bCs/>
          <w:iCs/>
          <w:color w:val="000000"/>
          <w:kern w:val="0"/>
          <w:sz w:val="20"/>
          <w:szCs w:val="20"/>
        </w:rPr>
        <w:t>and</w:t>
      </w:r>
      <w:r>
        <w:rPr>
          <w:rFonts w:ascii="Arial" w:hAnsi="Arial" w:cs="Arial" w:hint="eastAsia"/>
          <w:bCs/>
          <w:iCs/>
          <w:color w:val="000000"/>
          <w:kern w:val="0"/>
          <w:sz w:val="20"/>
          <w:szCs w:val="20"/>
        </w:rPr>
        <w:t xml:space="preserve"> consult with experts who have similar experience, so we can know whether the cost estimation is correct and adjust the cost. </w:t>
      </w:r>
    </w:p>
    <w:p w14:paraId="69126A51" w14:textId="2C23C8B3" w:rsidR="00E06246" w:rsidRDefault="00E0624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E</w:t>
      </w:r>
      <w:r>
        <w:rPr>
          <w:rFonts w:ascii="Arial" w:hAnsi="Arial" w:cs="Arial" w:hint="eastAsia"/>
          <w:bCs/>
          <w:iCs/>
          <w:color w:val="000000"/>
          <w:sz w:val="20"/>
          <w:szCs w:val="20"/>
        </w:rPr>
        <w:t xml:space="preserve">lements of the project will be estimated: </w:t>
      </w:r>
    </w:p>
    <w:p w14:paraId="62AC25A2" w14:textId="77777777" w:rsidR="00E06246" w:rsidRPr="00E06246"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bCs/>
          <w:iCs/>
          <w:color w:val="000000"/>
          <w:kern w:val="0"/>
          <w:sz w:val="20"/>
          <w:szCs w:val="20"/>
        </w:rPr>
        <w:lastRenderedPageBreak/>
        <w:t>Four elements of project estimation: </w:t>
      </w:r>
    </w:p>
    <w:p w14:paraId="270BD765" w14:textId="77777777" w:rsidR="00E06246" w:rsidRPr="00E06246" w:rsidRDefault="00E06246" w:rsidP="00E06246">
      <w:pPr>
        <w:autoSpaceDE w:val="0"/>
        <w:autoSpaceDN w:val="0"/>
        <w:adjustRightInd w:val="0"/>
        <w:spacing w:after="240"/>
        <w:jc w:val="left"/>
        <w:rPr>
          <w:rFonts w:ascii="Arial" w:hAnsi="Arial" w:cs="Arial"/>
          <w:bCs/>
          <w:iCs/>
          <w:color w:val="000000"/>
          <w:kern w:val="0"/>
          <w:sz w:val="20"/>
          <w:szCs w:val="20"/>
        </w:rPr>
      </w:pPr>
      <w:r w:rsidRPr="00E06246">
        <w:rPr>
          <w:rFonts w:ascii="Arial" w:hAnsi="Arial" w:cs="Arial" w:hint="eastAsia"/>
          <w:bCs/>
          <w:iCs/>
          <w:color w:val="000000"/>
          <w:kern w:val="0"/>
          <w:sz w:val="20"/>
          <w:szCs w:val="20"/>
        </w:rPr>
        <w:t>•</w:t>
      </w:r>
      <w:r w:rsidRPr="00E06246">
        <w:rPr>
          <w:rFonts w:ascii="Arial" w:hAnsi="Arial" w:cs="Arial" w:hint="eastAsia"/>
          <w:bCs/>
          <w:iCs/>
          <w:color w:val="000000"/>
          <w:kern w:val="0"/>
          <w:sz w:val="20"/>
          <w:szCs w:val="20"/>
        </w:rPr>
        <w:t xml:space="preserve"> </w:t>
      </w:r>
      <w:r w:rsidRPr="00E06246">
        <w:rPr>
          <w:rFonts w:ascii="Arial" w:hAnsi="Arial" w:cs="Arial"/>
          <w:bCs/>
          <w:iCs/>
          <w:color w:val="000000"/>
          <w:kern w:val="0"/>
          <w:sz w:val="20"/>
          <w:szCs w:val="20"/>
        </w:rPr>
        <w:t>Effort: amount of human resource consumed e.g. person-hours </w:t>
      </w:r>
      <w:r w:rsidRPr="00E06246">
        <w:rPr>
          <w:rFonts w:ascii="Arial" w:hAnsi="Arial" w:cs="Arial" w:hint="eastAsia"/>
          <w:bCs/>
          <w:iCs/>
          <w:color w:val="000000"/>
          <w:kern w:val="0"/>
          <w:sz w:val="20"/>
          <w:szCs w:val="20"/>
        </w:rPr>
        <w:t>•</w:t>
      </w:r>
      <w:r w:rsidRPr="00E06246">
        <w:rPr>
          <w:rFonts w:ascii="Arial" w:hAnsi="Arial" w:cs="Arial" w:hint="eastAsia"/>
          <w:bCs/>
          <w:iCs/>
          <w:color w:val="000000"/>
          <w:kern w:val="0"/>
          <w:sz w:val="20"/>
          <w:szCs w:val="20"/>
        </w:rPr>
        <w:t xml:space="preserve"> </w:t>
      </w:r>
      <w:r w:rsidRPr="00E06246">
        <w:rPr>
          <w:rFonts w:ascii="Arial" w:hAnsi="Arial" w:cs="Arial"/>
          <w:bCs/>
          <w:iCs/>
          <w:color w:val="000000"/>
          <w:kern w:val="0"/>
          <w:sz w:val="20"/>
          <w:szCs w:val="20"/>
        </w:rPr>
        <w:t>Resources: human, materials, and equipment </w:t>
      </w:r>
      <w:r w:rsidRPr="00E06246">
        <w:rPr>
          <w:rFonts w:ascii="Arial" w:hAnsi="Arial" w:cs="Arial" w:hint="eastAsia"/>
          <w:bCs/>
          <w:iCs/>
          <w:color w:val="000000"/>
          <w:kern w:val="0"/>
          <w:sz w:val="20"/>
          <w:szCs w:val="20"/>
        </w:rPr>
        <w:t>•</w:t>
      </w:r>
    </w:p>
    <w:p w14:paraId="27A27B42" w14:textId="6B0614CF" w:rsidR="00E06246" w:rsidRDefault="00E06246" w:rsidP="00ED1202">
      <w:pPr>
        <w:autoSpaceDE w:val="0"/>
        <w:autoSpaceDN w:val="0"/>
        <w:adjustRightInd w:val="0"/>
        <w:spacing w:after="240"/>
        <w:jc w:val="left"/>
        <w:rPr>
          <w:rFonts w:ascii="MS Mincho" w:eastAsia="MS Mincho" w:hAnsi="MS Mincho" w:cs="MS Mincho"/>
          <w:kern w:val="0"/>
          <w:sz w:val="30"/>
          <w:szCs w:val="30"/>
        </w:rPr>
      </w:pPr>
      <w:r w:rsidRPr="00E06246">
        <w:rPr>
          <w:rFonts w:ascii="Arial" w:hAnsi="Arial" w:cs="Arial" w:hint="eastAsia"/>
          <w:bCs/>
          <w:iCs/>
          <w:color w:val="000000"/>
          <w:kern w:val="0"/>
          <w:sz w:val="20"/>
          <w:szCs w:val="20"/>
        </w:rPr>
        <w:t xml:space="preserve"> </w:t>
      </w:r>
      <w:r w:rsidRPr="00E06246">
        <w:rPr>
          <w:rFonts w:ascii="Arial" w:hAnsi="Arial" w:cs="Arial"/>
          <w:bCs/>
          <w:iCs/>
          <w:color w:val="000000"/>
          <w:kern w:val="0"/>
          <w:sz w:val="20"/>
          <w:szCs w:val="20"/>
        </w:rPr>
        <w:t xml:space="preserve">Duration: time take to complete a task Duration = effort / resource </w:t>
      </w:r>
      <w:r w:rsidRPr="00E06246">
        <w:rPr>
          <w:rFonts w:ascii="Arial" w:hAnsi="Arial" w:cs="Arial" w:hint="eastAsia"/>
          <w:bCs/>
          <w:iCs/>
          <w:color w:val="000000"/>
          <w:kern w:val="0"/>
          <w:sz w:val="20"/>
          <w:szCs w:val="20"/>
        </w:rPr>
        <w:t>•</w:t>
      </w:r>
      <w:r w:rsidRPr="00E06246">
        <w:rPr>
          <w:rFonts w:ascii="Arial" w:hAnsi="Arial" w:cs="Arial" w:hint="eastAsia"/>
          <w:bCs/>
          <w:iCs/>
          <w:color w:val="000000"/>
          <w:kern w:val="0"/>
          <w:sz w:val="20"/>
          <w:szCs w:val="20"/>
        </w:rPr>
        <w:t xml:space="preserve"> </w:t>
      </w:r>
      <w:r w:rsidRPr="00E06246">
        <w:rPr>
          <w:rFonts w:ascii="Arial" w:hAnsi="Arial" w:cs="Arial"/>
          <w:bCs/>
          <w:iCs/>
          <w:color w:val="000000"/>
          <w:kern w:val="0"/>
          <w:sz w:val="20"/>
          <w:szCs w:val="20"/>
        </w:rPr>
        <w:t>Cost: budget for completion for a task Cost = resource * rate</w:t>
      </w:r>
      <w:r>
        <w:rPr>
          <w:rFonts w:ascii="MS Mincho" w:eastAsia="MS Mincho" w:hAnsi="MS Mincho" w:cs="MS Mincho"/>
          <w:kern w:val="0"/>
          <w:sz w:val="30"/>
          <w:szCs w:val="30"/>
        </w:rPr>
        <w:t> </w:t>
      </w:r>
    </w:p>
    <w:p w14:paraId="63593A7D" w14:textId="77777777" w:rsidR="00ED1202" w:rsidRPr="00ED1202" w:rsidRDefault="00ED1202" w:rsidP="00ED1202">
      <w:pPr>
        <w:autoSpaceDE w:val="0"/>
        <w:autoSpaceDN w:val="0"/>
        <w:adjustRightInd w:val="0"/>
        <w:spacing w:after="240"/>
        <w:jc w:val="left"/>
        <w:rPr>
          <w:rFonts w:ascii="Times" w:hAnsi="Times" w:cs="Times"/>
          <w:kern w:val="0"/>
        </w:rPr>
      </w:pPr>
    </w:p>
    <w:p w14:paraId="1F5F4DA6" w14:textId="3FBFBC45" w:rsidR="00E06246" w:rsidRDefault="00827970" w:rsidP="00827970">
      <w:pPr>
        <w:pStyle w:val="NormalWeb"/>
        <w:shd w:val="clear" w:color="auto" w:fill="FFFFFF"/>
        <w:rPr>
          <w:rFonts w:ascii="Arial" w:hAnsi="Arial" w:cs="Arial"/>
          <w:bCs/>
          <w:iCs/>
          <w:color w:val="000000"/>
          <w:sz w:val="20"/>
          <w:szCs w:val="20"/>
        </w:rPr>
      </w:pPr>
      <w:r w:rsidRPr="00E06246">
        <w:rPr>
          <w:rFonts w:ascii="Arial" w:hAnsi="Arial" w:cs="Arial"/>
          <w:bCs/>
          <w:iCs/>
          <w:color w:val="000000"/>
          <w:sz w:val="20"/>
          <w:szCs w:val="20"/>
        </w:rPr>
        <w:t xml:space="preserve">Question 7. You are a senior </w:t>
      </w:r>
      <w:r w:rsidRPr="00ED1202">
        <w:rPr>
          <w:rFonts w:ascii="Arial" w:hAnsi="Arial" w:cs="Arial"/>
          <w:bCs/>
          <w:iCs/>
          <w:color w:val="000000"/>
          <w:sz w:val="20"/>
          <w:szCs w:val="20"/>
          <w:highlight w:val="yellow"/>
        </w:rPr>
        <w:t>IT Project Manager at IBM</w:t>
      </w:r>
      <w:r w:rsidRPr="00E06246">
        <w:rPr>
          <w:rFonts w:ascii="Arial" w:hAnsi="Arial" w:cs="Arial"/>
          <w:bCs/>
          <w:iCs/>
          <w:color w:val="000000"/>
          <w:sz w:val="20"/>
          <w:szCs w:val="20"/>
        </w:rPr>
        <w:t xml:space="preserve"> and are working on a project for </w:t>
      </w:r>
      <w:r w:rsidRPr="00ED1202">
        <w:rPr>
          <w:rFonts w:ascii="Arial" w:hAnsi="Arial" w:cs="Arial"/>
          <w:bCs/>
          <w:iCs/>
          <w:color w:val="000000"/>
          <w:sz w:val="20"/>
          <w:szCs w:val="20"/>
          <w:highlight w:val="yellow"/>
        </w:rPr>
        <w:t>Telstra</w:t>
      </w:r>
      <w:r w:rsidRPr="00E06246">
        <w:rPr>
          <w:rFonts w:ascii="Arial" w:hAnsi="Arial" w:cs="Arial"/>
          <w:bCs/>
          <w:iCs/>
          <w:color w:val="000000"/>
          <w:sz w:val="20"/>
          <w:szCs w:val="20"/>
        </w:rPr>
        <w:t xml:space="preserve">. Describe the possible </w:t>
      </w:r>
      <w:r w:rsidRPr="00ED1202">
        <w:rPr>
          <w:rFonts w:ascii="Arial" w:hAnsi="Arial" w:cs="Arial"/>
          <w:bCs/>
          <w:iCs/>
          <w:color w:val="000000"/>
          <w:sz w:val="20"/>
          <w:szCs w:val="20"/>
          <w:highlight w:val="yellow"/>
        </w:rPr>
        <w:t>risks</w:t>
      </w:r>
      <w:r w:rsidRPr="00E06246">
        <w:rPr>
          <w:rFonts w:ascii="Arial" w:hAnsi="Arial" w:cs="Arial"/>
          <w:bCs/>
          <w:iCs/>
          <w:color w:val="000000"/>
          <w:sz w:val="20"/>
          <w:szCs w:val="20"/>
        </w:rPr>
        <w:t xml:space="preserve"> and what you will do to ensure the project is </w:t>
      </w:r>
      <w:r w:rsidRPr="00ED1202">
        <w:rPr>
          <w:rFonts w:ascii="Arial" w:hAnsi="Arial" w:cs="Arial"/>
          <w:bCs/>
          <w:iCs/>
          <w:color w:val="000000"/>
          <w:sz w:val="20"/>
          <w:szCs w:val="20"/>
          <w:highlight w:val="yellow"/>
        </w:rPr>
        <w:t>on track and all risks are mitigated</w:t>
      </w:r>
      <w:r w:rsidRPr="00E06246">
        <w:rPr>
          <w:rFonts w:ascii="Arial" w:hAnsi="Arial" w:cs="Arial"/>
          <w:bCs/>
          <w:iCs/>
          <w:color w:val="000000"/>
          <w:sz w:val="20"/>
          <w:szCs w:val="20"/>
        </w:rPr>
        <w:t xml:space="preserve">, describe what measures you would take to ensure </w:t>
      </w:r>
      <w:r w:rsidRPr="00ED1202">
        <w:rPr>
          <w:rFonts w:ascii="Arial" w:hAnsi="Arial" w:cs="Arial"/>
          <w:bCs/>
          <w:iCs/>
          <w:color w:val="000000"/>
          <w:sz w:val="20"/>
          <w:szCs w:val="20"/>
          <w:highlight w:val="yellow"/>
        </w:rPr>
        <w:t>timely delivery</w:t>
      </w:r>
      <w:r w:rsidRPr="00E06246">
        <w:rPr>
          <w:rFonts w:ascii="Arial" w:hAnsi="Arial" w:cs="Arial"/>
          <w:bCs/>
          <w:iCs/>
          <w:color w:val="000000"/>
          <w:sz w:val="20"/>
          <w:szCs w:val="20"/>
        </w:rPr>
        <w:t xml:space="preserve"> of the project. Does the work by Thomas &amp; Fernandez (2008) “</w:t>
      </w:r>
      <w:r w:rsidRPr="00ED1202">
        <w:rPr>
          <w:rFonts w:ascii="Arial" w:hAnsi="Arial" w:cs="Arial"/>
          <w:bCs/>
          <w:iCs/>
          <w:color w:val="000000"/>
          <w:sz w:val="20"/>
          <w:szCs w:val="20"/>
          <w:highlight w:val="yellow"/>
        </w:rPr>
        <w:t>Success in IT projects: A matter of definition”</w:t>
      </w:r>
      <w:r w:rsidRPr="00E06246">
        <w:rPr>
          <w:rFonts w:ascii="Arial" w:hAnsi="Arial" w:cs="Arial"/>
          <w:bCs/>
          <w:iCs/>
          <w:color w:val="000000"/>
          <w:sz w:val="20"/>
          <w:szCs w:val="20"/>
        </w:rPr>
        <w:t xml:space="preserve"> help to ensure you can stay on track? (10 marks) </w:t>
      </w:r>
    </w:p>
    <w:p w14:paraId="50B2610F" w14:textId="73A7FF59" w:rsidR="00ED1202" w:rsidRDefault="00ED1202" w:rsidP="00827970">
      <w:pPr>
        <w:pStyle w:val="NormalWeb"/>
        <w:shd w:val="clear" w:color="auto" w:fill="FFFFFF"/>
        <w:rPr>
          <w:rFonts w:ascii="Arial" w:hAnsi="Arial" w:cs="Arial"/>
          <w:bCs/>
          <w:iCs/>
          <w:color w:val="000000"/>
          <w:sz w:val="20"/>
          <w:szCs w:val="20"/>
        </w:rPr>
      </w:pPr>
      <w:r>
        <w:rPr>
          <w:rFonts w:ascii="Arial" w:hAnsi="Arial" w:cs="Arial" w:hint="eastAsia"/>
          <w:bCs/>
          <w:iCs/>
          <w:color w:val="000000"/>
          <w:sz w:val="20"/>
          <w:szCs w:val="20"/>
        </w:rPr>
        <w:t xml:space="preserve">Possible </w:t>
      </w:r>
      <w:r>
        <w:rPr>
          <w:rFonts w:ascii="Arial" w:hAnsi="Arial" w:cs="Arial"/>
          <w:bCs/>
          <w:iCs/>
          <w:color w:val="000000"/>
          <w:sz w:val="20"/>
          <w:szCs w:val="20"/>
        </w:rPr>
        <w:t>R</w:t>
      </w:r>
      <w:r>
        <w:rPr>
          <w:rFonts w:ascii="Arial" w:hAnsi="Arial" w:cs="Arial" w:hint="eastAsia"/>
          <w:bCs/>
          <w:iCs/>
          <w:color w:val="000000"/>
          <w:sz w:val="20"/>
          <w:szCs w:val="20"/>
        </w:rPr>
        <w:t xml:space="preserve">isks: </w:t>
      </w:r>
    </w:p>
    <w:p w14:paraId="46C5B519" w14:textId="60B06012" w:rsidR="00387916" w:rsidRDefault="00387916" w:rsidP="00387916">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S</w:t>
      </w:r>
      <w:r>
        <w:rPr>
          <w:rFonts w:ascii="Arial" w:hAnsi="Arial" w:cs="Arial" w:hint="eastAsia"/>
          <w:bCs/>
          <w:iCs/>
          <w:color w:val="000000"/>
          <w:sz w:val="20"/>
          <w:szCs w:val="20"/>
        </w:rPr>
        <w:t xml:space="preserve">taff illness: some accidents might </w:t>
      </w:r>
      <w:proofErr w:type="gramStart"/>
      <w:r>
        <w:rPr>
          <w:rFonts w:ascii="Arial" w:hAnsi="Arial" w:cs="Arial" w:hint="eastAsia"/>
          <w:bCs/>
          <w:iCs/>
          <w:color w:val="000000"/>
          <w:sz w:val="20"/>
          <w:szCs w:val="20"/>
        </w:rPr>
        <w:t>happen</w:t>
      </w:r>
      <w:r>
        <w:rPr>
          <w:rFonts w:ascii="Arial" w:hAnsi="Arial" w:cs="Arial"/>
          <w:bCs/>
          <w:iCs/>
          <w:color w:val="000000"/>
          <w:sz w:val="20"/>
          <w:szCs w:val="20"/>
        </w:rPr>
        <w:t>,</w:t>
      </w:r>
      <w:proofErr w:type="gramEnd"/>
      <w:r>
        <w:rPr>
          <w:rFonts w:ascii="Arial" w:hAnsi="Arial" w:cs="Arial"/>
          <w:bCs/>
          <w:iCs/>
          <w:color w:val="000000"/>
          <w:sz w:val="20"/>
          <w:szCs w:val="20"/>
        </w:rPr>
        <w:t xml:space="preserve"> </w:t>
      </w:r>
      <w:r>
        <w:rPr>
          <w:rFonts w:ascii="Arial" w:hAnsi="Arial" w:cs="Arial" w:hint="eastAsia"/>
          <w:bCs/>
          <w:iCs/>
          <w:color w:val="000000"/>
          <w:sz w:val="20"/>
          <w:szCs w:val="20"/>
        </w:rPr>
        <w:t xml:space="preserve">we cannot control this. </w:t>
      </w:r>
    </w:p>
    <w:p w14:paraId="29C14864" w14:textId="77777777" w:rsidR="00387916" w:rsidRDefault="00387916" w:rsidP="00387916">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T</w:t>
      </w:r>
      <w:r>
        <w:rPr>
          <w:rFonts w:ascii="Arial" w:hAnsi="Arial" w:cs="Arial" w:hint="eastAsia"/>
          <w:bCs/>
          <w:iCs/>
          <w:color w:val="000000"/>
          <w:sz w:val="20"/>
          <w:szCs w:val="20"/>
        </w:rPr>
        <w:t xml:space="preserve">echnical </w:t>
      </w:r>
      <w:r>
        <w:rPr>
          <w:rFonts w:ascii="Arial" w:hAnsi="Arial" w:cs="Arial"/>
          <w:bCs/>
          <w:iCs/>
          <w:color w:val="000000"/>
          <w:sz w:val="20"/>
          <w:szCs w:val="20"/>
        </w:rPr>
        <w:t>“</w:t>
      </w:r>
      <w:r>
        <w:rPr>
          <w:rFonts w:ascii="Arial" w:hAnsi="Arial" w:cs="Arial" w:hint="eastAsia"/>
          <w:bCs/>
          <w:iCs/>
          <w:color w:val="000000"/>
          <w:sz w:val="20"/>
          <w:szCs w:val="20"/>
        </w:rPr>
        <w:t>hitch</w:t>
      </w:r>
      <w:r>
        <w:rPr>
          <w:rFonts w:ascii="Arial" w:hAnsi="Arial" w:cs="Arial"/>
          <w:bCs/>
          <w:iCs/>
          <w:color w:val="000000"/>
          <w:sz w:val="20"/>
          <w:szCs w:val="20"/>
        </w:rPr>
        <w:t>”</w:t>
      </w:r>
      <w:r>
        <w:rPr>
          <w:rFonts w:ascii="Arial" w:hAnsi="Arial" w:cs="Arial" w:hint="eastAsia"/>
          <w:bCs/>
          <w:iCs/>
          <w:color w:val="000000"/>
          <w:sz w:val="20"/>
          <w:szCs w:val="20"/>
        </w:rPr>
        <w:t xml:space="preserve">: the invention is needed there. </w:t>
      </w:r>
    </w:p>
    <w:p w14:paraId="5CB92B79" w14:textId="6E65C537" w:rsidR="00387916" w:rsidRDefault="0038791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B</w:t>
      </w:r>
      <w:r>
        <w:rPr>
          <w:rFonts w:ascii="Arial" w:hAnsi="Arial" w:cs="Arial" w:hint="eastAsia"/>
          <w:bCs/>
          <w:iCs/>
          <w:color w:val="000000"/>
          <w:sz w:val="20"/>
          <w:szCs w:val="20"/>
        </w:rPr>
        <w:t xml:space="preserve">udget overrun </w:t>
      </w:r>
    </w:p>
    <w:p w14:paraId="0EFBE741" w14:textId="71C38F46" w:rsidR="00ED1202" w:rsidRDefault="00ED1202"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T</w:t>
      </w:r>
      <w:r>
        <w:rPr>
          <w:rFonts w:ascii="Arial" w:hAnsi="Arial" w:cs="Arial" w:hint="eastAsia"/>
          <w:bCs/>
          <w:iCs/>
          <w:color w:val="000000"/>
          <w:sz w:val="20"/>
          <w:szCs w:val="20"/>
        </w:rPr>
        <w:t xml:space="preserve">ime overrun on particular task, for example, as time goes on, some parts in the network diagram have become the critical paths. </w:t>
      </w:r>
    </w:p>
    <w:p w14:paraId="63283064" w14:textId="2DED60FA" w:rsidR="00387916" w:rsidRDefault="0038791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 xml:space="preserve">Failure </w:t>
      </w:r>
      <w:r>
        <w:rPr>
          <w:rFonts w:ascii="Arial" w:hAnsi="Arial" w:cs="Arial" w:hint="eastAsia"/>
          <w:bCs/>
          <w:iCs/>
          <w:color w:val="000000"/>
          <w:sz w:val="20"/>
          <w:szCs w:val="20"/>
        </w:rPr>
        <w:t xml:space="preserve">to meet requirements: the project cannot deliver the needed requirements. </w:t>
      </w:r>
    </w:p>
    <w:p w14:paraId="3BAC82D2" w14:textId="77777777" w:rsidR="00ED1202" w:rsidRDefault="00ED1202" w:rsidP="00827970">
      <w:pPr>
        <w:pStyle w:val="NormalWeb"/>
        <w:shd w:val="clear" w:color="auto" w:fill="FFFFFF"/>
        <w:rPr>
          <w:rFonts w:ascii="Arial" w:hAnsi="Arial" w:cs="Arial"/>
          <w:bCs/>
          <w:iCs/>
          <w:color w:val="000000"/>
          <w:sz w:val="20"/>
          <w:szCs w:val="20"/>
        </w:rPr>
      </w:pPr>
    </w:p>
    <w:p w14:paraId="01D5C050" w14:textId="77777777" w:rsidR="00ED1202" w:rsidRDefault="00ED1202"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R</w:t>
      </w:r>
      <w:r>
        <w:rPr>
          <w:rFonts w:ascii="Arial" w:hAnsi="Arial" w:cs="Arial" w:hint="eastAsia"/>
          <w:bCs/>
          <w:iCs/>
          <w:color w:val="000000"/>
          <w:sz w:val="20"/>
          <w:szCs w:val="20"/>
        </w:rPr>
        <w:t>isk mitigated:</w:t>
      </w:r>
    </w:p>
    <w:p w14:paraId="0EC674B3" w14:textId="668A839F" w:rsidR="00387916" w:rsidRDefault="00ED1202"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R</w:t>
      </w:r>
      <w:r>
        <w:rPr>
          <w:rFonts w:ascii="Arial" w:hAnsi="Arial" w:cs="Arial" w:hint="eastAsia"/>
          <w:bCs/>
          <w:iCs/>
          <w:color w:val="000000"/>
          <w:sz w:val="20"/>
          <w:szCs w:val="20"/>
        </w:rPr>
        <w:t xml:space="preserve">isk </w:t>
      </w:r>
      <w:r w:rsidR="00387916">
        <w:rPr>
          <w:rFonts w:ascii="Arial" w:hAnsi="Arial" w:cs="Arial" w:hint="eastAsia"/>
          <w:bCs/>
          <w:iCs/>
          <w:color w:val="000000"/>
          <w:sz w:val="20"/>
          <w:szCs w:val="20"/>
        </w:rPr>
        <w:t xml:space="preserve">based approach: </w:t>
      </w:r>
    </w:p>
    <w:p w14:paraId="414DF3B0" w14:textId="2B401374" w:rsidR="00387916" w:rsidRDefault="0038791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C</w:t>
      </w:r>
      <w:r>
        <w:rPr>
          <w:rFonts w:ascii="Arial" w:hAnsi="Arial" w:cs="Arial" w:hint="eastAsia"/>
          <w:bCs/>
          <w:iCs/>
          <w:color w:val="000000"/>
          <w:sz w:val="20"/>
          <w:szCs w:val="20"/>
        </w:rPr>
        <w:t xml:space="preserve">onduct an </w:t>
      </w:r>
      <w:r>
        <w:rPr>
          <w:rFonts w:ascii="Arial" w:hAnsi="Arial" w:cs="Arial"/>
          <w:bCs/>
          <w:iCs/>
          <w:color w:val="000000"/>
          <w:sz w:val="20"/>
          <w:szCs w:val="20"/>
        </w:rPr>
        <w:t>inventory of the inform</w:t>
      </w:r>
      <w:r>
        <w:rPr>
          <w:rFonts w:ascii="Arial" w:hAnsi="Arial" w:cs="Arial" w:hint="eastAsia"/>
          <w:bCs/>
          <w:iCs/>
          <w:color w:val="000000"/>
          <w:sz w:val="20"/>
          <w:szCs w:val="20"/>
        </w:rPr>
        <w:t>a</w:t>
      </w:r>
      <w:r>
        <w:rPr>
          <w:rFonts w:ascii="Arial" w:hAnsi="Arial" w:cs="Arial"/>
          <w:bCs/>
          <w:iCs/>
          <w:color w:val="000000"/>
          <w:sz w:val="20"/>
          <w:szCs w:val="20"/>
        </w:rPr>
        <w:t xml:space="preserve">tion system </w:t>
      </w:r>
      <w:r>
        <w:rPr>
          <w:rFonts w:ascii="Arial" w:hAnsi="Arial" w:cs="Arial" w:hint="eastAsia"/>
          <w:bCs/>
          <w:iCs/>
          <w:color w:val="000000"/>
          <w:sz w:val="20"/>
          <w:szCs w:val="20"/>
        </w:rPr>
        <w:t xml:space="preserve">and </w:t>
      </w:r>
      <w:proofErr w:type="spellStart"/>
      <w:r>
        <w:rPr>
          <w:rFonts w:ascii="Arial" w:hAnsi="Arial" w:cs="Arial" w:hint="eastAsia"/>
          <w:bCs/>
          <w:iCs/>
          <w:color w:val="000000"/>
          <w:sz w:val="20"/>
          <w:szCs w:val="20"/>
        </w:rPr>
        <w:t>categorise</w:t>
      </w:r>
      <w:proofErr w:type="spellEnd"/>
      <w:r>
        <w:rPr>
          <w:rFonts w:ascii="Arial" w:hAnsi="Arial" w:cs="Arial" w:hint="eastAsia"/>
          <w:bCs/>
          <w:iCs/>
          <w:color w:val="000000"/>
          <w:sz w:val="20"/>
          <w:szCs w:val="20"/>
        </w:rPr>
        <w:t xml:space="preserve"> them </w:t>
      </w:r>
    </w:p>
    <w:p w14:paraId="1F2360AA" w14:textId="254FF6CA" w:rsidR="00387916" w:rsidRDefault="0038791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I</w:t>
      </w:r>
      <w:r>
        <w:rPr>
          <w:rFonts w:ascii="Arial" w:hAnsi="Arial" w:cs="Arial" w:hint="eastAsia"/>
          <w:bCs/>
          <w:iCs/>
          <w:color w:val="000000"/>
          <w:sz w:val="20"/>
          <w:szCs w:val="20"/>
        </w:rPr>
        <w:t xml:space="preserve">dentify which systems impact critical functions </w:t>
      </w:r>
    </w:p>
    <w:p w14:paraId="4098144F" w14:textId="4EA0CE3D" w:rsidR="00387916" w:rsidRDefault="0038791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A</w:t>
      </w:r>
      <w:r>
        <w:rPr>
          <w:rFonts w:ascii="Arial" w:hAnsi="Arial" w:cs="Arial" w:hint="eastAsia"/>
          <w:bCs/>
          <w:iCs/>
          <w:color w:val="000000"/>
          <w:sz w:val="20"/>
          <w:szCs w:val="20"/>
        </w:rPr>
        <w:t xml:space="preserve">ssign a severity rating to them </w:t>
      </w:r>
    </w:p>
    <w:p w14:paraId="439BE4AE" w14:textId="001839A7" w:rsidR="00387916" w:rsidRDefault="0038791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R</w:t>
      </w:r>
      <w:r>
        <w:rPr>
          <w:rFonts w:ascii="Arial" w:hAnsi="Arial" w:cs="Arial" w:hint="eastAsia"/>
          <w:bCs/>
          <w:iCs/>
          <w:color w:val="000000"/>
          <w:sz w:val="20"/>
          <w:szCs w:val="20"/>
        </w:rPr>
        <w:t xml:space="preserve">ank systems and decide audit priority, resources and schedule </w:t>
      </w:r>
    </w:p>
    <w:p w14:paraId="6DF23640" w14:textId="77777777" w:rsidR="00387916" w:rsidRDefault="00387916" w:rsidP="00827970">
      <w:pPr>
        <w:pStyle w:val="NormalWeb"/>
        <w:shd w:val="clear" w:color="auto" w:fill="FFFFFF"/>
        <w:rPr>
          <w:rFonts w:ascii="Arial" w:hAnsi="Arial" w:cs="Arial"/>
          <w:bCs/>
          <w:iCs/>
          <w:color w:val="000000"/>
          <w:sz w:val="20"/>
          <w:szCs w:val="20"/>
        </w:rPr>
      </w:pPr>
    </w:p>
    <w:p w14:paraId="0DB67AD2" w14:textId="457CAC6A" w:rsidR="00ED1202" w:rsidRDefault="00387916" w:rsidP="00827970">
      <w:pPr>
        <w:pStyle w:val="NormalWeb"/>
        <w:shd w:val="clear" w:color="auto" w:fill="FFFFFF"/>
        <w:rPr>
          <w:rFonts w:ascii="Arial" w:hAnsi="Arial" w:cs="Arial"/>
          <w:bCs/>
          <w:iCs/>
          <w:color w:val="000000"/>
          <w:sz w:val="20"/>
          <w:szCs w:val="20"/>
        </w:rPr>
      </w:pPr>
      <w:r>
        <w:rPr>
          <w:rFonts w:ascii="Arial" w:hAnsi="Arial" w:cs="Arial" w:hint="eastAsia"/>
          <w:bCs/>
          <w:iCs/>
          <w:color w:val="000000"/>
          <w:sz w:val="20"/>
          <w:szCs w:val="20"/>
        </w:rPr>
        <w:lastRenderedPageBreak/>
        <w:t>A</w:t>
      </w:r>
      <w:r w:rsidR="00ED1202">
        <w:rPr>
          <w:rFonts w:ascii="Arial" w:hAnsi="Arial" w:cs="Arial" w:hint="eastAsia"/>
          <w:bCs/>
          <w:iCs/>
          <w:color w:val="000000"/>
          <w:sz w:val="20"/>
          <w:szCs w:val="20"/>
        </w:rPr>
        <w:t>voiding risk</w:t>
      </w:r>
      <w:r>
        <w:rPr>
          <w:rFonts w:ascii="Arial" w:hAnsi="Arial" w:cs="Arial" w:hint="eastAsia"/>
          <w:bCs/>
          <w:iCs/>
          <w:color w:val="000000"/>
          <w:sz w:val="20"/>
          <w:szCs w:val="20"/>
        </w:rPr>
        <w:t xml:space="preserve">: change the project to eliminate the risk or </w:t>
      </w:r>
      <w:r>
        <w:rPr>
          <w:rFonts w:ascii="Arial" w:hAnsi="Arial" w:cs="Arial"/>
          <w:bCs/>
          <w:iCs/>
          <w:color w:val="000000"/>
          <w:sz w:val="20"/>
          <w:szCs w:val="20"/>
        </w:rPr>
        <w:t>condition</w:t>
      </w:r>
      <w:r>
        <w:rPr>
          <w:rFonts w:ascii="Arial" w:hAnsi="Arial" w:cs="Arial" w:hint="eastAsia"/>
          <w:bCs/>
          <w:iCs/>
          <w:color w:val="000000"/>
          <w:sz w:val="20"/>
          <w:szCs w:val="20"/>
        </w:rPr>
        <w:t xml:space="preserve">. </w:t>
      </w:r>
      <w:r>
        <w:rPr>
          <w:rFonts w:ascii="Arial" w:hAnsi="Arial" w:cs="Arial"/>
          <w:bCs/>
          <w:iCs/>
          <w:color w:val="000000"/>
          <w:sz w:val="20"/>
          <w:szCs w:val="20"/>
        </w:rPr>
        <w:t>F</w:t>
      </w:r>
      <w:r>
        <w:rPr>
          <w:rFonts w:ascii="Arial" w:hAnsi="Arial" w:cs="Arial" w:hint="eastAsia"/>
          <w:bCs/>
          <w:iCs/>
          <w:color w:val="000000"/>
          <w:sz w:val="20"/>
          <w:szCs w:val="20"/>
        </w:rPr>
        <w:t xml:space="preserve">or example, use older well-tried </w:t>
      </w:r>
      <w:r>
        <w:rPr>
          <w:rFonts w:ascii="Arial" w:hAnsi="Arial" w:cs="Arial"/>
          <w:bCs/>
          <w:iCs/>
          <w:color w:val="000000"/>
          <w:sz w:val="20"/>
          <w:szCs w:val="20"/>
        </w:rPr>
        <w:t>software</w:t>
      </w:r>
      <w:r>
        <w:rPr>
          <w:rFonts w:ascii="Arial" w:hAnsi="Arial" w:cs="Arial" w:hint="eastAsia"/>
          <w:bCs/>
          <w:iCs/>
          <w:color w:val="000000"/>
          <w:sz w:val="20"/>
          <w:szCs w:val="20"/>
        </w:rPr>
        <w:t xml:space="preserve"> or technology, rather than </w:t>
      </w:r>
      <w:r>
        <w:rPr>
          <w:rFonts w:ascii="Arial" w:hAnsi="Arial" w:cs="Arial"/>
          <w:bCs/>
          <w:iCs/>
          <w:color w:val="000000"/>
          <w:sz w:val="20"/>
          <w:szCs w:val="20"/>
        </w:rPr>
        <w:t>‘</w:t>
      </w:r>
      <w:r>
        <w:rPr>
          <w:rFonts w:ascii="Arial" w:hAnsi="Arial" w:cs="Arial" w:hint="eastAsia"/>
          <w:bCs/>
          <w:iCs/>
          <w:color w:val="000000"/>
          <w:sz w:val="20"/>
          <w:szCs w:val="20"/>
        </w:rPr>
        <w:t>bleeding</w:t>
      </w:r>
      <w:r>
        <w:rPr>
          <w:rFonts w:ascii="Arial" w:hAnsi="Arial" w:cs="Arial"/>
          <w:bCs/>
          <w:iCs/>
          <w:color w:val="000000"/>
          <w:sz w:val="20"/>
          <w:szCs w:val="20"/>
        </w:rPr>
        <w:t>’</w:t>
      </w:r>
      <w:r>
        <w:rPr>
          <w:rFonts w:ascii="Arial" w:hAnsi="Arial" w:cs="Arial" w:hint="eastAsia"/>
          <w:bCs/>
          <w:iCs/>
          <w:color w:val="000000"/>
          <w:sz w:val="20"/>
          <w:szCs w:val="20"/>
        </w:rPr>
        <w:t xml:space="preserve"> edge. </w:t>
      </w:r>
    </w:p>
    <w:p w14:paraId="5CFB06AD" w14:textId="2159DFE9" w:rsidR="00ED1202" w:rsidRDefault="00ED1202"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M</w:t>
      </w:r>
      <w:r>
        <w:rPr>
          <w:rFonts w:ascii="Arial" w:hAnsi="Arial" w:cs="Arial" w:hint="eastAsia"/>
          <w:bCs/>
          <w:iCs/>
          <w:color w:val="000000"/>
          <w:sz w:val="20"/>
          <w:szCs w:val="20"/>
        </w:rPr>
        <w:t xml:space="preserve">itigating </w:t>
      </w:r>
      <w:r w:rsidR="00387916">
        <w:rPr>
          <w:rFonts w:ascii="Arial" w:hAnsi="Arial" w:cs="Arial" w:hint="eastAsia"/>
          <w:bCs/>
          <w:iCs/>
          <w:color w:val="000000"/>
          <w:sz w:val="20"/>
          <w:szCs w:val="20"/>
        </w:rPr>
        <w:t xml:space="preserve">risk: reduce the likelihood an adverse event will occur. </w:t>
      </w:r>
      <w:r w:rsidR="00387916">
        <w:rPr>
          <w:rFonts w:ascii="Arial" w:hAnsi="Arial" w:cs="Arial"/>
          <w:bCs/>
          <w:iCs/>
          <w:color w:val="000000"/>
          <w:sz w:val="20"/>
          <w:szCs w:val="20"/>
        </w:rPr>
        <w:t>F</w:t>
      </w:r>
      <w:r w:rsidR="00387916">
        <w:rPr>
          <w:rFonts w:ascii="Arial" w:hAnsi="Arial" w:cs="Arial" w:hint="eastAsia"/>
          <w:bCs/>
          <w:iCs/>
          <w:color w:val="000000"/>
          <w:sz w:val="20"/>
          <w:szCs w:val="20"/>
        </w:rPr>
        <w:t xml:space="preserve">or example, ensure good staff condition. </w:t>
      </w:r>
      <w:r w:rsidR="00387916">
        <w:rPr>
          <w:rFonts w:ascii="Arial" w:hAnsi="Arial" w:cs="Arial"/>
          <w:bCs/>
          <w:iCs/>
          <w:color w:val="000000"/>
          <w:sz w:val="20"/>
          <w:szCs w:val="20"/>
        </w:rPr>
        <w:t>B</w:t>
      </w:r>
      <w:r w:rsidR="00387916">
        <w:rPr>
          <w:rFonts w:ascii="Arial" w:hAnsi="Arial" w:cs="Arial" w:hint="eastAsia"/>
          <w:bCs/>
          <w:iCs/>
          <w:color w:val="000000"/>
          <w:sz w:val="20"/>
          <w:szCs w:val="20"/>
        </w:rPr>
        <w:t xml:space="preserve">uild some slacks into the project schedule. </w:t>
      </w:r>
    </w:p>
    <w:p w14:paraId="75F813E2" w14:textId="3836A872" w:rsidR="00ED1202" w:rsidRDefault="00ED1202"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T</w:t>
      </w:r>
      <w:r>
        <w:rPr>
          <w:rFonts w:ascii="Arial" w:hAnsi="Arial" w:cs="Arial" w:hint="eastAsia"/>
          <w:bCs/>
          <w:iCs/>
          <w:color w:val="000000"/>
          <w:sz w:val="20"/>
          <w:szCs w:val="20"/>
        </w:rPr>
        <w:t xml:space="preserve">ransferring </w:t>
      </w:r>
      <w:r w:rsidR="00387916">
        <w:rPr>
          <w:rFonts w:ascii="Arial" w:hAnsi="Arial" w:cs="Arial" w:hint="eastAsia"/>
          <w:bCs/>
          <w:iCs/>
          <w:color w:val="000000"/>
          <w:sz w:val="20"/>
          <w:szCs w:val="20"/>
        </w:rPr>
        <w:t xml:space="preserve">risk: pay a premium to pass the risk to another party. </w:t>
      </w:r>
      <w:r w:rsidR="00387916">
        <w:rPr>
          <w:rFonts w:ascii="Arial" w:hAnsi="Arial" w:cs="Arial"/>
          <w:bCs/>
          <w:iCs/>
          <w:color w:val="000000"/>
          <w:sz w:val="20"/>
          <w:szCs w:val="20"/>
        </w:rPr>
        <w:t>F</w:t>
      </w:r>
      <w:r w:rsidR="00387916">
        <w:rPr>
          <w:rFonts w:ascii="Arial" w:hAnsi="Arial" w:cs="Arial" w:hint="eastAsia"/>
          <w:bCs/>
          <w:iCs/>
          <w:color w:val="000000"/>
          <w:sz w:val="20"/>
          <w:szCs w:val="20"/>
        </w:rPr>
        <w:t xml:space="preserve">or example, take out insurance.  </w:t>
      </w:r>
    </w:p>
    <w:p w14:paraId="476C4438" w14:textId="465DC685" w:rsidR="00ED1202" w:rsidRDefault="00ED1202"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S</w:t>
      </w:r>
      <w:r>
        <w:rPr>
          <w:rFonts w:ascii="Arial" w:hAnsi="Arial" w:cs="Arial" w:hint="eastAsia"/>
          <w:bCs/>
          <w:iCs/>
          <w:color w:val="000000"/>
          <w:sz w:val="20"/>
          <w:szCs w:val="20"/>
        </w:rPr>
        <w:t xml:space="preserve">haring </w:t>
      </w:r>
      <w:r w:rsidR="00387916">
        <w:rPr>
          <w:rFonts w:ascii="Arial" w:hAnsi="Arial" w:cs="Arial" w:hint="eastAsia"/>
          <w:bCs/>
          <w:iCs/>
          <w:color w:val="000000"/>
          <w:sz w:val="20"/>
          <w:szCs w:val="20"/>
        </w:rPr>
        <w:t xml:space="preserve">risk: allocating risk to different parties. </w:t>
      </w:r>
      <w:r w:rsidR="00387916">
        <w:rPr>
          <w:rFonts w:ascii="Arial" w:hAnsi="Arial" w:cs="Arial"/>
          <w:bCs/>
          <w:iCs/>
          <w:color w:val="000000"/>
          <w:sz w:val="20"/>
          <w:szCs w:val="20"/>
        </w:rPr>
        <w:t>F</w:t>
      </w:r>
      <w:r w:rsidR="00387916">
        <w:rPr>
          <w:rFonts w:ascii="Arial" w:hAnsi="Arial" w:cs="Arial" w:hint="eastAsia"/>
          <w:bCs/>
          <w:iCs/>
          <w:color w:val="000000"/>
          <w:sz w:val="20"/>
          <w:szCs w:val="20"/>
        </w:rPr>
        <w:t xml:space="preserve">or example, joint ventures. </w:t>
      </w:r>
    </w:p>
    <w:p w14:paraId="585B5E6E" w14:textId="45A9ADC5" w:rsidR="00ED1202" w:rsidRDefault="00ED1202"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A</w:t>
      </w:r>
      <w:r>
        <w:rPr>
          <w:rFonts w:ascii="Arial" w:hAnsi="Arial" w:cs="Arial" w:hint="eastAsia"/>
          <w:bCs/>
          <w:iCs/>
          <w:color w:val="000000"/>
          <w:sz w:val="20"/>
          <w:szCs w:val="20"/>
        </w:rPr>
        <w:t xml:space="preserve">ccepting </w:t>
      </w:r>
      <w:r w:rsidR="00387916">
        <w:rPr>
          <w:rFonts w:ascii="Arial" w:hAnsi="Arial" w:cs="Arial" w:hint="eastAsia"/>
          <w:bCs/>
          <w:iCs/>
          <w:color w:val="000000"/>
          <w:sz w:val="20"/>
          <w:szCs w:val="20"/>
        </w:rPr>
        <w:t xml:space="preserve">risk: making a conscious decision to accept the risk and deal with the event if it happens. </w:t>
      </w:r>
    </w:p>
    <w:p w14:paraId="33F2EAC2" w14:textId="77777777" w:rsidR="00387916" w:rsidRDefault="00387916" w:rsidP="00827970">
      <w:pPr>
        <w:pStyle w:val="NormalWeb"/>
        <w:shd w:val="clear" w:color="auto" w:fill="FFFFFF"/>
        <w:rPr>
          <w:rFonts w:ascii="Arial" w:hAnsi="Arial" w:cs="Arial"/>
          <w:bCs/>
          <w:iCs/>
          <w:color w:val="000000"/>
          <w:sz w:val="20"/>
          <w:szCs w:val="20"/>
        </w:rPr>
      </w:pPr>
    </w:p>
    <w:p w14:paraId="02FF149D" w14:textId="42D5975C" w:rsidR="00387916" w:rsidRDefault="00387916"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E</w:t>
      </w:r>
      <w:r>
        <w:rPr>
          <w:rFonts w:ascii="Arial" w:hAnsi="Arial" w:cs="Arial" w:hint="eastAsia"/>
          <w:bCs/>
          <w:iCs/>
          <w:color w:val="000000"/>
          <w:sz w:val="20"/>
          <w:szCs w:val="20"/>
        </w:rPr>
        <w:t xml:space="preserve">nsure timely delivery of the project: </w:t>
      </w:r>
    </w:p>
    <w:p w14:paraId="39A67929" w14:textId="2BE9C920" w:rsidR="00ED1202" w:rsidRDefault="00C741DB"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U</w:t>
      </w:r>
      <w:r>
        <w:rPr>
          <w:rFonts w:ascii="Arial" w:hAnsi="Arial" w:cs="Arial" w:hint="eastAsia"/>
          <w:bCs/>
          <w:iCs/>
          <w:color w:val="000000"/>
          <w:sz w:val="20"/>
          <w:szCs w:val="20"/>
        </w:rPr>
        <w:t xml:space="preserve">sing </w:t>
      </w:r>
      <w:r>
        <w:rPr>
          <w:rFonts w:ascii="Arial" w:hAnsi="Arial" w:cs="Arial"/>
          <w:bCs/>
          <w:iCs/>
          <w:color w:val="000000"/>
          <w:sz w:val="20"/>
          <w:szCs w:val="20"/>
        </w:rPr>
        <w:t>the</w:t>
      </w:r>
      <w:r>
        <w:rPr>
          <w:rFonts w:ascii="Arial" w:hAnsi="Arial" w:cs="Arial" w:hint="eastAsia"/>
          <w:bCs/>
          <w:iCs/>
          <w:color w:val="000000"/>
          <w:sz w:val="20"/>
          <w:szCs w:val="20"/>
        </w:rPr>
        <w:t xml:space="preserve"> </w:t>
      </w:r>
      <w:r w:rsidR="00ED1202">
        <w:rPr>
          <w:rFonts w:ascii="Arial" w:hAnsi="Arial" w:cs="Arial"/>
          <w:bCs/>
          <w:iCs/>
          <w:color w:val="000000"/>
          <w:sz w:val="20"/>
          <w:szCs w:val="20"/>
        </w:rPr>
        <w:t>N</w:t>
      </w:r>
      <w:r w:rsidR="00ED1202">
        <w:rPr>
          <w:rFonts w:ascii="Arial" w:hAnsi="Arial" w:cs="Arial" w:hint="eastAsia"/>
          <w:bCs/>
          <w:iCs/>
          <w:color w:val="000000"/>
          <w:sz w:val="20"/>
          <w:szCs w:val="20"/>
        </w:rPr>
        <w:t xml:space="preserve">etwork diagram </w:t>
      </w:r>
      <w:r>
        <w:rPr>
          <w:rFonts w:ascii="Arial" w:hAnsi="Arial" w:cs="Arial" w:hint="eastAsia"/>
          <w:bCs/>
          <w:iCs/>
          <w:color w:val="000000"/>
          <w:sz w:val="20"/>
          <w:szCs w:val="20"/>
        </w:rPr>
        <w:t xml:space="preserve">to estimate the time needed for the project. </w:t>
      </w:r>
    </w:p>
    <w:p w14:paraId="33178FA8" w14:textId="0694A39D" w:rsidR="00ED1202" w:rsidRDefault="00C741DB"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U</w:t>
      </w:r>
      <w:r>
        <w:rPr>
          <w:rFonts w:ascii="Arial" w:hAnsi="Arial" w:cs="Arial" w:hint="eastAsia"/>
          <w:bCs/>
          <w:iCs/>
          <w:color w:val="000000"/>
          <w:sz w:val="20"/>
          <w:szCs w:val="20"/>
        </w:rPr>
        <w:t xml:space="preserve">sing </w:t>
      </w:r>
      <w:r w:rsidR="00ED1202">
        <w:rPr>
          <w:rFonts w:ascii="Arial" w:hAnsi="Arial" w:cs="Arial" w:hint="eastAsia"/>
          <w:bCs/>
          <w:iCs/>
          <w:color w:val="000000"/>
          <w:sz w:val="20"/>
          <w:szCs w:val="20"/>
        </w:rPr>
        <w:t>PERT</w:t>
      </w:r>
      <w:r>
        <w:rPr>
          <w:rFonts w:ascii="Arial" w:hAnsi="Arial" w:cs="Arial" w:hint="eastAsia"/>
          <w:bCs/>
          <w:iCs/>
          <w:color w:val="000000"/>
          <w:sz w:val="20"/>
          <w:szCs w:val="20"/>
        </w:rPr>
        <w:t xml:space="preserve"> to estimate the time, like some time indicator, most likely time, optimistic time and pessimistic time. </w:t>
      </w:r>
    </w:p>
    <w:p w14:paraId="204E4F55" w14:textId="1FEE7ADD" w:rsidR="00E06246" w:rsidRDefault="00ED1202"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U</w:t>
      </w:r>
      <w:r>
        <w:rPr>
          <w:rFonts w:ascii="Arial" w:hAnsi="Arial" w:cs="Arial" w:hint="eastAsia"/>
          <w:bCs/>
          <w:iCs/>
          <w:color w:val="000000"/>
          <w:sz w:val="20"/>
          <w:szCs w:val="20"/>
        </w:rPr>
        <w:t xml:space="preserve">sing some </w:t>
      </w:r>
      <w:r>
        <w:rPr>
          <w:rFonts w:ascii="Arial" w:hAnsi="Arial" w:cs="Arial"/>
          <w:bCs/>
          <w:iCs/>
          <w:color w:val="000000"/>
          <w:sz w:val="20"/>
          <w:szCs w:val="20"/>
        </w:rPr>
        <w:t>indicators</w:t>
      </w:r>
      <w:r>
        <w:rPr>
          <w:rFonts w:ascii="Arial" w:hAnsi="Arial" w:cs="Arial" w:hint="eastAsia"/>
          <w:bCs/>
          <w:iCs/>
          <w:color w:val="000000"/>
          <w:sz w:val="20"/>
          <w:szCs w:val="20"/>
        </w:rPr>
        <w:t xml:space="preserve"> to monitor the project progress, for example, s</w:t>
      </w:r>
      <w:r w:rsidR="00C741DB">
        <w:rPr>
          <w:rFonts w:ascii="Arial" w:hAnsi="Arial" w:cs="Arial" w:hint="eastAsia"/>
          <w:bCs/>
          <w:iCs/>
          <w:color w:val="000000"/>
          <w:sz w:val="20"/>
          <w:szCs w:val="20"/>
        </w:rPr>
        <w:t xml:space="preserve">chedule performance index (SPI), estimated time to complete (ETC). </w:t>
      </w:r>
    </w:p>
    <w:p w14:paraId="1AEC250A" w14:textId="301502EA" w:rsidR="00C741DB" w:rsidRDefault="00C741DB"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O</w:t>
      </w:r>
      <w:r>
        <w:rPr>
          <w:rFonts w:ascii="Arial" w:hAnsi="Arial" w:cs="Arial" w:hint="eastAsia"/>
          <w:bCs/>
          <w:iCs/>
          <w:color w:val="000000"/>
          <w:sz w:val="20"/>
          <w:szCs w:val="20"/>
        </w:rPr>
        <w:t xml:space="preserve">nce the risks are identified, we should also revise the schedule timely. </w:t>
      </w:r>
    </w:p>
    <w:p w14:paraId="5B428338" w14:textId="77777777" w:rsidR="00C741DB" w:rsidRDefault="00C741DB" w:rsidP="00827970">
      <w:pPr>
        <w:pStyle w:val="NormalWeb"/>
        <w:shd w:val="clear" w:color="auto" w:fill="FFFFFF"/>
        <w:rPr>
          <w:rFonts w:ascii="Arial" w:hAnsi="Arial" w:cs="Arial"/>
          <w:bCs/>
          <w:iCs/>
          <w:color w:val="000000"/>
          <w:sz w:val="20"/>
          <w:szCs w:val="20"/>
        </w:rPr>
      </w:pPr>
    </w:p>
    <w:p w14:paraId="311D89B9" w14:textId="3544B4DD" w:rsidR="00C741DB" w:rsidRDefault="00C741DB"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T</w:t>
      </w:r>
      <w:r>
        <w:rPr>
          <w:rFonts w:ascii="Arial" w:hAnsi="Arial" w:cs="Arial" w:hint="eastAsia"/>
          <w:bCs/>
          <w:iCs/>
          <w:color w:val="000000"/>
          <w:sz w:val="20"/>
          <w:szCs w:val="20"/>
        </w:rPr>
        <w:t xml:space="preserve">his reading is pretty useful, </w:t>
      </w:r>
    </w:p>
    <w:p w14:paraId="270AA749" w14:textId="17BC8689" w:rsidR="00C741DB" w:rsidRDefault="00C741DB"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I</w:t>
      </w:r>
      <w:r>
        <w:rPr>
          <w:rFonts w:ascii="Arial" w:hAnsi="Arial" w:cs="Arial" w:hint="eastAsia"/>
          <w:bCs/>
          <w:iCs/>
          <w:color w:val="000000"/>
          <w:sz w:val="20"/>
          <w:szCs w:val="20"/>
        </w:rPr>
        <w:t xml:space="preserve">n the readings, </w:t>
      </w:r>
    </w:p>
    <w:p w14:paraId="27DB577B" w14:textId="651C5C79" w:rsidR="00C741DB" w:rsidRDefault="00C741DB"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 xml:space="preserve">It </w:t>
      </w:r>
      <w:r>
        <w:rPr>
          <w:rFonts w:ascii="Arial" w:hAnsi="Arial" w:cs="Arial" w:hint="eastAsia"/>
          <w:bCs/>
          <w:iCs/>
          <w:color w:val="000000"/>
          <w:sz w:val="20"/>
          <w:szCs w:val="20"/>
        </w:rPr>
        <w:t>gives us three effective ways to success:</w:t>
      </w:r>
    </w:p>
    <w:p w14:paraId="63F26512" w14:textId="211F1A37" w:rsidR="00C741DB" w:rsidRDefault="00C741DB"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A</w:t>
      </w:r>
      <w:r>
        <w:rPr>
          <w:rFonts w:ascii="Arial" w:hAnsi="Arial" w:cs="Arial" w:hint="eastAsia"/>
          <w:bCs/>
          <w:iCs/>
          <w:color w:val="000000"/>
          <w:sz w:val="20"/>
          <w:szCs w:val="20"/>
        </w:rPr>
        <w:t xml:space="preserve">n agreed definition of success, consistent measurement, and use of results. </w:t>
      </w:r>
      <w:r>
        <w:rPr>
          <w:rFonts w:ascii="Arial" w:hAnsi="Arial" w:cs="Arial"/>
          <w:bCs/>
          <w:iCs/>
          <w:color w:val="000000"/>
          <w:sz w:val="20"/>
          <w:szCs w:val="20"/>
        </w:rPr>
        <w:t>I</w:t>
      </w:r>
      <w:r>
        <w:rPr>
          <w:rFonts w:ascii="Arial" w:hAnsi="Arial" w:cs="Arial" w:hint="eastAsia"/>
          <w:bCs/>
          <w:iCs/>
          <w:color w:val="000000"/>
          <w:sz w:val="20"/>
          <w:szCs w:val="20"/>
        </w:rPr>
        <w:t xml:space="preserve">t shows that once relevant definitions about success are determined, it will improve the success rate. </w:t>
      </w:r>
      <w:r>
        <w:rPr>
          <w:rFonts w:ascii="Arial" w:hAnsi="Arial" w:cs="Arial"/>
          <w:bCs/>
          <w:iCs/>
          <w:color w:val="000000"/>
          <w:sz w:val="20"/>
          <w:szCs w:val="20"/>
        </w:rPr>
        <w:t>B</w:t>
      </w:r>
      <w:r>
        <w:rPr>
          <w:rFonts w:ascii="Arial" w:hAnsi="Arial" w:cs="Arial" w:hint="eastAsia"/>
          <w:bCs/>
          <w:iCs/>
          <w:color w:val="000000"/>
          <w:sz w:val="20"/>
          <w:szCs w:val="20"/>
        </w:rPr>
        <w:t>esides, the manager should update the meas</w:t>
      </w:r>
      <w:r w:rsidR="0019764C">
        <w:rPr>
          <w:rFonts w:ascii="Arial" w:hAnsi="Arial" w:cs="Arial" w:hint="eastAsia"/>
          <w:bCs/>
          <w:iCs/>
          <w:color w:val="000000"/>
          <w:sz w:val="20"/>
          <w:szCs w:val="20"/>
        </w:rPr>
        <w:t xml:space="preserve">urement, requirements timely during the development. </w:t>
      </w:r>
      <w:r w:rsidR="0019764C">
        <w:rPr>
          <w:rFonts w:ascii="Arial" w:hAnsi="Arial" w:cs="Arial"/>
          <w:bCs/>
          <w:iCs/>
          <w:color w:val="000000"/>
          <w:sz w:val="20"/>
          <w:szCs w:val="20"/>
        </w:rPr>
        <w:t>I</w:t>
      </w:r>
      <w:r w:rsidR="0019764C">
        <w:rPr>
          <w:rFonts w:ascii="Arial" w:hAnsi="Arial" w:cs="Arial" w:hint="eastAsia"/>
          <w:bCs/>
          <w:iCs/>
          <w:color w:val="000000"/>
          <w:sz w:val="20"/>
          <w:szCs w:val="20"/>
        </w:rPr>
        <w:t xml:space="preserve">n </w:t>
      </w:r>
      <w:r w:rsidR="0019764C">
        <w:rPr>
          <w:rFonts w:ascii="Arial" w:hAnsi="Arial" w:cs="Arial"/>
          <w:bCs/>
          <w:iCs/>
          <w:color w:val="000000"/>
          <w:sz w:val="20"/>
          <w:szCs w:val="20"/>
        </w:rPr>
        <w:t>addition</w:t>
      </w:r>
      <w:r w:rsidR="0019764C">
        <w:rPr>
          <w:rFonts w:ascii="Arial" w:hAnsi="Arial" w:cs="Arial" w:hint="eastAsia"/>
          <w:bCs/>
          <w:iCs/>
          <w:color w:val="000000"/>
          <w:sz w:val="20"/>
          <w:szCs w:val="20"/>
        </w:rPr>
        <w:t xml:space="preserve">, the relevant results are generated during the </w:t>
      </w:r>
      <w:r w:rsidR="0019764C">
        <w:rPr>
          <w:rFonts w:ascii="Arial" w:hAnsi="Arial" w:cs="Arial"/>
          <w:bCs/>
          <w:iCs/>
          <w:color w:val="000000"/>
          <w:sz w:val="20"/>
          <w:szCs w:val="20"/>
        </w:rPr>
        <w:t>development</w:t>
      </w:r>
      <w:r w:rsidR="0019764C">
        <w:rPr>
          <w:rFonts w:ascii="Arial" w:hAnsi="Arial" w:cs="Arial" w:hint="eastAsia"/>
          <w:bCs/>
          <w:iCs/>
          <w:color w:val="000000"/>
          <w:sz w:val="20"/>
          <w:szCs w:val="20"/>
        </w:rPr>
        <w:t xml:space="preserve">, which are also used to update the project plan. </w:t>
      </w:r>
      <w:r>
        <w:rPr>
          <w:rFonts w:ascii="Arial" w:hAnsi="Arial" w:cs="Arial" w:hint="eastAsia"/>
          <w:bCs/>
          <w:iCs/>
          <w:color w:val="000000"/>
          <w:sz w:val="20"/>
          <w:szCs w:val="20"/>
        </w:rPr>
        <w:t xml:space="preserve"> </w:t>
      </w:r>
    </w:p>
    <w:p w14:paraId="413D8001" w14:textId="77777777" w:rsidR="0019764C" w:rsidRPr="00E06246" w:rsidRDefault="0019764C" w:rsidP="00827970">
      <w:pPr>
        <w:pStyle w:val="NormalWeb"/>
        <w:shd w:val="clear" w:color="auto" w:fill="FFFFFF"/>
        <w:rPr>
          <w:rFonts w:ascii="Arial" w:hAnsi="Arial" w:cs="Arial"/>
          <w:bCs/>
          <w:iCs/>
          <w:color w:val="000000"/>
          <w:sz w:val="20"/>
          <w:szCs w:val="20"/>
        </w:rPr>
      </w:pPr>
    </w:p>
    <w:p w14:paraId="6A4873EE" w14:textId="77777777" w:rsidR="00827970" w:rsidRDefault="00827970" w:rsidP="00827970">
      <w:pPr>
        <w:pStyle w:val="NormalWeb"/>
        <w:shd w:val="clear" w:color="auto" w:fill="FFFFFF"/>
        <w:rPr>
          <w:rFonts w:ascii="Arial" w:hAnsi="Arial" w:cs="Arial"/>
          <w:bCs/>
          <w:iCs/>
          <w:color w:val="000000"/>
          <w:sz w:val="20"/>
          <w:szCs w:val="20"/>
        </w:rPr>
      </w:pPr>
      <w:r w:rsidRPr="00E06246">
        <w:rPr>
          <w:rFonts w:ascii="Arial" w:hAnsi="Arial" w:cs="Arial"/>
          <w:bCs/>
          <w:iCs/>
          <w:color w:val="000000"/>
          <w:sz w:val="20"/>
          <w:szCs w:val="20"/>
        </w:rPr>
        <w:lastRenderedPageBreak/>
        <w:t xml:space="preserve">Question 8. As an IT professional you may be interested in joining </w:t>
      </w:r>
      <w:r w:rsidRPr="0019764C">
        <w:rPr>
          <w:rFonts w:ascii="Arial" w:hAnsi="Arial" w:cs="Arial"/>
          <w:bCs/>
          <w:iCs/>
          <w:color w:val="000000"/>
          <w:sz w:val="20"/>
          <w:szCs w:val="20"/>
          <w:highlight w:val="yellow"/>
        </w:rPr>
        <w:t>the Australian Computer Society</w:t>
      </w:r>
      <w:r w:rsidRPr="00E06246">
        <w:rPr>
          <w:rFonts w:ascii="Arial" w:hAnsi="Arial" w:cs="Arial"/>
          <w:bCs/>
          <w:iCs/>
          <w:color w:val="000000"/>
          <w:sz w:val="20"/>
          <w:szCs w:val="20"/>
        </w:rPr>
        <w:t xml:space="preserve">, outline the </w:t>
      </w:r>
      <w:r w:rsidRPr="0019764C">
        <w:rPr>
          <w:rFonts w:ascii="Arial" w:hAnsi="Arial" w:cs="Arial"/>
          <w:bCs/>
          <w:iCs/>
          <w:color w:val="000000"/>
          <w:sz w:val="20"/>
          <w:szCs w:val="20"/>
          <w:highlight w:val="yellow"/>
        </w:rPr>
        <w:t>benefits</w:t>
      </w:r>
      <w:r w:rsidRPr="00E06246">
        <w:rPr>
          <w:rFonts w:ascii="Arial" w:hAnsi="Arial" w:cs="Arial"/>
          <w:bCs/>
          <w:iCs/>
          <w:color w:val="000000"/>
          <w:sz w:val="20"/>
          <w:szCs w:val="20"/>
        </w:rPr>
        <w:t xml:space="preserve"> of joining the ACS, what </w:t>
      </w:r>
      <w:r w:rsidRPr="0019764C">
        <w:rPr>
          <w:rFonts w:ascii="Arial" w:hAnsi="Arial" w:cs="Arial"/>
          <w:bCs/>
          <w:iCs/>
          <w:color w:val="000000"/>
          <w:sz w:val="20"/>
          <w:szCs w:val="20"/>
          <w:highlight w:val="yellow"/>
        </w:rPr>
        <w:t>factors</w:t>
      </w:r>
      <w:r w:rsidRPr="00E06246">
        <w:rPr>
          <w:rFonts w:ascii="Arial" w:hAnsi="Arial" w:cs="Arial"/>
          <w:bCs/>
          <w:iCs/>
          <w:color w:val="000000"/>
          <w:sz w:val="20"/>
          <w:szCs w:val="20"/>
        </w:rPr>
        <w:t xml:space="preserve"> will influence you joining this </w:t>
      </w:r>
      <w:proofErr w:type="spellStart"/>
      <w:r w:rsidRPr="00E06246">
        <w:rPr>
          <w:rFonts w:ascii="Arial" w:hAnsi="Arial" w:cs="Arial"/>
          <w:bCs/>
          <w:iCs/>
          <w:color w:val="000000"/>
          <w:sz w:val="20"/>
          <w:szCs w:val="20"/>
        </w:rPr>
        <w:t>organisation</w:t>
      </w:r>
      <w:proofErr w:type="spellEnd"/>
      <w:r w:rsidRPr="00E06246">
        <w:rPr>
          <w:rFonts w:ascii="Arial" w:hAnsi="Arial" w:cs="Arial"/>
          <w:bCs/>
          <w:iCs/>
          <w:color w:val="000000"/>
          <w:sz w:val="20"/>
          <w:szCs w:val="20"/>
        </w:rPr>
        <w:t xml:space="preserve"> (10 marks) </w:t>
      </w:r>
    </w:p>
    <w:p w14:paraId="5990DAC2" w14:textId="6CDC0FA6" w:rsidR="00F7372D" w:rsidRPr="00E06246" w:rsidRDefault="00F7372D"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B</w:t>
      </w:r>
      <w:r>
        <w:rPr>
          <w:rFonts w:ascii="Arial" w:hAnsi="Arial" w:cs="Arial" w:hint="eastAsia"/>
          <w:bCs/>
          <w:iCs/>
          <w:color w:val="000000"/>
          <w:sz w:val="20"/>
          <w:szCs w:val="20"/>
        </w:rPr>
        <w:t xml:space="preserve">enefits: </w:t>
      </w:r>
    </w:p>
    <w:p w14:paraId="78E3E8B4" w14:textId="72E2B418" w:rsidR="000725B8" w:rsidRDefault="0019764C"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O</w:t>
      </w:r>
      <w:r>
        <w:rPr>
          <w:rFonts w:ascii="Arial" w:hAnsi="Arial" w:cs="Arial" w:hint="eastAsia"/>
          <w:bCs/>
          <w:iCs/>
          <w:color w:val="000000"/>
          <w:sz w:val="20"/>
          <w:szCs w:val="20"/>
        </w:rPr>
        <w:t xml:space="preserve">pportunities to </w:t>
      </w:r>
      <w:r>
        <w:rPr>
          <w:rFonts w:ascii="Arial" w:hAnsi="Arial" w:cs="Arial"/>
          <w:bCs/>
          <w:iCs/>
          <w:color w:val="000000"/>
          <w:sz w:val="20"/>
          <w:szCs w:val="20"/>
        </w:rPr>
        <w:t>“</w:t>
      </w:r>
      <w:r>
        <w:rPr>
          <w:rFonts w:ascii="Arial" w:hAnsi="Arial" w:cs="Arial" w:hint="eastAsia"/>
          <w:bCs/>
          <w:iCs/>
          <w:color w:val="000000"/>
          <w:sz w:val="20"/>
          <w:szCs w:val="20"/>
        </w:rPr>
        <w:t>network</w:t>
      </w:r>
      <w:r>
        <w:rPr>
          <w:rFonts w:ascii="Arial" w:hAnsi="Arial" w:cs="Arial"/>
          <w:bCs/>
          <w:iCs/>
          <w:color w:val="000000"/>
          <w:sz w:val="20"/>
          <w:szCs w:val="20"/>
        </w:rPr>
        <w:t>”</w:t>
      </w:r>
      <w:r>
        <w:rPr>
          <w:rFonts w:ascii="Arial" w:hAnsi="Arial" w:cs="Arial" w:hint="eastAsia"/>
          <w:bCs/>
          <w:iCs/>
          <w:color w:val="000000"/>
          <w:sz w:val="20"/>
          <w:szCs w:val="20"/>
        </w:rPr>
        <w:t xml:space="preserve"> with other professionals in the area. </w:t>
      </w:r>
      <w:r>
        <w:rPr>
          <w:rFonts w:ascii="Arial" w:hAnsi="Arial" w:cs="Arial"/>
          <w:bCs/>
          <w:iCs/>
          <w:color w:val="000000"/>
          <w:sz w:val="20"/>
          <w:szCs w:val="20"/>
        </w:rPr>
        <w:t>I</w:t>
      </w:r>
      <w:r>
        <w:rPr>
          <w:rFonts w:ascii="Arial" w:hAnsi="Arial" w:cs="Arial" w:hint="eastAsia"/>
          <w:bCs/>
          <w:iCs/>
          <w:color w:val="000000"/>
          <w:sz w:val="20"/>
          <w:szCs w:val="20"/>
        </w:rPr>
        <w:t xml:space="preserve">n this way, I can </w:t>
      </w:r>
      <w:r>
        <w:rPr>
          <w:rFonts w:ascii="Arial" w:hAnsi="Arial" w:cs="Arial"/>
          <w:bCs/>
          <w:iCs/>
          <w:color w:val="000000"/>
          <w:sz w:val="20"/>
          <w:szCs w:val="20"/>
        </w:rPr>
        <w:t>build</w:t>
      </w:r>
      <w:r>
        <w:rPr>
          <w:rFonts w:ascii="Arial" w:hAnsi="Arial" w:cs="Arial" w:hint="eastAsia"/>
          <w:bCs/>
          <w:iCs/>
          <w:color w:val="000000"/>
          <w:sz w:val="20"/>
          <w:szCs w:val="20"/>
        </w:rPr>
        <w:t xml:space="preserve"> a new social network with those professionals, it might also improve the </w:t>
      </w:r>
      <w:r>
        <w:rPr>
          <w:rFonts w:ascii="Arial" w:hAnsi="Arial" w:cs="Arial"/>
          <w:bCs/>
          <w:iCs/>
          <w:color w:val="000000"/>
          <w:sz w:val="20"/>
          <w:szCs w:val="20"/>
        </w:rPr>
        <w:t>opportunities</w:t>
      </w:r>
      <w:r>
        <w:rPr>
          <w:rFonts w:ascii="Arial" w:hAnsi="Arial" w:cs="Arial" w:hint="eastAsia"/>
          <w:bCs/>
          <w:iCs/>
          <w:color w:val="000000"/>
          <w:sz w:val="20"/>
          <w:szCs w:val="20"/>
        </w:rPr>
        <w:t xml:space="preserve"> for collaborative innovation. Besides, it can also let me some formal </w:t>
      </w:r>
      <w:r w:rsidR="00F7372D">
        <w:rPr>
          <w:rFonts w:ascii="Arial" w:hAnsi="Arial" w:cs="Arial" w:hint="eastAsia"/>
          <w:bCs/>
          <w:iCs/>
          <w:color w:val="000000"/>
          <w:sz w:val="20"/>
          <w:szCs w:val="20"/>
        </w:rPr>
        <w:t xml:space="preserve">staff and learn from them to know the real IT world. </w:t>
      </w:r>
    </w:p>
    <w:p w14:paraId="4036B76B" w14:textId="36CAF619" w:rsidR="0019764C" w:rsidRDefault="0019764C"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C</w:t>
      </w:r>
      <w:r>
        <w:rPr>
          <w:rFonts w:ascii="Arial" w:hAnsi="Arial" w:cs="Arial" w:hint="eastAsia"/>
          <w:bCs/>
          <w:iCs/>
          <w:color w:val="000000"/>
          <w:sz w:val="20"/>
          <w:szCs w:val="20"/>
        </w:rPr>
        <w:t xml:space="preserve">areers services: </w:t>
      </w:r>
    </w:p>
    <w:p w14:paraId="7E23FB32" w14:textId="45689E61" w:rsidR="00F7372D" w:rsidRDefault="0019764C"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S</w:t>
      </w:r>
      <w:r>
        <w:rPr>
          <w:rFonts w:ascii="Arial" w:hAnsi="Arial" w:cs="Arial" w:hint="eastAsia"/>
          <w:bCs/>
          <w:iCs/>
          <w:color w:val="000000"/>
          <w:sz w:val="20"/>
          <w:szCs w:val="20"/>
        </w:rPr>
        <w:t xml:space="preserve">ome advices about </w:t>
      </w:r>
      <w:r>
        <w:rPr>
          <w:rFonts w:ascii="Arial" w:hAnsi="Arial" w:cs="Arial"/>
          <w:bCs/>
          <w:iCs/>
          <w:color w:val="000000"/>
          <w:sz w:val="20"/>
          <w:szCs w:val="20"/>
        </w:rPr>
        <w:t>j</w:t>
      </w:r>
      <w:r>
        <w:rPr>
          <w:rFonts w:ascii="Arial" w:hAnsi="Arial" w:cs="Arial" w:hint="eastAsia"/>
          <w:bCs/>
          <w:iCs/>
          <w:color w:val="000000"/>
          <w:sz w:val="20"/>
          <w:szCs w:val="20"/>
        </w:rPr>
        <w:t xml:space="preserve">ob hunting, </w:t>
      </w:r>
      <w:r>
        <w:rPr>
          <w:rFonts w:ascii="Arial" w:hAnsi="Arial" w:cs="Arial"/>
          <w:bCs/>
          <w:iCs/>
          <w:color w:val="000000"/>
          <w:sz w:val="20"/>
          <w:szCs w:val="20"/>
        </w:rPr>
        <w:t>some</w:t>
      </w:r>
      <w:r>
        <w:rPr>
          <w:rFonts w:ascii="Arial" w:hAnsi="Arial" w:cs="Arial" w:hint="eastAsia"/>
          <w:bCs/>
          <w:iCs/>
          <w:color w:val="000000"/>
          <w:sz w:val="20"/>
          <w:szCs w:val="20"/>
        </w:rPr>
        <w:t xml:space="preserve"> expert guidance on resume writing, and interview </w:t>
      </w:r>
      <w:r>
        <w:rPr>
          <w:rFonts w:ascii="Arial" w:hAnsi="Arial" w:cs="Arial"/>
          <w:bCs/>
          <w:iCs/>
          <w:color w:val="000000"/>
          <w:sz w:val="20"/>
          <w:szCs w:val="20"/>
        </w:rPr>
        <w:t>exercise</w:t>
      </w:r>
      <w:r>
        <w:rPr>
          <w:rFonts w:ascii="Arial" w:hAnsi="Arial" w:cs="Arial" w:hint="eastAsia"/>
          <w:bCs/>
          <w:iCs/>
          <w:color w:val="000000"/>
          <w:sz w:val="20"/>
          <w:szCs w:val="20"/>
        </w:rPr>
        <w:t>, those things will help me well-prepared for my later job hunting.</w:t>
      </w:r>
    </w:p>
    <w:p w14:paraId="47BC5110" w14:textId="2D6846AE" w:rsidR="0019764C" w:rsidRDefault="0019764C"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A</w:t>
      </w:r>
      <w:r>
        <w:rPr>
          <w:rFonts w:ascii="Arial" w:hAnsi="Arial" w:cs="Arial" w:hint="eastAsia"/>
          <w:bCs/>
          <w:iCs/>
          <w:color w:val="000000"/>
          <w:sz w:val="20"/>
          <w:szCs w:val="20"/>
        </w:rPr>
        <w:t>chieving certified status</w:t>
      </w:r>
    </w:p>
    <w:p w14:paraId="07ED161F" w14:textId="56A6051A" w:rsidR="00F7372D" w:rsidRDefault="0019764C"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B</w:t>
      </w:r>
      <w:r>
        <w:rPr>
          <w:rFonts w:ascii="Arial" w:hAnsi="Arial" w:cs="Arial" w:hint="eastAsia"/>
          <w:bCs/>
          <w:iCs/>
          <w:color w:val="000000"/>
          <w:sz w:val="20"/>
          <w:szCs w:val="20"/>
        </w:rPr>
        <w:t>ring and added competitive edge and professional readiness</w:t>
      </w:r>
      <w:r w:rsidR="00F7372D">
        <w:rPr>
          <w:rFonts w:ascii="Arial" w:hAnsi="Arial" w:cs="Arial" w:hint="eastAsia"/>
          <w:bCs/>
          <w:iCs/>
          <w:color w:val="000000"/>
          <w:sz w:val="20"/>
          <w:szCs w:val="20"/>
        </w:rPr>
        <w:t xml:space="preserve">: It will give me an opportunity for receiving formal exercises with regard to professional, which will improve my competitive edge. </w:t>
      </w:r>
    </w:p>
    <w:p w14:paraId="0835A1A7" w14:textId="11F0EF8E" w:rsidR="0019764C" w:rsidRDefault="0019764C"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S</w:t>
      </w:r>
      <w:r>
        <w:rPr>
          <w:rFonts w:ascii="Arial" w:hAnsi="Arial" w:cs="Arial" w:hint="eastAsia"/>
          <w:bCs/>
          <w:iCs/>
          <w:color w:val="000000"/>
          <w:sz w:val="20"/>
          <w:szCs w:val="20"/>
        </w:rPr>
        <w:t xml:space="preserve">trengthening </w:t>
      </w:r>
      <w:r w:rsidR="00F7372D">
        <w:rPr>
          <w:rFonts w:ascii="Arial" w:hAnsi="Arial" w:cs="Arial" w:hint="eastAsia"/>
          <w:bCs/>
          <w:iCs/>
          <w:color w:val="000000"/>
          <w:sz w:val="20"/>
          <w:szCs w:val="20"/>
        </w:rPr>
        <w:t xml:space="preserve">of employment and marketability: </w:t>
      </w:r>
    </w:p>
    <w:p w14:paraId="41BD3040" w14:textId="1C474B0A" w:rsidR="00F7372D" w:rsidRDefault="00F7372D"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 xml:space="preserve">When </w:t>
      </w:r>
      <w:r>
        <w:rPr>
          <w:rFonts w:ascii="Arial" w:hAnsi="Arial" w:cs="Arial" w:hint="eastAsia"/>
          <w:bCs/>
          <w:iCs/>
          <w:color w:val="000000"/>
          <w:sz w:val="20"/>
          <w:szCs w:val="20"/>
        </w:rPr>
        <w:t xml:space="preserve">I join this society, </w:t>
      </w:r>
      <w:r>
        <w:rPr>
          <w:rFonts w:ascii="Arial" w:hAnsi="Arial" w:cs="Arial"/>
          <w:bCs/>
          <w:iCs/>
          <w:color w:val="000000"/>
          <w:sz w:val="20"/>
          <w:szCs w:val="20"/>
        </w:rPr>
        <w:t xml:space="preserve">it also means that I will explore a new source for job hunting. </w:t>
      </w:r>
    </w:p>
    <w:p w14:paraId="29D07AA0" w14:textId="65C6D905" w:rsidR="0019764C" w:rsidRPr="00E06246" w:rsidRDefault="0019764C"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G</w:t>
      </w:r>
      <w:r>
        <w:rPr>
          <w:rFonts w:ascii="Arial" w:hAnsi="Arial" w:cs="Arial" w:hint="eastAsia"/>
          <w:bCs/>
          <w:iCs/>
          <w:color w:val="000000"/>
          <w:sz w:val="20"/>
          <w:szCs w:val="20"/>
        </w:rPr>
        <w:t xml:space="preserve">reater </w:t>
      </w:r>
      <w:r w:rsidR="00F7372D">
        <w:rPr>
          <w:rFonts w:ascii="Arial" w:hAnsi="Arial" w:cs="Arial" w:hint="eastAsia"/>
          <w:bCs/>
          <w:iCs/>
          <w:color w:val="000000"/>
          <w:sz w:val="20"/>
          <w:szCs w:val="20"/>
        </w:rPr>
        <w:t xml:space="preserve">job mobility: there will be more jobs offered in this network, I have more opportunities for changing my jobs. </w:t>
      </w:r>
    </w:p>
    <w:p w14:paraId="5A63348E" w14:textId="5B19CD7D" w:rsidR="000725B8" w:rsidRPr="00E06246" w:rsidRDefault="00F7372D" w:rsidP="00827970">
      <w:pPr>
        <w:pStyle w:val="NormalWeb"/>
        <w:shd w:val="clear" w:color="auto" w:fill="FFFFFF"/>
        <w:rPr>
          <w:rFonts w:ascii="Arial" w:hAnsi="Arial" w:cs="Arial"/>
          <w:bCs/>
          <w:iCs/>
          <w:color w:val="000000"/>
          <w:sz w:val="20"/>
          <w:szCs w:val="20"/>
        </w:rPr>
      </w:pPr>
      <w:r>
        <w:rPr>
          <w:rFonts w:ascii="Arial" w:hAnsi="Arial" w:cs="Arial"/>
          <w:bCs/>
          <w:iCs/>
          <w:color w:val="000000"/>
          <w:sz w:val="20"/>
          <w:szCs w:val="20"/>
        </w:rPr>
        <w:t>W</w:t>
      </w:r>
      <w:r>
        <w:rPr>
          <w:rFonts w:ascii="Arial" w:hAnsi="Arial" w:cs="Arial" w:hint="eastAsia"/>
          <w:bCs/>
          <w:iCs/>
          <w:color w:val="000000"/>
          <w:sz w:val="20"/>
          <w:szCs w:val="20"/>
        </w:rPr>
        <w:t xml:space="preserve">hat factors? </w:t>
      </w:r>
    </w:p>
    <w:p w14:paraId="2AE40C78" w14:textId="77777777" w:rsidR="000725B8" w:rsidRPr="00E06246" w:rsidRDefault="000725B8" w:rsidP="00827970">
      <w:pPr>
        <w:pStyle w:val="NormalWeb"/>
        <w:shd w:val="clear" w:color="auto" w:fill="FFFFFF"/>
        <w:rPr>
          <w:rFonts w:ascii="Arial" w:hAnsi="Arial" w:cs="Arial"/>
          <w:bCs/>
          <w:iCs/>
          <w:color w:val="000000"/>
          <w:sz w:val="20"/>
          <w:szCs w:val="20"/>
        </w:rPr>
      </w:pPr>
    </w:p>
    <w:p w14:paraId="09BF2C1E" w14:textId="77777777" w:rsidR="000725B8" w:rsidRPr="00E06246" w:rsidRDefault="000725B8" w:rsidP="00827970">
      <w:pPr>
        <w:pStyle w:val="NormalWeb"/>
        <w:shd w:val="clear" w:color="auto" w:fill="FFFFFF"/>
        <w:rPr>
          <w:rFonts w:ascii="Arial" w:hAnsi="Arial" w:cs="Arial"/>
          <w:bCs/>
          <w:iCs/>
          <w:color w:val="000000"/>
          <w:sz w:val="20"/>
          <w:szCs w:val="20"/>
        </w:rPr>
      </w:pPr>
    </w:p>
    <w:p w14:paraId="060C2A2F" w14:textId="77777777" w:rsidR="000725B8" w:rsidRDefault="000725B8" w:rsidP="000725B8">
      <w:pPr>
        <w:autoSpaceDE w:val="0"/>
        <w:autoSpaceDN w:val="0"/>
        <w:adjustRightInd w:val="0"/>
        <w:spacing w:after="240"/>
        <w:jc w:val="left"/>
        <w:rPr>
          <w:rFonts w:ascii="Times New Roman" w:hAnsi="Times New Roman" w:cs="Times New Roman"/>
          <w:kern w:val="0"/>
        </w:rPr>
      </w:pPr>
    </w:p>
    <w:p w14:paraId="1BBAF1CB" w14:textId="77777777" w:rsidR="000725B8" w:rsidRDefault="000725B8" w:rsidP="000725B8">
      <w:pPr>
        <w:autoSpaceDE w:val="0"/>
        <w:autoSpaceDN w:val="0"/>
        <w:adjustRightInd w:val="0"/>
        <w:spacing w:after="240"/>
        <w:jc w:val="left"/>
        <w:rPr>
          <w:rFonts w:ascii="Times New Roman" w:hAnsi="Times New Roman" w:cs="Times New Roman"/>
          <w:kern w:val="0"/>
        </w:rPr>
      </w:pPr>
    </w:p>
    <w:p w14:paraId="6DDAAC5F" w14:textId="77777777" w:rsidR="000725B8" w:rsidRDefault="000725B8" w:rsidP="000725B8">
      <w:pPr>
        <w:autoSpaceDE w:val="0"/>
        <w:autoSpaceDN w:val="0"/>
        <w:adjustRightInd w:val="0"/>
        <w:spacing w:after="240"/>
        <w:jc w:val="left"/>
        <w:rPr>
          <w:rFonts w:ascii="Times New Roman" w:hAnsi="Times New Roman" w:cs="Times New Roman"/>
          <w:kern w:val="0"/>
        </w:rPr>
      </w:pPr>
    </w:p>
    <w:p w14:paraId="7913981E" w14:textId="77777777" w:rsidR="000725B8" w:rsidRDefault="000725B8" w:rsidP="000725B8">
      <w:pPr>
        <w:autoSpaceDE w:val="0"/>
        <w:autoSpaceDN w:val="0"/>
        <w:adjustRightInd w:val="0"/>
        <w:spacing w:after="240"/>
        <w:jc w:val="left"/>
        <w:rPr>
          <w:rFonts w:ascii="Times New Roman" w:hAnsi="Times New Roman" w:cs="Times New Roman"/>
          <w:kern w:val="0"/>
        </w:rPr>
      </w:pPr>
    </w:p>
    <w:p w14:paraId="7FBFAE68" w14:textId="77777777" w:rsidR="000725B8" w:rsidRDefault="000725B8" w:rsidP="000725B8">
      <w:pPr>
        <w:autoSpaceDE w:val="0"/>
        <w:autoSpaceDN w:val="0"/>
        <w:adjustRightInd w:val="0"/>
        <w:spacing w:after="240"/>
        <w:jc w:val="left"/>
        <w:rPr>
          <w:rFonts w:ascii="Times New Roman" w:hAnsi="Times New Roman" w:cs="Times New Roman"/>
          <w:kern w:val="0"/>
        </w:rPr>
      </w:pPr>
    </w:p>
    <w:p w14:paraId="021DA8F6" w14:textId="77777777" w:rsidR="00F7372D" w:rsidRPr="00F7372D" w:rsidRDefault="00F7372D" w:rsidP="000725B8">
      <w:pPr>
        <w:autoSpaceDE w:val="0"/>
        <w:autoSpaceDN w:val="0"/>
        <w:adjustRightInd w:val="0"/>
        <w:spacing w:after="240"/>
        <w:jc w:val="left"/>
        <w:rPr>
          <w:rFonts w:ascii="Times New Roman" w:hAnsi="Times New Roman" w:cs="Times New Roman"/>
          <w:kern w:val="0"/>
        </w:rPr>
      </w:pPr>
    </w:p>
    <w:p w14:paraId="2EF3F680" w14:textId="77777777" w:rsidR="00F7372D" w:rsidRPr="00F7372D" w:rsidRDefault="00F7372D" w:rsidP="00F7372D">
      <w:pPr>
        <w:autoSpaceDE w:val="0"/>
        <w:autoSpaceDN w:val="0"/>
        <w:adjustRightInd w:val="0"/>
        <w:spacing w:after="240"/>
        <w:jc w:val="left"/>
        <w:rPr>
          <w:rFonts w:ascii="Times" w:hAnsi="Times" w:cs="Times"/>
          <w:kern w:val="0"/>
        </w:rPr>
      </w:pPr>
      <w:r w:rsidRPr="00F7372D">
        <w:rPr>
          <w:rFonts w:ascii="Times" w:hAnsi="Times" w:cs="Times"/>
          <w:b/>
          <w:bCs/>
          <w:kern w:val="0"/>
        </w:rPr>
        <w:lastRenderedPageBreak/>
        <w:t xml:space="preserve">Question </w:t>
      </w:r>
      <w:r w:rsidRPr="00F7372D">
        <w:rPr>
          <w:rFonts w:ascii="Times New Roman" w:hAnsi="Times New Roman" w:cs="Times New Roman"/>
          <w:kern w:val="0"/>
        </w:rPr>
        <w:t xml:space="preserve">9. </w:t>
      </w:r>
    </w:p>
    <w:p w14:paraId="39D7D7A2" w14:textId="77777777" w:rsidR="00F7372D" w:rsidRPr="00F7372D" w:rsidRDefault="00F7372D" w:rsidP="00F7372D">
      <w:pPr>
        <w:autoSpaceDE w:val="0"/>
        <w:autoSpaceDN w:val="0"/>
        <w:adjustRightInd w:val="0"/>
        <w:spacing w:after="240"/>
        <w:jc w:val="left"/>
        <w:rPr>
          <w:rFonts w:ascii="Times" w:hAnsi="Times" w:cs="Times"/>
          <w:kern w:val="0"/>
        </w:rPr>
      </w:pPr>
      <w:r w:rsidRPr="00F7372D">
        <w:rPr>
          <w:rFonts w:ascii="Times New Roman" w:hAnsi="Times New Roman" w:cs="Times New Roman"/>
          <w:kern w:val="0"/>
        </w:rPr>
        <w:t xml:space="preserve">As an IT </w:t>
      </w:r>
      <w:r w:rsidRPr="00F7372D">
        <w:rPr>
          <w:rFonts w:ascii="Times New Roman" w:hAnsi="Times New Roman" w:cs="Times New Roman"/>
          <w:kern w:val="0"/>
          <w:highlight w:val="yellow"/>
        </w:rPr>
        <w:t>project engineer</w:t>
      </w:r>
      <w:r w:rsidRPr="00F7372D">
        <w:rPr>
          <w:rFonts w:ascii="Times New Roman" w:hAnsi="Times New Roman" w:cs="Times New Roman"/>
          <w:kern w:val="0"/>
        </w:rPr>
        <w:t xml:space="preserve">, ethics in your professional is of utmost importance. However, you know that in your company, many of the IT engineers are </w:t>
      </w:r>
      <w:r w:rsidRPr="00F7372D">
        <w:rPr>
          <w:rFonts w:ascii="Times New Roman" w:hAnsi="Times New Roman" w:cs="Times New Roman"/>
          <w:kern w:val="0"/>
          <w:highlight w:val="yellow"/>
        </w:rPr>
        <w:t xml:space="preserve">incorrectly using </w:t>
      </w:r>
      <w:proofErr w:type="spellStart"/>
      <w:r w:rsidRPr="00F7372D">
        <w:rPr>
          <w:rFonts w:ascii="Times New Roman" w:hAnsi="Times New Roman" w:cs="Times New Roman"/>
          <w:kern w:val="0"/>
          <w:highlight w:val="yellow"/>
        </w:rPr>
        <w:t>unauthorised</w:t>
      </w:r>
      <w:proofErr w:type="spellEnd"/>
      <w:r w:rsidRPr="00F7372D">
        <w:rPr>
          <w:rFonts w:ascii="Times New Roman" w:hAnsi="Times New Roman" w:cs="Times New Roman"/>
          <w:kern w:val="0"/>
          <w:highlight w:val="yellow"/>
        </w:rPr>
        <w:t xml:space="preserve"> software</w:t>
      </w:r>
      <w:r w:rsidRPr="00F7372D">
        <w:rPr>
          <w:rFonts w:ascii="Times New Roman" w:hAnsi="Times New Roman" w:cs="Times New Roman"/>
          <w:kern w:val="0"/>
        </w:rPr>
        <w:t xml:space="preserve"> from a large supplier, would you ignore it this malpractice, or what steps would you and should take? (10 marks) </w:t>
      </w:r>
    </w:p>
    <w:p w14:paraId="550C4776" w14:textId="0F10F85B"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 xml:space="preserve">I </w:t>
      </w:r>
      <w:r>
        <w:rPr>
          <w:rFonts w:ascii="Times New Roman" w:hAnsi="Times New Roman" w:cs="Times New Roman" w:hint="eastAsia"/>
          <w:kern w:val="0"/>
        </w:rPr>
        <w:t xml:space="preserve">will not ignore it. </w:t>
      </w:r>
      <w:r>
        <w:rPr>
          <w:rFonts w:ascii="Times New Roman" w:hAnsi="Times New Roman" w:cs="Times New Roman"/>
          <w:kern w:val="0"/>
        </w:rPr>
        <w:t xml:space="preserve">As the question </w:t>
      </w:r>
      <w:r>
        <w:rPr>
          <w:rFonts w:ascii="Times New Roman" w:hAnsi="Times New Roman" w:cs="Times New Roman" w:hint="eastAsia"/>
          <w:kern w:val="0"/>
        </w:rPr>
        <w:t xml:space="preserve">said, the professional is very important in my professional. </w:t>
      </w:r>
      <w:r>
        <w:rPr>
          <w:rFonts w:ascii="Times New Roman" w:hAnsi="Times New Roman" w:cs="Times New Roman"/>
          <w:kern w:val="0"/>
        </w:rPr>
        <w:t>However,</w:t>
      </w:r>
      <w:r>
        <w:rPr>
          <w:rFonts w:ascii="Times New Roman" w:hAnsi="Times New Roman" w:cs="Times New Roman" w:hint="eastAsia"/>
          <w:kern w:val="0"/>
        </w:rPr>
        <w:t xml:space="preserve"> the </w:t>
      </w:r>
      <w:r>
        <w:rPr>
          <w:rFonts w:ascii="Times New Roman" w:hAnsi="Times New Roman" w:cs="Times New Roman"/>
          <w:kern w:val="0"/>
        </w:rPr>
        <w:t>unauthorized</w:t>
      </w:r>
      <w:r>
        <w:rPr>
          <w:rFonts w:ascii="Times New Roman" w:hAnsi="Times New Roman" w:cs="Times New Roman" w:hint="eastAsia"/>
          <w:kern w:val="0"/>
        </w:rPr>
        <w:t xml:space="preserve"> software might cause a loss of organization which will hurt the professional. </w:t>
      </w:r>
      <w:r>
        <w:rPr>
          <w:rFonts w:ascii="Times New Roman" w:hAnsi="Times New Roman" w:cs="Times New Roman"/>
          <w:kern w:val="0"/>
        </w:rPr>
        <w:t xml:space="preserve">Therefore, we should not use those unauthorized </w:t>
      </w:r>
      <w:proofErr w:type="spellStart"/>
      <w:r>
        <w:rPr>
          <w:rFonts w:ascii="Times New Roman" w:hAnsi="Times New Roman" w:cs="Times New Roman" w:hint="eastAsia"/>
          <w:kern w:val="0"/>
        </w:rPr>
        <w:t>softwares</w:t>
      </w:r>
      <w:proofErr w:type="spellEnd"/>
      <w:r>
        <w:rPr>
          <w:rFonts w:ascii="Times New Roman" w:hAnsi="Times New Roman" w:cs="Times New Roman" w:hint="eastAsia"/>
          <w:kern w:val="0"/>
        </w:rPr>
        <w:t>.</w:t>
      </w:r>
    </w:p>
    <w:p w14:paraId="0C9401BE" w14:textId="77777777"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hint="eastAsia"/>
          <w:kern w:val="0"/>
        </w:rPr>
        <w:t xml:space="preserve">I will remind him of this action </w:t>
      </w:r>
      <w:r>
        <w:rPr>
          <w:rFonts w:ascii="Times New Roman" w:hAnsi="Times New Roman" w:cs="Times New Roman"/>
          <w:kern w:val="0"/>
        </w:rPr>
        <w:t>first</w:t>
      </w:r>
      <w:r>
        <w:rPr>
          <w:rFonts w:ascii="Times New Roman" w:hAnsi="Times New Roman" w:cs="Times New Roman" w:hint="eastAsia"/>
          <w:kern w:val="0"/>
        </w:rPr>
        <w:t xml:space="preserve">. </w:t>
      </w:r>
    </w:p>
    <w:p w14:paraId="6DD44095" w14:textId="092A98A6"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I</w:t>
      </w:r>
      <w:r>
        <w:rPr>
          <w:rFonts w:ascii="Times New Roman" w:hAnsi="Times New Roman" w:cs="Times New Roman" w:hint="eastAsia"/>
          <w:kern w:val="0"/>
        </w:rPr>
        <w:t>f he still ignore</w:t>
      </w:r>
      <w:ins w:id="172" w:author="Microsoft Office 用户" w:date="2016-06-24T13:59:00Z">
        <w:r w:rsidR="00A139E3">
          <w:rPr>
            <w:rFonts w:ascii="Times New Roman" w:hAnsi="Times New Roman" w:cs="Times New Roman" w:hint="eastAsia"/>
            <w:kern w:val="0"/>
          </w:rPr>
          <w:t xml:space="preserve">s </w:t>
        </w:r>
      </w:ins>
      <w:del w:id="173" w:author="Microsoft Office 用户" w:date="2016-06-24T13:59:00Z">
        <w:r w:rsidDel="00A139E3">
          <w:rPr>
            <w:rFonts w:ascii="Times New Roman" w:hAnsi="Times New Roman" w:cs="Times New Roman" w:hint="eastAsia"/>
            <w:kern w:val="0"/>
          </w:rPr>
          <w:delText xml:space="preserve"> </w:delText>
        </w:r>
      </w:del>
      <w:r>
        <w:rPr>
          <w:rFonts w:ascii="Times New Roman" w:hAnsi="Times New Roman" w:cs="Times New Roman" w:hint="eastAsia"/>
          <w:kern w:val="0"/>
        </w:rPr>
        <w:t xml:space="preserve">my warn, I would not mind becoming a whistle blower. </w:t>
      </w:r>
    </w:p>
    <w:p w14:paraId="02A4A119" w14:textId="51BFA057"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I</w:t>
      </w:r>
      <w:r>
        <w:rPr>
          <w:rFonts w:ascii="Times New Roman" w:hAnsi="Times New Roman" w:cs="Times New Roman" w:hint="eastAsia"/>
          <w:kern w:val="0"/>
        </w:rPr>
        <w:t xml:space="preserve"> will bring attention to those with appropriate authority. </w:t>
      </w:r>
    </w:p>
    <w:p w14:paraId="1F927C84" w14:textId="77B492EA"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I</w:t>
      </w:r>
      <w:r>
        <w:rPr>
          <w:rFonts w:ascii="Times New Roman" w:hAnsi="Times New Roman" w:cs="Times New Roman" w:hint="eastAsia"/>
          <w:kern w:val="0"/>
        </w:rPr>
        <w:t xml:space="preserve">f </w:t>
      </w:r>
      <w:r>
        <w:rPr>
          <w:rFonts w:ascii="Times New Roman" w:hAnsi="Times New Roman" w:cs="Times New Roman"/>
          <w:kern w:val="0"/>
        </w:rPr>
        <w:t>that fails, I will try</w:t>
      </w:r>
      <w:r>
        <w:rPr>
          <w:rFonts w:ascii="Times New Roman" w:hAnsi="Times New Roman" w:cs="Times New Roman" w:hint="eastAsia"/>
          <w:kern w:val="0"/>
        </w:rPr>
        <w:t xml:space="preserve"> other</w:t>
      </w:r>
      <w:r>
        <w:rPr>
          <w:rFonts w:ascii="Times New Roman" w:hAnsi="Times New Roman" w:cs="Times New Roman"/>
          <w:kern w:val="0"/>
        </w:rPr>
        <w:t xml:space="preserve"> normal channels, like keep</w:t>
      </w:r>
      <w:r>
        <w:rPr>
          <w:rFonts w:ascii="Times New Roman" w:hAnsi="Times New Roman" w:cs="Times New Roman" w:hint="eastAsia"/>
          <w:kern w:val="0"/>
        </w:rPr>
        <w:t>ing</w:t>
      </w:r>
      <w:r>
        <w:rPr>
          <w:rFonts w:ascii="Times New Roman" w:hAnsi="Times New Roman" w:cs="Times New Roman"/>
          <w:kern w:val="0"/>
        </w:rPr>
        <w:t xml:space="preserve"> formal records, seeking legal advice and check with my professional body. </w:t>
      </w:r>
    </w:p>
    <w:p w14:paraId="79A194EE" w14:textId="77777777" w:rsidR="00F7372D" w:rsidRDefault="00F7372D" w:rsidP="000725B8">
      <w:pPr>
        <w:autoSpaceDE w:val="0"/>
        <w:autoSpaceDN w:val="0"/>
        <w:adjustRightInd w:val="0"/>
        <w:spacing w:after="240"/>
        <w:jc w:val="left"/>
        <w:rPr>
          <w:rFonts w:ascii="Times New Roman" w:hAnsi="Times New Roman" w:cs="Times New Roman"/>
          <w:kern w:val="0"/>
        </w:rPr>
      </w:pPr>
    </w:p>
    <w:p w14:paraId="46DB65AC" w14:textId="3B30F67A" w:rsidR="00F7372D" w:rsidRDefault="00F7372D"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 xml:space="preserve">Steps: </w:t>
      </w:r>
    </w:p>
    <w:p w14:paraId="191481DE" w14:textId="2054AFD1"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 xml:space="preserve">In order to deal with those ethical dilemmas </w:t>
      </w:r>
    </w:p>
    <w:p w14:paraId="0509366E" w14:textId="26517627"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I</w:t>
      </w:r>
      <w:r>
        <w:rPr>
          <w:rFonts w:ascii="Times New Roman" w:hAnsi="Times New Roman" w:cs="Times New Roman" w:hint="eastAsia"/>
          <w:kern w:val="0"/>
        </w:rPr>
        <w:t xml:space="preserve"> will define the problem first, in this case, the employee uses unauthorized software.</w:t>
      </w:r>
    </w:p>
    <w:p w14:paraId="3B2B3F5E" w14:textId="7250DFDD"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I</w:t>
      </w:r>
      <w:r>
        <w:rPr>
          <w:rFonts w:ascii="Times New Roman" w:hAnsi="Times New Roman" w:cs="Times New Roman" w:hint="eastAsia"/>
          <w:kern w:val="0"/>
        </w:rPr>
        <w:t>dentify the stakeholders, it will invo</w:t>
      </w:r>
      <w:r w:rsidR="008A5BAC">
        <w:rPr>
          <w:rFonts w:ascii="Times New Roman" w:hAnsi="Times New Roman" w:cs="Times New Roman" w:hint="eastAsia"/>
          <w:kern w:val="0"/>
        </w:rPr>
        <w:t xml:space="preserve">lve this employee, the company benefits, other employees who have relation with this employee about work since his/ her work might affect others work. </w:t>
      </w:r>
    </w:p>
    <w:p w14:paraId="52E04D16" w14:textId="54D2162B"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I</w:t>
      </w:r>
      <w:r>
        <w:rPr>
          <w:rFonts w:ascii="Times New Roman" w:hAnsi="Times New Roman" w:cs="Times New Roman" w:hint="eastAsia"/>
          <w:kern w:val="0"/>
        </w:rPr>
        <w:t>dentify practical alternatives,</w:t>
      </w:r>
      <w:r w:rsidR="008A5BAC">
        <w:rPr>
          <w:rFonts w:ascii="Times New Roman" w:hAnsi="Times New Roman" w:cs="Times New Roman" w:hint="eastAsia"/>
          <w:kern w:val="0"/>
        </w:rPr>
        <w:t xml:space="preserve"> like</w:t>
      </w:r>
      <w:r>
        <w:rPr>
          <w:rFonts w:ascii="Times New Roman" w:hAnsi="Times New Roman" w:cs="Times New Roman" w:hint="eastAsia"/>
          <w:kern w:val="0"/>
        </w:rPr>
        <w:t xml:space="preserve"> </w:t>
      </w:r>
      <w:r w:rsidR="008A5BAC">
        <w:rPr>
          <w:rFonts w:ascii="Times New Roman" w:hAnsi="Times New Roman" w:cs="Times New Roman" w:hint="eastAsia"/>
          <w:kern w:val="0"/>
        </w:rPr>
        <w:t xml:space="preserve">other authorized software. </w:t>
      </w:r>
    </w:p>
    <w:p w14:paraId="43451352" w14:textId="53FDA4A8" w:rsidR="00947A58" w:rsidRDefault="00947A58"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D</w:t>
      </w:r>
      <w:r>
        <w:rPr>
          <w:rFonts w:ascii="Times New Roman" w:hAnsi="Times New Roman" w:cs="Times New Roman" w:hint="eastAsia"/>
          <w:kern w:val="0"/>
        </w:rPr>
        <w:t>etermine measur</w:t>
      </w:r>
      <w:r w:rsidR="008A5BAC">
        <w:rPr>
          <w:rFonts w:ascii="Times New Roman" w:hAnsi="Times New Roman" w:cs="Times New Roman" w:hint="eastAsia"/>
          <w:kern w:val="0"/>
        </w:rPr>
        <w:t xml:space="preserve">able impact of each alternative, like estimating the results </w:t>
      </w:r>
      <w:r w:rsidR="008A5BAC">
        <w:rPr>
          <w:rFonts w:ascii="Times New Roman" w:hAnsi="Times New Roman" w:cs="Times New Roman"/>
          <w:kern w:val="0"/>
        </w:rPr>
        <w:t>brought</w:t>
      </w:r>
      <w:r w:rsidR="008A5BAC">
        <w:rPr>
          <w:rFonts w:ascii="Times New Roman" w:hAnsi="Times New Roman" w:cs="Times New Roman" w:hint="eastAsia"/>
          <w:kern w:val="0"/>
        </w:rPr>
        <w:t xml:space="preserve"> by those alternatives. </w:t>
      </w:r>
    </w:p>
    <w:p w14:paraId="345E982C" w14:textId="42C6AF76" w:rsidR="008A5BAC" w:rsidRDefault="008A5BAC"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A</w:t>
      </w:r>
      <w:r>
        <w:rPr>
          <w:rFonts w:ascii="Times New Roman" w:hAnsi="Times New Roman" w:cs="Times New Roman" w:hint="eastAsia"/>
          <w:kern w:val="0"/>
        </w:rPr>
        <w:t xml:space="preserve">rrive at a tentative decision, like giving some possible solutions, estimating each one and choosing the preferred one. </w:t>
      </w:r>
    </w:p>
    <w:p w14:paraId="3F245629" w14:textId="04335B04" w:rsidR="008A5BAC" w:rsidRDefault="008A5BAC" w:rsidP="000725B8">
      <w:pPr>
        <w:autoSpaceDE w:val="0"/>
        <w:autoSpaceDN w:val="0"/>
        <w:adjustRightInd w:val="0"/>
        <w:spacing w:after="240"/>
        <w:jc w:val="left"/>
        <w:rPr>
          <w:rFonts w:ascii="Times New Roman" w:hAnsi="Times New Roman" w:cs="Times New Roman"/>
          <w:kern w:val="0"/>
        </w:rPr>
      </w:pPr>
      <w:r>
        <w:rPr>
          <w:rFonts w:ascii="Times New Roman" w:hAnsi="Times New Roman" w:cs="Times New Roman"/>
          <w:kern w:val="0"/>
        </w:rPr>
        <w:t>D</w:t>
      </w:r>
      <w:r>
        <w:rPr>
          <w:rFonts w:ascii="Times New Roman" w:hAnsi="Times New Roman" w:cs="Times New Roman" w:hint="eastAsia"/>
          <w:kern w:val="0"/>
        </w:rPr>
        <w:t xml:space="preserve">ecide how to implement the decision, like </w:t>
      </w:r>
      <w:r>
        <w:rPr>
          <w:rFonts w:ascii="Times New Roman" w:hAnsi="Times New Roman" w:cs="Times New Roman"/>
          <w:kern w:val="0"/>
        </w:rPr>
        <w:t>determining</w:t>
      </w:r>
      <w:r>
        <w:rPr>
          <w:rFonts w:ascii="Times New Roman" w:hAnsi="Times New Roman" w:cs="Times New Roman" w:hint="eastAsia"/>
          <w:kern w:val="0"/>
        </w:rPr>
        <w:t xml:space="preserve"> the plan for implementation and monitoring the plan after the implementation. </w:t>
      </w:r>
    </w:p>
    <w:p w14:paraId="69D85105" w14:textId="77777777" w:rsidR="00F7372D" w:rsidRDefault="00F7372D" w:rsidP="000725B8">
      <w:pPr>
        <w:autoSpaceDE w:val="0"/>
        <w:autoSpaceDN w:val="0"/>
        <w:adjustRightInd w:val="0"/>
        <w:spacing w:after="240"/>
        <w:jc w:val="left"/>
        <w:rPr>
          <w:rFonts w:ascii="Times New Roman" w:hAnsi="Times New Roman" w:cs="Times New Roman"/>
          <w:kern w:val="0"/>
        </w:rPr>
      </w:pPr>
    </w:p>
    <w:p w14:paraId="2AA92F58" w14:textId="77777777" w:rsidR="00F7372D" w:rsidRDefault="00F7372D" w:rsidP="000725B8">
      <w:pPr>
        <w:autoSpaceDE w:val="0"/>
        <w:autoSpaceDN w:val="0"/>
        <w:adjustRightInd w:val="0"/>
        <w:spacing w:after="240"/>
        <w:jc w:val="left"/>
        <w:rPr>
          <w:rFonts w:ascii="Times New Roman" w:hAnsi="Times New Roman" w:cs="Times New Roman"/>
          <w:kern w:val="0"/>
        </w:rPr>
      </w:pPr>
    </w:p>
    <w:p w14:paraId="2E1B116D" w14:textId="77777777" w:rsidR="000725B8" w:rsidRDefault="000725B8" w:rsidP="000725B8">
      <w:pPr>
        <w:autoSpaceDE w:val="0"/>
        <w:autoSpaceDN w:val="0"/>
        <w:adjustRightInd w:val="0"/>
        <w:spacing w:after="240"/>
        <w:jc w:val="left"/>
        <w:rPr>
          <w:rFonts w:ascii="Times New Roman" w:hAnsi="Times New Roman" w:cs="Times New Roman"/>
          <w:kern w:val="0"/>
        </w:rPr>
      </w:pPr>
    </w:p>
    <w:p w14:paraId="27156CCB" w14:textId="77777777" w:rsidR="00F7372D" w:rsidRPr="00F7372D" w:rsidRDefault="00F7372D" w:rsidP="00F7372D">
      <w:pPr>
        <w:autoSpaceDE w:val="0"/>
        <w:autoSpaceDN w:val="0"/>
        <w:adjustRightInd w:val="0"/>
        <w:spacing w:after="240"/>
        <w:jc w:val="left"/>
        <w:rPr>
          <w:rFonts w:ascii="Times" w:hAnsi="Times" w:cs="Times"/>
          <w:kern w:val="0"/>
        </w:rPr>
      </w:pPr>
      <w:r w:rsidRPr="00F7372D">
        <w:rPr>
          <w:rFonts w:ascii="Times" w:hAnsi="Times" w:cs="Times"/>
          <w:b/>
          <w:bCs/>
          <w:kern w:val="0"/>
        </w:rPr>
        <w:t xml:space="preserve">Question </w:t>
      </w:r>
      <w:r w:rsidRPr="00F7372D">
        <w:rPr>
          <w:rFonts w:ascii="Times New Roman" w:hAnsi="Times New Roman" w:cs="Times New Roman"/>
          <w:kern w:val="0"/>
        </w:rPr>
        <w:t>10.</w:t>
      </w:r>
      <w:r w:rsidRPr="00F7372D">
        <w:rPr>
          <w:rFonts w:ascii="MS Mincho" w:eastAsia="MS Mincho" w:hAnsi="MS Mincho" w:cs="MS Mincho"/>
          <w:kern w:val="0"/>
        </w:rPr>
        <w:t> </w:t>
      </w:r>
      <w:r w:rsidRPr="00F7372D">
        <w:rPr>
          <w:rFonts w:ascii="Times New Roman" w:hAnsi="Times New Roman" w:cs="Times New Roman"/>
          <w:kern w:val="0"/>
        </w:rPr>
        <w:t xml:space="preserve">You are running a very successful IT software company. One day you receive a call from a client for help on a new project. What </w:t>
      </w:r>
      <w:r w:rsidRPr="008A5BAC">
        <w:rPr>
          <w:rFonts w:ascii="Times New Roman" w:hAnsi="Times New Roman" w:cs="Times New Roman"/>
          <w:kern w:val="0"/>
          <w:highlight w:val="yellow"/>
        </w:rPr>
        <w:t>decision support process</w:t>
      </w:r>
      <w:r w:rsidRPr="00F7372D">
        <w:rPr>
          <w:rFonts w:ascii="Times New Roman" w:hAnsi="Times New Roman" w:cs="Times New Roman"/>
          <w:kern w:val="0"/>
        </w:rPr>
        <w:t xml:space="preserve"> will you use, what </w:t>
      </w:r>
      <w:r w:rsidRPr="008A5BAC">
        <w:rPr>
          <w:rFonts w:ascii="Times New Roman" w:hAnsi="Times New Roman" w:cs="Times New Roman"/>
          <w:kern w:val="0"/>
          <w:highlight w:val="yellow"/>
        </w:rPr>
        <w:t>methods</w:t>
      </w:r>
      <w:r w:rsidRPr="00F7372D">
        <w:rPr>
          <w:rFonts w:ascii="Times New Roman" w:hAnsi="Times New Roman" w:cs="Times New Roman"/>
          <w:kern w:val="0"/>
        </w:rPr>
        <w:t xml:space="preserve"> and </w:t>
      </w:r>
      <w:r w:rsidRPr="008A5BAC">
        <w:rPr>
          <w:rFonts w:ascii="Times New Roman" w:hAnsi="Times New Roman" w:cs="Times New Roman"/>
          <w:kern w:val="0"/>
          <w:highlight w:val="yellow"/>
        </w:rPr>
        <w:t>information</w:t>
      </w:r>
      <w:r w:rsidRPr="00F7372D">
        <w:rPr>
          <w:rFonts w:ascii="Times New Roman" w:hAnsi="Times New Roman" w:cs="Times New Roman"/>
          <w:kern w:val="0"/>
        </w:rPr>
        <w:t xml:space="preserve"> will you call on to help you both understand and then provide this client with a </w:t>
      </w:r>
      <w:r w:rsidRPr="008A5BAC">
        <w:rPr>
          <w:rFonts w:ascii="Times New Roman" w:hAnsi="Times New Roman" w:cs="Times New Roman"/>
          <w:kern w:val="0"/>
          <w:highlight w:val="yellow"/>
        </w:rPr>
        <w:t>quote</w:t>
      </w:r>
      <w:r w:rsidRPr="00F7372D">
        <w:rPr>
          <w:rFonts w:ascii="Times New Roman" w:hAnsi="Times New Roman" w:cs="Times New Roman"/>
          <w:kern w:val="0"/>
        </w:rPr>
        <w:t xml:space="preserve"> to win the contract? (10 marks) </w:t>
      </w:r>
    </w:p>
    <w:p w14:paraId="5F784415" w14:textId="77777777" w:rsidR="000725B8" w:rsidRPr="000725B8" w:rsidRDefault="000725B8" w:rsidP="000725B8">
      <w:pPr>
        <w:autoSpaceDE w:val="0"/>
        <w:autoSpaceDN w:val="0"/>
        <w:adjustRightInd w:val="0"/>
        <w:spacing w:after="240"/>
        <w:jc w:val="left"/>
        <w:rPr>
          <w:rFonts w:ascii="Times New Roman" w:hAnsi="Times New Roman" w:cs="Times New Roman"/>
          <w:kern w:val="0"/>
        </w:rPr>
      </w:pPr>
    </w:p>
    <w:p w14:paraId="736AF249" w14:textId="68857C37" w:rsidR="000725B8" w:rsidRDefault="008A5BAC" w:rsidP="000725B8">
      <w:pPr>
        <w:jc w:val="left"/>
      </w:pPr>
      <w:r>
        <w:t>D</w:t>
      </w:r>
      <w:r>
        <w:rPr>
          <w:rFonts w:hint="eastAsia"/>
        </w:rPr>
        <w:t xml:space="preserve">ecision support process: </w:t>
      </w:r>
    </w:p>
    <w:p w14:paraId="45C66E62" w14:textId="511A6565" w:rsidR="008A5BAC" w:rsidRDefault="008213A5" w:rsidP="000725B8">
      <w:pPr>
        <w:jc w:val="left"/>
      </w:pPr>
      <w:r>
        <w:rPr>
          <w:rFonts w:hint="eastAsia"/>
        </w:rPr>
        <w:t xml:space="preserve">Define requirements or problems from the client. </w:t>
      </w:r>
    </w:p>
    <w:p w14:paraId="3A2C5089" w14:textId="7CC61071" w:rsidR="008213A5" w:rsidRDefault="008213A5" w:rsidP="000725B8">
      <w:pPr>
        <w:jc w:val="left"/>
      </w:pPr>
      <w:r>
        <w:t>G</w:t>
      </w:r>
      <w:r>
        <w:rPr>
          <w:rFonts w:hint="eastAsia"/>
        </w:rPr>
        <w:t xml:space="preserve">ather intelligence from </w:t>
      </w:r>
      <w:r>
        <w:t>different</w:t>
      </w:r>
      <w:r>
        <w:rPr>
          <w:rFonts w:hint="eastAsia"/>
        </w:rPr>
        <w:t xml:space="preserve"> sources, like the employees,</w:t>
      </w:r>
      <w:ins w:id="174" w:author="Microsoft Office 用户" w:date="2016-06-24T20:56:00Z">
        <w:r w:rsidR="00871F0C">
          <w:rPr>
            <w:rFonts w:hint="eastAsia"/>
          </w:rPr>
          <w:t xml:space="preserve"> collecting information from</w:t>
        </w:r>
      </w:ins>
      <w:r>
        <w:rPr>
          <w:rFonts w:hint="eastAsia"/>
        </w:rPr>
        <w:t xml:space="preserve"> the system</w:t>
      </w:r>
      <w:ins w:id="175" w:author="Microsoft Office 用户" w:date="2016-06-24T20:56:00Z">
        <w:r w:rsidR="00871F0C">
          <w:rPr>
            <w:rFonts w:hint="eastAsia"/>
          </w:rPr>
          <w:t xml:space="preserve">. </w:t>
        </w:r>
      </w:ins>
      <w:del w:id="176" w:author="Microsoft Office 用户" w:date="2016-06-24T20:56:00Z">
        <w:r w:rsidDel="00871F0C">
          <w:rPr>
            <w:rFonts w:hint="eastAsia"/>
          </w:rPr>
          <w:delText xml:space="preserve"> and so on.</w:delText>
        </w:r>
      </w:del>
    </w:p>
    <w:p w14:paraId="5CE66DC9" w14:textId="2C7E25CA" w:rsidR="008213A5" w:rsidRDefault="008213A5" w:rsidP="000725B8">
      <w:pPr>
        <w:jc w:val="left"/>
      </w:pPr>
      <w:r>
        <w:t>C</w:t>
      </w:r>
      <w:r>
        <w:rPr>
          <w:rFonts w:hint="eastAsia"/>
        </w:rPr>
        <w:t xml:space="preserve">onsider possible solutions to the problem and evaluate them. </w:t>
      </w:r>
    </w:p>
    <w:p w14:paraId="35698773" w14:textId="2E8C4DE5" w:rsidR="008213A5" w:rsidRDefault="008213A5" w:rsidP="000725B8">
      <w:pPr>
        <w:jc w:val="left"/>
      </w:pPr>
      <w:r>
        <w:t>C</w:t>
      </w:r>
      <w:r>
        <w:rPr>
          <w:rFonts w:hint="eastAsia"/>
        </w:rPr>
        <w:t xml:space="preserve">hoose the preferred solution and provide this for the client. </w:t>
      </w:r>
    </w:p>
    <w:p w14:paraId="63FB4948" w14:textId="77777777" w:rsidR="008A5BAC" w:rsidRDefault="008A5BAC" w:rsidP="000725B8">
      <w:pPr>
        <w:jc w:val="left"/>
      </w:pPr>
    </w:p>
    <w:p w14:paraId="17ADF605" w14:textId="7576C99E" w:rsidR="001E222C" w:rsidRDefault="00635BF3" w:rsidP="000725B8">
      <w:pPr>
        <w:jc w:val="left"/>
      </w:pPr>
      <w:ins w:id="177" w:author="Microsoft Office 用户" w:date="2016-06-24T20:57:00Z">
        <w:r w:rsidRPr="00A7571F">
          <w:rPr>
            <w:highlight w:val="cyan"/>
            <w:rPrChange w:id="178" w:author="Microsoft Office 用户" w:date="2016-06-24T21:15:00Z">
              <w:rPr/>
            </w:rPrChange>
          </w:rPr>
          <w:t>I</w:t>
        </w:r>
        <w:r w:rsidRPr="00A7571F">
          <w:rPr>
            <w:rFonts w:hint="eastAsia"/>
            <w:highlight w:val="cyan"/>
            <w:rPrChange w:id="179" w:author="Microsoft Office 用户" w:date="2016-06-24T21:15:00Z">
              <w:rPr>
                <w:rFonts w:hint="eastAsia"/>
              </w:rPr>
            </w:rPrChange>
          </w:rPr>
          <w:t>n addition, d</w:t>
        </w:r>
      </w:ins>
      <w:del w:id="180" w:author="Microsoft Office 用户" w:date="2016-06-24T20:57:00Z">
        <w:r w:rsidR="00FB1C42" w:rsidRPr="00A7571F" w:rsidDel="00635BF3">
          <w:rPr>
            <w:highlight w:val="cyan"/>
            <w:rPrChange w:id="181" w:author="Microsoft Office 用户" w:date="2016-06-24T21:15:00Z">
              <w:rPr/>
            </w:rPrChange>
          </w:rPr>
          <w:delText>D</w:delText>
        </w:r>
      </w:del>
      <w:r w:rsidR="00FB1C42" w:rsidRPr="00A7571F">
        <w:rPr>
          <w:rFonts w:hint="eastAsia"/>
          <w:highlight w:val="cyan"/>
          <w:rPrChange w:id="182" w:author="Microsoft Office 用户" w:date="2016-06-24T21:15:00Z">
            <w:rPr>
              <w:rFonts w:hint="eastAsia"/>
            </w:rPr>
          </w:rPrChange>
        </w:rPr>
        <w:t>uring</w:t>
      </w:r>
      <w:r w:rsidR="00FB1C42">
        <w:rPr>
          <w:rFonts w:hint="eastAsia"/>
        </w:rPr>
        <w:t xml:space="preserve"> the development of </w:t>
      </w:r>
      <w:r w:rsidR="00FB1C42">
        <w:t>d</w:t>
      </w:r>
      <w:r w:rsidR="00FB1C42">
        <w:rPr>
          <w:rFonts w:hint="eastAsia"/>
        </w:rPr>
        <w:t xml:space="preserve">ecision analysis: </w:t>
      </w:r>
    </w:p>
    <w:p w14:paraId="156A41DF" w14:textId="09443C20" w:rsidR="00FB1C42" w:rsidDel="00A7571F" w:rsidRDefault="00FB1C42" w:rsidP="000725B8">
      <w:pPr>
        <w:jc w:val="left"/>
        <w:rPr>
          <w:del w:id="183" w:author="Microsoft Office 用户" w:date="2016-06-24T21:08:00Z"/>
        </w:rPr>
      </w:pPr>
      <w:del w:id="184" w:author="Microsoft Office 用户" w:date="2016-06-24T20:57:00Z">
        <w:r w:rsidDel="00635BF3">
          <w:delText xml:space="preserve">It </w:delText>
        </w:r>
      </w:del>
      <w:del w:id="185" w:author="Microsoft Office 用户" w:date="2016-06-24T21:08:00Z">
        <w:r w:rsidDel="00A7571F">
          <w:rPr>
            <w:rFonts w:hint="eastAsia"/>
          </w:rPr>
          <w:delText xml:space="preserve">provides a </w:delText>
        </w:r>
        <w:r w:rsidDel="00A7571F">
          <w:delText>framework</w:delText>
        </w:r>
        <w:r w:rsidDel="00A7571F">
          <w:rPr>
            <w:rFonts w:hint="eastAsia"/>
          </w:rPr>
          <w:delText xml:space="preserve"> for analyzing </w:delText>
        </w:r>
        <w:r w:rsidDel="00A7571F">
          <w:delText>decision</w:delText>
        </w:r>
        <w:r w:rsidDel="00A7571F">
          <w:rPr>
            <w:rFonts w:hint="eastAsia"/>
          </w:rPr>
          <w:delText xml:space="preserve"> problems by: </w:delText>
        </w:r>
      </w:del>
    </w:p>
    <w:p w14:paraId="1ADB1BFD" w14:textId="19C33B38" w:rsidR="00FB1C42" w:rsidRDefault="00FB1C42" w:rsidP="000725B8">
      <w:pPr>
        <w:jc w:val="left"/>
      </w:pPr>
      <w:r>
        <w:t>S</w:t>
      </w:r>
      <w:r w:rsidR="0076605C">
        <w:rPr>
          <w:rFonts w:hint="eastAsia"/>
        </w:rPr>
        <w:t>tructuring</w:t>
      </w:r>
      <w:r>
        <w:rPr>
          <w:rFonts w:hint="eastAsia"/>
        </w:rPr>
        <w:t xml:space="preserve"> and breaking </w:t>
      </w:r>
      <w:ins w:id="186" w:author="Microsoft Office 用户" w:date="2016-06-24T21:08:00Z">
        <w:r w:rsidR="00A7571F">
          <w:rPr>
            <w:rFonts w:hint="eastAsia"/>
          </w:rPr>
          <w:t>problems</w:t>
        </w:r>
      </w:ins>
      <w:del w:id="187" w:author="Microsoft Office 用户" w:date="2016-06-24T21:08:00Z">
        <w:r w:rsidDel="00A7571F">
          <w:rPr>
            <w:rFonts w:hint="eastAsia"/>
          </w:rPr>
          <w:delText>them</w:delText>
        </w:r>
      </w:del>
      <w:r>
        <w:rPr>
          <w:rFonts w:hint="eastAsia"/>
        </w:rPr>
        <w:t xml:space="preserve"> down into more manageable parts. </w:t>
      </w:r>
    </w:p>
    <w:p w14:paraId="4B66ACF7" w14:textId="2327AEBB" w:rsidR="00FB1C42" w:rsidRDefault="0076605C" w:rsidP="000725B8">
      <w:pPr>
        <w:jc w:val="left"/>
      </w:pPr>
      <w:r>
        <w:t>Considering</w:t>
      </w:r>
      <w:r>
        <w:rPr>
          <w:rFonts w:hint="eastAsia"/>
        </w:rPr>
        <w:t>---</w:t>
      </w:r>
      <w:ins w:id="188" w:author="Microsoft Office 用户" w:date="2016-06-24T21:17:00Z">
        <w:r w:rsidR="00941692">
          <w:rPr>
            <w:rFonts w:hint="eastAsia"/>
          </w:rPr>
          <w:t xml:space="preserve">information, </w:t>
        </w:r>
      </w:ins>
      <w:r>
        <w:rPr>
          <w:rFonts w:hint="eastAsia"/>
        </w:rPr>
        <w:t xml:space="preserve">alternatives, </w:t>
      </w:r>
      <w:del w:id="189" w:author="Microsoft Office 用户" w:date="2016-06-24T21:16:00Z">
        <w:r w:rsidDel="00941692">
          <w:delText>information</w:delText>
        </w:r>
        <w:r w:rsidDel="00941692">
          <w:rPr>
            <w:rFonts w:hint="eastAsia"/>
          </w:rPr>
          <w:delText xml:space="preserve">, </w:delText>
        </w:r>
      </w:del>
      <w:r>
        <w:rPr>
          <w:rFonts w:hint="eastAsia"/>
        </w:rPr>
        <w:t>uncertainties, and relevant preferences</w:t>
      </w:r>
    </w:p>
    <w:p w14:paraId="7A5F9A14" w14:textId="1A77A8AD" w:rsidR="0076605C" w:rsidRDefault="0076605C" w:rsidP="000725B8">
      <w:pPr>
        <w:jc w:val="left"/>
      </w:pPr>
      <w:r>
        <w:t>C</w:t>
      </w:r>
      <w:r>
        <w:rPr>
          <w:rFonts w:hint="eastAsia"/>
        </w:rPr>
        <w:t xml:space="preserve">ombine these and produce a </w:t>
      </w:r>
      <w:ins w:id="190" w:author="Microsoft Office 用户" w:date="2016-06-24T21:16:00Z">
        <w:r w:rsidR="00A7571F">
          <w:rPr>
            <w:rFonts w:hint="eastAsia"/>
          </w:rPr>
          <w:t>enough</w:t>
        </w:r>
      </w:ins>
      <w:del w:id="191" w:author="Microsoft Office 用户" w:date="2016-06-24T21:16:00Z">
        <w:r w:rsidDel="00A7571F">
          <w:rPr>
            <w:rFonts w:hint="eastAsia"/>
          </w:rPr>
          <w:delText>sufficiently</w:delText>
        </w:r>
      </w:del>
      <w:r>
        <w:rPr>
          <w:rFonts w:hint="eastAsia"/>
        </w:rPr>
        <w:t xml:space="preserve"> good decision. </w:t>
      </w:r>
    </w:p>
    <w:p w14:paraId="3472BC39" w14:textId="77777777" w:rsidR="0076605C" w:rsidRDefault="0076605C" w:rsidP="000725B8">
      <w:pPr>
        <w:jc w:val="left"/>
      </w:pPr>
    </w:p>
    <w:p w14:paraId="34C239DD" w14:textId="7B034B5C" w:rsidR="008A5BAC" w:rsidRDefault="008A5BAC" w:rsidP="000725B8">
      <w:pPr>
        <w:jc w:val="left"/>
        <w:rPr>
          <w:ins w:id="192" w:author="Microsoft Office 用户" w:date="2016-06-24T20:58:00Z"/>
          <w:rFonts w:hint="eastAsia"/>
        </w:rPr>
      </w:pPr>
      <w:r>
        <w:t>M</w:t>
      </w:r>
      <w:r>
        <w:rPr>
          <w:rFonts w:hint="eastAsia"/>
        </w:rPr>
        <w:t xml:space="preserve">ethods and information: </w:t>
      </w:r>
    </w:p>
    <w:p w14:paraId="4C62DFB4" w14:textId="6B907BF2" w:rsidR="00635BF3" w:rsidRDefault="00635BF3" w:rsidP="000725B8">
      <w:pPr>
        <w:jc w:val="left"/>
        <w:rPr>
          <w:ins w:id="193" w:author="Microsoft Office 用户" w:date="2016-06-24T20:58:00Z"/>
          <w:rFonts w:hint="eastAsia"/>
        </w:rPr>
      </w:pPr>
      <w:ins w:id="194" w:author="Microsoft Office 用户" w:date="2016-06-24T20:58:00Z">
        <w:r>
          <w:t>U</w:t>
        </w:r>
        <w:r>
          <w:rPr>
            <w:rFonts w:hint="eastAsia"/>
          </w:rPr>
          <w:t xml:space="preserve">sing some analysis approaches, </w:t>
        </w:r>
      </w:ins>
    </w:p>
    <w:p w14:paraId="6921B6CB" w14:textId="22A70FE4" w:rsidR="00635BF3" w:rsidRDefault="00635BF3" w:rsidP="000725B8">
      <w:pPr>
        <w:jc w:val="left"/>
        <w:rPr>
          <w:ins w:id="195" w:author="Microsoft Office 用户" w:date="2016-06-24T21:00:00Z"/>
          <w:rFonts w:hint="eastAsia"/>
        </w:rPr>
      </w:pPr>
      <w:ins w:id="196" w:author="Microsoft Office 用户" w:date="2016-06-24T20:58:00Z">
        <w:r>
          <w:t>S</w:t>
        </w:r>
        <w:r>
          <w:rPr>
            <w:rFonts w:hint="eastAsia"/>
          </w:rPr>
          <w:t xml:space="preserve">uch as </w:t>
        </w:r>
        <w:r>
          <w:t>M</w:t>
        </w:r>
        <w:r>
          <w:rPr>
            <w:rFonts w:hint="eastAsia"/>
          </w:rPr>
          <w:t xml:space="preserve">odelling reality which is the representation for </w:t>
        </w:r>
        <w:r>
          <w:t>reality</w:t>
        </w:r>
        <w:r>
          <w:rPr>
            <w:rFonts w:hint="eastAsia"/>
          </w:rPr>
          <w:t xml:space="preserve"> </w:t>
        </w:r>
      </w:ins>
      <w:ins w:id="197" w:author="Microsoft Office 用户" w:date="2016-06-24T20:59:00Z">
        <w:r>
          <w:rPr>
            <w:rFonts w:hint="eastAsia"/>
          </w:rPr>
          <w:t xml:space="preserve">incorporating some essential aspects of an event or object. </w:t>
        </w:r>
        <w:r>
          <w:t xml:space="preserve">This approach can </w:t>
        </w:r>
      </w:ins>
      <w:ins w:id="198" w:author="Microsoft Office 用户" w:date="2016-06-24T21:00:00Z">
        <w:r>
          <w:t>facilitate</w:t>
        </w:r>
      </w:ins>
      <w:ins w:id="199" w:author="Microsoft Office 用户" w:date="2016-06-24T20:59:00Z">
        <w:r>
          <w:t xml:space="preserve"> </w:t>
        </w:r>
      </w:ins>
      <w:ins w:id="200" w:author="Microsoft Office 用户" w:date="2016-06-24T21:00:00Z">
        <w:r>
          <w:rPr>
            <w:rFonts w:hint="eastAsia"/>
          </w:rPr>
          <w:t xml:space="preserve">impression of time, is easy to manipulate, cheaper than scale model, no cost for making mistakes in the experiments, and also possible to build in risk and uncertainty. </w:t>
        </w:r>
      </w:ins>
    </w:p>
    <w:p w14:paraId="6BE09AFF" w14:textId="77777777" w:rsidR="00635BF3" w:rsidRDefault="00635BF3" w:rsidP="000725B8">
      <w:pPr>
        <w:jc w:val="left"/>
        <w:rPr>
          <w:rFonts w:hint="eastAsia"/>
        </w:rPr>
      </w:pPr>
    </w:p>
    <w:p w14:paraId="4D33A416" w14:textId="3335A943" w:rsidR="008A5BAC" w:rsidRDefault="008A5BAC" w:rsidP="000725B8">
      <w:pPr>
        <w:jc w:val="left"/>
        <w:rPr>
          <w:ins w:id="201" w:author="Microsoft Office 用户" w:date="2016-06-24T21:02:00Z"/>
          <w:rFonts w:hint="eastAsia"/>
        </w:rPr>
      </w:pPr>
      <w:r>
        <w:rPr>
          <w:rFonts w:hint="eastAsia"/>
        </w:rPr>
        <w:t xml:space="preserve">Business intelligence: </w:t>
      </w:r>
    </w:p>
    <w:p w14:paraId="7E195CFD" w14:textId="532501C9" w:rsidR="00635BF3" w:rsidRDefault="00635BF3" w:rsidP="000725B8">
      <w:pPr>
        <w:jc w:val="left"/>
      </w:pPr>
      <w:ins w:id="202" w:author="Microsoft Office 用户" w:date="2016-06-24T21:02:00Z">
        <w:r>
          <w:t>T</w:t>
        </w:r>
        <w:r>
          <w:rPr>
            <w:rFonts w:hint="eastAsia"/>
          </w:rPr>
          <w:t xml:space="preserve">wo descriptions about BI plus four components of BI. </w:t>
        </w:r>
        <w:r>
          <w:t>I</w:t>
        </w:r>
        <w:r>
          <w:rPr>
            <w:rFonts w:hint="eastAsia"/>
          </w:rPr>
          <w:t xml:space="preserve">t </w:t>
        </w:r>
      </w:ins>
      <w:ins w:id="203" w:author="Microsoft Office 用户" w:date="2016-06-24T21:03:00Z">
        <w:r>
          <w:rPr>
            <w:rFonts w:hint="eastAsia"/>
          </w:rPr>
          <w:t xml:space="preserve">is enough. </w:t>
        </w:r>
      </w:ins>
    </w:p>
    <w:p w14:paraId="551574FB" w14:textId="763FAE0F" w:rsidR="008A5BAC" w:rsidRDefault="008A5BAC" w:rsidP="000725B8">
      <w:pPr>
        <w:jc w:val="left"/>
      </w:pPr>
      <w:r>
        <w:rPr>
          <w:rFonts w:hint="eastAsia"/>
        </w:rPr>
        <w:t xml:space="preserve">I will use Business intelligence system to </w:t>
      </w:r>
      <w:r>
        <w:t>help</w:t>
      </w:r>
      <w:r>
        <w:rPr>
          <w:rFonts w:hint="eastAsia"/>
        </w:rPr>
        <w:t xml:space="preserve"> me. This is </w:t>
      </w:r>
      <w:r>
        <w:t>because</w:t>
      </w:r>
      <w:r>
        <w:rPr>
          <w:rFonts w:hint="eastAsia"/>
        </w:rPr>
        <w:t xml:space="preserve"> </w:t>
      </w:r>
      <w:r>
        <w:t xml:space="preserve">when </w:t>
      </w:r>
      <w:r>
        <w:rPr>
          <w:rFonts w:hint="eastAsia"/>
        </w:rPr>
        <w:t xml:space="preserve">I make the business decisions, it can help me reach a balance between data and </w:t>
      </w:r>
      <w:r>
        <w:t>opinion</w:t>
      </w:r>
      <w:r>
        <w:rPr>
          <w:rFonts w:hint="eastAsia"/>
        </w:rPr>
        <w:t xml:space="preserve">. </w:t>
      </w:r>
      <w:r w:rsidR="008213A5">
        <w:rPr>
          <w:rFonts w:hint="eastAsia"/>
        </w:rPr>
        <w:t xml:space="preserve">Beside, in this way, it can also provide a many-sided angle for understanding the problem, which will contribute to giving an ideal solution. </w:t>
      </w:r>
    </w:p>
    <w:p w14:paraId="657F1931" w14:textId="3C107E3A" w:rsidR="00FB1C42" w:rsidRDefault="00FB1C42" w:rsidP="000725B8">
      <w:pPr>
        <w:jc w:val="left"/>
      </w:pPr>
      <w:r>
        <w:t>D</w:t>
      </w:r>
      <w:r>
        <w:rPr>
          <w:rFonts w:hint="eastAsia"/>
        </w:rPr>
        <w:t xml:space="preserve">ecision support system, </w:t>
      </w:r>
    </w:p>
    <w:p w14:paraId="5FC74B37" w14:textId="1BA4F491" w:rsidR="00FB1C42" w:rsidRDefault="00FB1C42" w:rsidP="000725B8">
      <w:pPr>
        <w:jc w:val="left"/>
      </w:pPr>
      <w:r>
        <w:t>T</w:t>
      </w:r>
      <w:r>
        <w:rPr>
          <w:rFonts w:hint="eastAsia"/>
        </w:rPr>
        <w:t xml:space="preserve">his system can </w:t>
      </w:r>
      <w:r>
        <w:t>help</w:t>
      </w:r>
      <w:r>
        <w:rPr>
          <w:rFonts w:hint="eastAsia"/>
        </w:rPr>
        <w:t xml:space="preserve"> me utilize data and models in order to identify, solve problems and make a decision. </w:t>
      </w:r>
    </w:p>
    <w:p w14:paraId="486F0733" w14:textId="3891BADB" w:rsidR="008A5BAC" w:rsidRDefault="008213A5" w:rsidP="000725B8">
      <w:pPr>
        <w:jc w:val="left"/>
      </w:pPr>
      <w:r>
        <w:rPr>
          <w:rFonts w:hint="eastAsia"/>
        </w:rPr>
        <w:t xml:space="preserve">Besides, I will use ETL tools, it will help me extract data into target data warehouse. </w:t>
      </w:r>
    </w:p>
    <w:p w14:paraId="6C8B6CFD" w14:textId="3A469B5B" w:rsidR="008213A5" w:rsidRDefault="008213A5" w:rsidP="000725B8">
      <w:pPr>
        <w:jc w:val="left"/>
      </w:pPr>
      <w:r>
        <w:t>T</w:t>
      </w:r>
      <w:r>
        <w:rPr>
          <w:rFonts w:hint="eastAsia"/>
        </w:rPr>
        <w:t xml:space="preserve">he data warehouse, it will allow me to perform extensive analysis more efficiently and have a consolidated view of corporate data. </w:t>
      </w:r>
    </w:p>
    <w:p w14:paraId="3D0660B0" w14:textId="16BDA222" w:rsidR="00FB1C42" w:rsidRDefault="00FB1C42" w:rsidP="000725B8">
      <w:pPr>
        <w:jc w:val="left"/>
      </w:pPr>
    </w:p>
    <w:p w14:paraId="30ABB6EB" w14:textId="75C58D71" w:rsidR="0076605C" w:rsidRDefault="0076605C" w:rsidP="000725B8">
      <w:pPr>
        <w:jc w:val="left"/>
      </w:pPr>
      <w:r>
        <w:t>O</w:t>
      </w:r>
      <w:r>
        <w:rPr>
          <w:rFonts w:hint="eastAsia"/>
        </w:rPr>
        <w:t>LAP</w:t>
      </w:r>
    </w:p>
    <w:p w14:paraId="3F127535" w14:textId="77777777" w:rsidR="0076605C" w:rsidDel="00941692" w:rsidRDefault="0076605C" w:rsidP="0076605C">
      <w:pPr>
        <w:rPr>
          <w:del w:id="204" w:author="Microsoft Office 用户" w:date="2016-06-24T21:21:00Z"/>
          <w:rFonts w:ascii="Arial" w:hAnsi="Arial" w:cs="Arial"/>
          <w:sz w:val="22"/>
        </w:rPr>
      </w:pPr>
      <w:r w:rsidRPr="002373B6">
        <w:rPr>
          <w:rFonts w:ascii="Arial" w:hAnsi="Arial" w:cs="Arial"/>
          <w:sz w:val="22"/>
        </w:rPr>
        <w:t>OLAP (online analytical processing) is computer processing that enables a user to easily and selectively extract and view data from different points of view. It can locate the intersection</w:t>
      </w:r>
      <w:r w:rsidRPr="00BC4FFB">
        <w:rPr>
          <w:rFonts w:ascii="Arial" w:hAnsi="Arial" w:cs="Arial"/>
          <w:color w:val="313131"/>
          <w:sz w:val="22"/>
        </w:rPr>
        <w:t>交</w:t>
      </w:r>
      <w:r w:rsidRPr="00BC4FFB">
        <w:rPr>
          <w:rFonts w:ascii="Arial" w:eastAsia="宋体" w:hAnsi="Arial" w:cs="Arial"/>
          <w:color w:val="313131"/>
          <w:sz w:val="22"/>
        </w:rPr>
        <w:t>集</w:t>
      </w:r>
      <w:r w:rsidRPr="002373B6">
        <w:rPr>
          <w:rFonts w:ascii="Arial" w:hAnsi="Arial" w:cs="Arial"/>
          <w:sz w:val="22"/>
        </w:rPr>
        <w:t xml:space="preserve"> of dimensions and display them.</w:t>
      </w:r>
    </w:p>
    <w:p w14:paraId="41D70102" w14:textId="77777777" w:rsidR="0076605C" w:rsidDel="00941692" w:rsidRDefault="0076605C" w:rsidP="0076605C">
      <w:pPr>
        <w:rPr>
          <w:del w:id="205" w:author="Microsoft Office 用户" w:date="2016-06-24T21:21:00Z"/>
          <w:rFonts w:ascii="Arial" w:hAnsi="Arial" w:cs="Arial"/>
          <w:sz w:val="22"/>
        </w:rPr>
      </w:pPr>
    </w:p>
    <w:p w14:paraId="704E90AD" w14:textId="77777777" w:rsidR="0076605C" w:rsidDel="00941692" w:rsidRDefault="0076605C" w:rsidP="0076605C">
      <w:pPr>
        <w:rPr>
          <w:del w:id="206" w:author="Microsoft Office 用户" w:date="2016-06-24T21:21:00Z"/>
          <w:rFonts w:ascii="Arial" w:hAnsi="Arial" w:cs="Arial"/>
          <w:sz w:val="22"/>
        </w:rPr>
      </w:pPr>
    </w:p>
    <w:p w14:paraId="11112CB8" w14:textId="77777777" w:rsidR="0076605C" w:rsidDel="00941692" w:rsidRDefault="0076605C" w:rsidP="0076605C">
      <w:pPr>
        <w:rPr>
          <w:del w:id="207" w:author="Microsoft Office 用户" w:date="2016-06-24T21:21:00Z"/>
          <w:rFonts w:ascii="Arial" w:hAnsi="Arial" w:cs="Arial"/>
          <w:sz w:val="22"/>
        </w:rPr>
      </w:pPr>
    </w:p>
    <w:p w14:paraId="5AED49A9" w14:textId="77777777" w:rsidR="0076605C" w:rsidDel="00941692" w:rsidRDefault="0076605C" w:rsidP="0076605C">
      <w:pPr>
        <w:rPr>
          <w:del w:id="208" w:author="Microsoft Office 用户" w:date="2016-06-24T21:21:00Z"/>
          <w:rFonts w:ascii="Arial" w:hAnsi="Arial" w:cs="Arial"/>
          <w:sz w:val="22"/>
        </w:rPr>
      </w:pPr>
    </w:p>
    <w:p w14:paraId="5C2FC8C9" w14:textId="77777777" w:rsidR="0076605C" w:rsidDel="00941692" w:rsidRDefault="0076605C" w:rsidP="0076605C">
      <w:pPr>
        <w:rPr>
          <w:del w:id="209" w:author="Microsoft Office 用户" w:date="2016-06-24T21:21:00Z"/>
          <w:rFonts w:ascii="Arial" w:hAnsi="Arial" w:cs="Arial"/>
          <w:sz w:val="22"/>
        </w:rPr>
      </w:pPr>
    </w:p>
    <w:p w14:paraId="3036B28B" w14:textId="77777777" w:rsidR="0076605C" w:rsidDel="00941692" w:rsidRDefault="0076605C" w:rsidP="0076605C">
      <w:pPr>
        <w:rPr>
          <w:del w:id="210" w:author="Microsoft Office 用户" w:date="2016-06-24T21:21:00Z"/>
          <w:rFonts w:ascii="Arial" w:hAnsi="Arial" w:cs="Arial"/>
          <w:sz w:val="22"/>
        </w:rPr>
      </w:pPr>
    </w:p>
    <w:p w14:paraId="64982FBF" w14:textId="77777777" w:rsidR="0076605C" w:rsidRDefault="0076605C" w:rsidP="0076605C">
      <w:pPr>
        <w:rPr>
          <w:rFonts w:ascii="Arial" w:hAnsi="Arial" w:cs="Arial" w:hint="eastAsia"/>
          <w:sz w:val="22"/>
        </w:rPr>
      </w:pPr>
    </w:p>
    <w:p w14:paraId="1DD46D08" w14:textId="790F7386" w:rsidR="0076605C" w:rsidRPr="00F31856" w:rsidRDefault="00062B8A" w:rsidP="0076605C">
      <w:pPr>
        <w:spacing w:after="13"/>
        <w:ind w:left="-5"/>
        <w:rPr>
          <w:rFonts w:ascii="Arial" w:hAnsi="Arial" w:cs="Arial"/>
          <w:b/>
          <w:sz w:val="22"/>
        </w:rPr>
      </w:pPr>
      <w:r>
        <w:rPr>
          <w:rFonts w:ascii="Arial" w:hAnsi="Arial" w:cs="Arial"/>
          <w:b/>
          <w:sz w:val="22"/>
        </w:rPr>
        <w:lastRenderedPageBreak/>
        <w:t xml:space="preserve">Question </w:t>
      </w:r>
      <w:r w:rsidR="0076605C" w:rsidRPr="00F31856">
        <w:rPr>
          <w:rFonts w:ascii="Arial" w:hAnsi="Arial" w:cs="Arial"/>
          <w:b/>
          <w:sz w:val="22"/>
        </w:rPr>
        <w:t xml:space="preserve">11. </w:t>
      </w:r>
    </w:p>
    <w:p w14:paraId="79679CD3" w14:textId="77777777" w:rsidR="0076605C" w:rsidRPr="00BC4FFB" w:rsidRDefault="0076605C" w:rsidP="0076605C">
      <w:pPr>
        <w:ind w:left="-5" w:right="19"/>
        <w:rPr>
          <w:rFonts w:ascii="Arial" w:hAnsi="Arial" w:cs="Arial"/>
          <w:b/>
          <w:sz w:val="22"/>
        </w:rPr>
      </w:pPr>
      <w:r w:rsidRPr="00F31856">
        <w:rPr>
          <w:rFonts w:ascii="Arial" w:hAnsi="Arial" w:cs="Arial"/>
          <w:b/>
          <w:sz w:val="22"/>
        </w:rPr>
        <w:t xml:space="preserve">As the Senior IT project Manager you are required to provide </w:t>
      </w:r>
      <w:r w:rsidRPr="00CC76E2">
        <w:rPr>
          <w:rFonts w:ascii="Arial" w:hAnsi="Arial" w:cs="Arial"/>
          <w:b/>
          <w:sz w:val="22"/>
          <w:highlight w:val="yellow"/>
        </w:rPr>
        <w:t>the key performance measures</w:t>
      </w:r>
      <w:r w:rsidRPr="00F31856">
        <w:rPr>
          <w:rFonts w:ascii="Arial" w:hAnsi="Arial" w:cs="Arial"/>
          <w:b/>
          <w:sz w:val="22"/>
        </w:rPr>
        <w:t xml:space="preserve"> and an update to your </w:t>
      </w:r>
      <w:r w:rsidRPr="00CC76E2">
        <w:rPr>
          <w:rFonts w:ascii="Arial" w:hAnsi="Arial" w:cs="Arial"/>
          <w:b/>
          <w:sz w:val="22"/>
          <w:highlight w:val="yellow"/>
        </w:rPr>
        <w:t>executive team and client before they provide further project funding.</w:t>
      </w:r>
      <w:r w:rsidRPr="00F31856">
        <w:rPr>
          <w:rFonts w:ascii="Arial" w:hAnsi="Arial" w:cs="Arial"/>
          <w:b/>
          <w:sz w:val="22"/>
        </w:rPr>
        <w:t xml:space="preserve"> Explain </w:t>
      </w:r>
      <w:r w:rsidRPr="00CC76E2">
        <w:rPr>
          <w:rFonts w:ascii="Arial" w:hAnsi="Arial" w:cs="Arial"/>
          <w:b/>
          <w:sz w:val="22"/>
          <w:highlight w:val="yellow"/>
        </w:rPr>
        <w:t>what KPI’s you will focus</w:t>
      </w:r>
      <w:r w:rsidRPr="00F31856">
        <w:rPr>
          <w:rFonts w:ascii="Arial" w:hAnsi="Arial" w:cs="Arial"/>
          <w:b/>
          <w:sz w:val="22"/>
        </w:rPr>
        <w:t xml:space="preserve"> on to ensure client sign of for the next phase of the project. Does </w:t>
      </w:r>
      <w:proofErr w:type="spellStart"/>
      <w:r w:rsidRPr="00F31856">
        <w:rPr>
          <w:rFonts w:ascii="Arial" w:hAnsi="Arial" w:cs="Arial"/>
          <w:b/>
          <w:sz w:val="22"/>
        </w:rPr>
        <w:t>Nuaman</w:t>
      </w:r>
      <w:proofErr w:type="spellEnd"/>
      <w:r w:rsidRPr="00F31856">
        <w:rPr>
          <w:rFonts w:ascii="Arial" w:hAnsi="Arial" w:cs="Arial"/>
          <w:b/>
          <w:sz w:val="22"/>
        </w:rPr>
        <w:t xml:space="preserve"> et. al. (2005) “Information systems development failure: </w:t>
      </w:r>
      <w:r w:rsidRPr="00C47F5B">
        <w:rPr>
          <w:rFonts w:ascii="Arial" w:hAnsi="Arial" w:cs="Arial"/>
          <w:b/>
          <w:sz w:val="22"/>
          <w:highlight w:val="yellow"/>
          <w:rPrChange w:id="211" w:author="Microsoft Office 用户" w:date="2016-06-24T13:54:00Z">
            <w:rPr>
              <w:rFonts w:ascii="Arial" w:hAnsi="Arial" w:cs="Arial"/>
              <w:b/>
              <w:sz w:val="22"/>
            </w:rPr>
          </w:rPrChange>
        </w:rPr>
        <w:t>A case study” help in preparing for the sign off? (10 marks)</w:t>
      </w:r>
      <w:r w:rsidRPr="00BC4FFB">
        <w:rPr>
          <w:rFonts w:ascii="Arial" w:hAnsi="Arial" w:cs="Arial"/>
          <w:b/>
          <w:sz w:val="22"/>
        </w:rPr>
        <w:t xml:space="preserve"> </w:t>
      </w:r>
    </w:p>
    <w:p w14:paraId="16F85174" w14:textId="77777777" w:rsidR="0076605C" w:rsidRPr="00BC4FFB" w:rsidRDefault="0076605C" w:rsidP="0076605C">
      <w:pPr>
        <w:ind w:left="-5" w:right="19"/>
        <w:rPr>
          <w:rFonts w:ascii="Arial" w:hAnsi="Arial" w:cs="Arial"/>
          <w:b/>
          <w:sz w:val="22"/>
        </w:rPr>
      </w:pPr>
    </w:p>
    <w:p w14:paraId="4F5979ED" w14:textId="3F3BB5E5" w:rsidR="0076605C" w:rsidRPr="00BC4FFB" w:rsidRDefault="0076605C" w:rsidP="0076605C">
      <w:pPr>
        <w:autoSpaceDE w:val="0"/>
        <w:autoSpaceDN w:val="0"/>
        <w:adjustRightInd w:val="0"/>
        <w:rPr>
          <w:rFonts w:ascii="Arial" w:hAnsi="Arial" w:cs="Arial"/>
          <w:color w:val="000000" w:themeColor="text1"/>
          <w:sz w:val="22"/>
          <w:lang w:eastAsia="en-US"/>
        </w:rPr>
      </w:pPr>
      <w:r w:rsidRPr="00BC4FFB">
        <w:rPr>
          <w:rFonts w:ascii="Arial" w:hAnsi="Arial" w:cs="Arial"/>
          <w:color w:val="000000" w:themeColor="text1"/>
          <w:sz w:val="22"/>
        </w:rPr>
        <w:t>T</w:t>
      </w:r>
      <w:r w:rsidRPr="00BC4FFB">
        <w:rPr>
          <w:rFonts w:ascii="Arial" w:hAnsi="Arial" w:cs="Arial"/>
          <w:color w:val="000000" w:themeColor="text1"/>
          <w:sz w:val="22"/>
          <w:lang w:eastAsia="en-US"/>
        </w:rPr>
        <w:t>he right KPI</w:t>
      </w:r>
      <w:r w:rsidR="00CC76E2">
        <w:rPr>
          <w:rFonts w:ascii="Arial" w:hAnsi="Arial" w:cs="Arial"/>
          <w:color w:val="000000" w:themeColor="text1"/>
          <w:sz w:val="22"/>
          <w:lang w:eastAsia="en-US"/>
        </w:rPr>
        <w:t>s for you might not be suitable</w:t>
      </w:r>
      <w:r w:rsidRPr="00BC4FFB">
        <w:rPr>
          <w:rFonts w:ascii="Arial" w:hAnsi="Arial" w:cs="Arial"/>
          <w:color w:val="000000" w:themeColor="text1"/>
          <w:sz w:val="22"/>
          <w:lang w:eastAsia="en-US"/>
        </w:rPr>
        <w:t xml:space="preserve"> KPIs for a</w:t>
      </w:r>
      <w:r w:rsidR="00CC76E2">
        <w:rPr>
          <w:rFonts w:ascii="Arial" w:hAnsi="Arial" w:cs="Arial"/>
          <w:color w:val="000000" w:themeColor="text1"/>
          <w:sz w:val="22"/>
          <w:lang w:eastAsia="en-US"/>
        </w:rPr>
        <w:t>nother organization. Therefore,</w:t>
      </w:r>
      <w:r w:rsidRPr="00BC4FFB">
        <w:rPr>
          <w:rFonts w:ascii="Arial" w:hAnsi="Arial" w:cs="Arial"/>
          <w:color w:val="000000" w:themeColor="text1"/>
          <w:sz w:val="22"/>
          <w:lang w:eastAsia="en-US"/>
        </w:rPr>
        <w:t xml:space="preserve"> </w:t>
      </w:r>
      <w:r w:rsidR="00CC76E2">
        <w:rPr>
          <w:rFonts w:ascii="Arial" w:hAnsi="Arial" w:cs="Arial" w:hint="eastAsia"/>
          <w:color w:val="000000" w:themeColor="text1"/>
          <w:sz w:val="22"/>
        </w:rPr>
        <w:t xml:space="preserve">that </w:t>
      </w:r>
      <w:r w:rsidRPr="00BC4FFB">
        <w:rPr>
          <w:rFonts w:ascii="Arial" w:hAnsi="Arial" w:cs="Arial"/>
          <w:color w:val="000000" w:themeColor="text1"/>
          <w:sz w:val="22"/>
          <w:lang w:eastAsia="en-US"/>
        </w:rPr>
        <w:t xml:space="preserve">determine which KPIs will help </w:t>
      </w:r>
      <w:r w:rsidRPr="00BC4FFB">
        <w:rPr>
          <w:rFonts w:ascii="Arial" w:hAnsi="Arial" w:cs="Arial"/>
          <w:color w:val="000000" w:themeColor="text1"/>
          <w:sz w:val="22"/>
        </w:rPr>
        <w:t>me</w:t>
      </w:r>
      <w:r w:rsidRPr="00BC4FFB">
        <w:rPr>
          <w:rFonts w:ascii="Arial" w:hAnsi="Arial" w:cs="Arial"/>
          <w:color w:val="000000" w:themeColor="text1"/>
          <w:sz w:val="22"/>
          <w:lang w:eastAsia="en-US"/>
        </w:rPr>
        <w:t xml:space="preserve"> further understand and meet </w:t>
      </w:r>
      <w:r w:rsidRPr="00BC4FFB">
        <w:rPr>
          <w:rFonts w:ascii="Arial" w:hAnsi="Arial" w:cs="Arial"/>
          <w:color w:val="000000" w:themeColor="text1"/>
          <w:sz w:val="22"/>
        </w:rPr>
        <w:t>my</w:t>
      </w:r>
      <w:r w:rsidRPr="00BC4FFB">
        <w:rPr>
          <w:rFonts w:ascii="Arial" w:hAnsi="Arial" w:cs="Arial"/>
          <w:color w:val="000000" w:themeColor="text1"/>
          <w:sz w:val="22"/>
          <w:lang w:eastAsia="en-US"/>
        </w:rPr>
        <w:t xml:space="preserve"> goals, and then integra</w:t>
      </w:r>
      <w:r w:rsidR="00CC76E2">
        <w:rPr>
          <w:rFonts w:ascii="Arial" w:hAnsi="Arial" w:cs="Arial"/>
          <w:color w:val="000000" w:themeColor="text1"/>
          <w:sz w:val="22"/>
          <w:lang w:eastAsia="en-US"/>
        </w:rPr>
        <w:t xml:space="preserve">te them throughout the project. </w:t>
      </w:r>
      <w:r w:rsidR="00CC76E2">
        <w:rPr>
          <w:rFonts w:ascii="Arial" w:hAnsi="Arial" w:cs="Arial"/>
          <w:color w:val="000000" w:themeColor="text1"/>
          <w:sz w:val="22"/>
        </w:rPr>
        <w:t>B</w:t>
      </w:r>
      <w:r w:rsidR="00CC76E2">
        <w:rPr>
          <w:rFonts w:ascii="Arial" w:hAnsi="Arial" w:cs="Arial" w:hint="eastAsia"/>
          <w:color w:val="000000" w:themeColor="text1"/>
          <w:sz w:val="22"/>
        </w:rPr>
        <w:t xml:space="preserve">esides, </w:t>
      </w:r>
      <w:r w:rsidRPr="00BC4FFB">
        <w:rPr>
          <w:rFonts w:ascii="Arial" w:hAnsi="Arial" w:cs="Arial"/>
          <w:color w:val="000000" w:themeColor="text1"/>
          <w:sz w:val="22"/>
          <w:lang w:eastAsia="en-US"/>
        </w:rPr>
        <w:t>KPIs should match strategy, not just industry.</w:t>
      </w:r>
    </w:p>
    <w:p w14:paraId="36A74813" w14:textId="5FE864A6" w:rsidR="0076605C" w:rsidRDefault="0076605C" w:rsidP="0076605C">
      <w:pPr>
        <w:autoSpaceDE w:val="0"/>
        <w:autoSpaceDN w:val="0"/>
        <w:adjustRightInd w:val="0"/>
        <w:rPr>
          <w:rFonts w:ascii="Arial" w:hAnsi="Arial" w:cs="Arial"/>
          <w:color w:val="000000" w:themeColor="text1"/>
          <w:sz w:val="22"/>
        </w:rPr>
      </w:pPr>
    </w:p>
    <w:p w14:paraId="4A84C59C" w14:textId="63C45C13" w:rsidR="0076605C" w:rsidRDefault="00862463" w:rsidP="00862463">
      <w:pPr>
        <w:autoSpaceDE w:val="0"/>
        <w:autoSpaceDN w:val="0"/>
        <w:adjustRightInd w:val="0"/>
        <w:rPr>
          <w:rFonts w:ascii="Arial" w:hAnsi="Arial" w:cs="Arial"/>
          <w:b/>
          <w:color w:val="000000" w:themeColor="text1"/>
          <w:sz w:val="22"/>
        </w:rPr>
      </w:pPr>
      <w:r w:rsidRPr="00862463">
        <w:rPr>
          <w:rFonts w:ascii="Arial" w:hAnsi="Arial" w:cs="Arial"/>
          <w:b/>
          <w:color w:val="000000" w:themeColor="text1"/>
          <w:sz w:val="22"/>
        </w:rPr>
        <w:t>A</w:t>
      </w:r>
      <w:r w:rsidRPr="00862463">
        <w:rPr>
          <w:rFonts w:ascii="Arial" w:hAnsi="Arial" w:cs="Arial" w:hint="eastAsia"/>
          <w:b/>
          <w:color w:val="000000" w:themeColor="text1"/>
          <w:sz w:val="22"/>
        </w:rPr>
        <w:t xml:space="preserve">ccording to the </w:t>
      </w:r>
      <w:r w:rsidRPr="00862463">
        <w:rPr>
          <w:rFonts w:ascii="Arial" w:hAnsi="Arial" w:cs="Arial"/>
          <w:b/>
          <w:color w:val="000000" w:themeColor="text1"/>
          <w:sz w:val="22"/>
        </w:rPr>
        <w:t>definition</w:t>
      </w:r>
      <w:r w:rsidRPr="00862463">
        <w:rPr>
          <w:rFonts w:ascii="Arial" w:hAnsi="Arial" w:cs="Arial" w:hint="eastAsia"/>
          <w:b/>
          <w:color w:val="000000" w:themeColor="text1"/>
          <w:sz w:val="22"/>
        </w:rPr>
        <w:t xml:space="preserve"> and features of key performance indicators (KPIs): </w:t>
      </w:r>
    </w:p>
    <w:p w14:paraId="40AAFB26" w14:textId="493FAB2F" w:rsidR="00862463" w:rsidRPr="00862463" w:rsidRDefault="00862463" w:rsidP="00862463">
      <w:pPr>
        <w:autoSpaceDE w:val="0"/>
        <w:autoSpaceDN w:val="0"/>
        <w:adjustRightInd w:val="0"/>
        <w:rPr>
          <w:rFonts w:ascii="Arial" w:hAnsi="Arial" w:cs="Arial"/>
          <w:b/>
          <w:color w:val="000000" w:themeColor="text1"/>
          <w:sz w:val="22"/>
        </w:rPr>
      </w:pPr>
      <w:r>
        <w:rPr>
          <w:rFonts w:ascii="Arial" w:hAnsi="Arial" w:cs="Arial" w:hint="eastAsia"/>
          <w:b/>
          <w:color w:val="000000" w:themeColor="text1"/>
          <w:sz w:val="22"/>
        </w:rPr>
        <w:t xml:space="preserve">   </w:t>
      </w:r>
      <w:r>
        <w:rPr>
          <w:rFonts w:ascii="Arial" w:hAnsi="Arial" w:cs="Arial"/>
          <w:b/>
          <w:color w:val="000000" w:themeColor="text1"/>
          <w:sz w:val="22"/>
        </w:rPr>
        <w:t>B</w:t>
      </w:r>
      <w:r>
        <w:rPr>
          <w:rFonts w:ascii="Arial" w:hAnsi="Arial" w:cs="Arial" w:hint="eastAsia"/>
          <w:b/>
          <w:color w:val="000000" w:themeColor="text1"/>
          <w:sz w:val="22"/>
        </w:rPr>
        <w:t>ackground information</w:t>
      </w:r>
    </w:p>
    <w:p w14:paraId="629DE12A" w14:textId="38E20859" w:rsidR="0076605C" w:rsidRPr="00BC4FFB" w:rsidRDefault="0076605C" w:rsidP="0076605C">
      <w:pPr>
        <w:widowControl/>
        <w:numPr>
          <w:ilvl w:val="0"/>
          <w:numId w:val="10"/>
        </w:numPr>
        <w:tabs>
          <w:tab w:val="num" w:pos="720"/>
        </w:tabs>
        <w:spacing w:line="249" w:lineRule="auto"/>
        <w:ind w:right="19"/>
        <w:jc w:val="left"/>
        <w:rPr>
          <w:rFonts w:ascii="Arial" w:hAnsi="Arial" w:cs="Arial"/>
          <w:sz w:val="22"/>
        </w:rPr>
      </w:pPr>
      <w:r w:rsidRPr="00BC4FFB">
        <w:rPr>
          <w:rFonts w:ascii="Arial" w:hAnsi="Arial" w:cs="Arial"/>
          <w:sz w:val="22"/>
        </w:rPr>
        <w:t xml:space="preserve">tied to a </w:t>
      </w:r>
      <w:r w:rsidRPr="00862463">
        <w:rPr>
          <w:rFonts w:ascii="Arial" w:hAnsi="Arial" w:cs="Arial"/>
          <w:sz w:val="22"/>
          <w:highlight w:val="yellow"/>
        </w:rPr>
        <w:t>target</w:t>
      </w:r>
    </w:p>
    <w:p w14:paraId="5DD3ECE3" w14:textId="716A1D6D" w:rsidR="0076605C" w:rsidRPr="00862463" w:rsidRDefault="0076605C" w:rsidP="0076605C">
      <w:pPr>
        <w:widowControl/>
        <w:numPr>
          <w:ilvl w:val="0"/>
          <w:numId w:val="10"/>
        </w:numPr>
        <w:tabs>
          <w:tab w:val="num" w:pos="720"/>
        </w:tabs>
        <w:spacing w:line="249" w:lineRule="auto"/>
        <w:ind w:right="19"/>
        <w:jc w:val="left"/>
        <w:rPr>
          <w:rFonts w:ascii="Arial" w:hAnsi="Arial" w:cs="Arial"/>
          <w:sz w:val="22"/>
          <w:highlight w:val="yellow"/>
        </w:rPr>
      </w:pPr>
      <w:r w:rsidRPr="00862463">
        <w:rPr>
          <w:rFonts w:ascii="Arial" w:hAnsi="Arial" w:cs="Arial"/>
          <w:sz w:val="22"/>
          <w:highlight w:val="yellow"/>
        </w:rPr>
        <w:t>provide</w:t>
      </w:r>
      <w:r w:rsidRPr="00BC4FFB">
        <w:rPr>
          <w:rFonts w:ascii="Arial" w:hAnsi="Arial" w:cs="Arial"/>
          <w:sz w:val="22"/>
        </w:rPr>
        <w:t xml:space="preserve"> </w:t>
      </w:r>
      <w:r w:rsidRPr="00862463">
        <w:rPr>
          <w:rFonts w:ascii="Arial" w:hAnsi="Arial" w:cs="Arial"/>
          <w:sz w:val="22"/>
          <w:highlight w:val="yellow"/>
        </w:rPr>
        <w:t>information on controllable factors</w:t>
      </w:r>
      <w:r w:rsidRPr="00BC4FFB">
        <w:rPr>
          <w:rFonts w:ascii="Arial" w:hAnsi="Arial" w:cs="Arial"/>
          <w:sz w:val="22"/>
        </w:rPr>
        <w:t xml:space="preserve"> appropriate for </w:t>
      </w:r>
      <w:r w:rsidRPr="00862463">
        <w:rPr>
          <w:rFonts w:ascii="Arial" w:hAnsi="Arial" w:cs="Arial"/>
          <w:sz w:val="22"/>
          <w:highlight w:val="yellow"/>
        </w:rPr>
        <w:t>informed decision-making</w:t>
      </w:r>
    </w:p>
    <w:p w14:paraId="2C5747BB" w14:textId="2B679AD1" w:rsidR="00862463" w:rsidRPr="00BC4FFB" w:rsidRDefault="00862463" w:rsidP="00862463">
      <w:pPr>
        <w:widowControl/>
        <w:tabs>
          <w:tab w:val="num" w:pos="720"/>
        </w:tabs>
        <w:spacing w:line="249" w:lineRule="auto"/>
        <w:ind w:left="644" w:right="19"/>
        <w:jc w:val="left"/>
        <w:rPr>
          <w:rFonts w:ascii="Arial" w:hAnsi="Arial" w:cs="Arial"/>
          <w:sz w:val="22"/>
        </w:rPr>
      </w:pPr>
      <w:r>
        <w:rPr>
          <w:rFonts w:ascii="Arial" w:hAnsi="Arial" w:cs="Arial" w:hint="eastAsia"/>
          <w:sz w:val="22"/>
        </w:rPr>
        <w:t>features</w:t>
      </w:r>
    </w:p>
    <w:p w14:paraId="26339822" w14:textId="77777777" w:rsidR="0076605C" w:rsidRPr="00BC4FFB" w:rsidRDefault="0076605C" w:rsidP="0076605C">
      <w:pPr>
        <w:widowControl/>
        <w:numPr>
          <w:ilvl w:val="0"/>
          <w:numId w:val="10"/>
        </w:numPr>
        <w:tabs>
          <w:tab w:val="num" w:pos="720"/>
        </w:tabs>
        <w:spacing w:line="249" w:lineRule="auto"/>
        <w:ind w:right="19"/>
        <w:jc w:val="left"/>
        <w:rPr>
          <w:rFonts w:ascii="Arial" w:hAnsi="Arial" w:cs="Arial"/>
          <w:sz w:val="22"/>
        </w:rPr>
      </w:pPr>
      <w:r w:rsidRPr="00BC4FFB">
        <w:rPr>
          <w:rFonts w:ascii="Arial" w:hAnsi="Arial" w:cs="Arial"/>
          <w:sz w:val="22"/>
        </w:rPr>
        <w:t xml:space="preserve">KPIs should be </w:t>
      </w:r>
    </w:p>
    <w:p w14:paraId="246017C3" w14:textId="5514C451" w:rsidR="0076605C" w:rsidRPr="00BC4FFB" w:rsidRDefault="00862463" w:rsidP="0076605C">
      <w:pPr>
        <w:widowControl/>
        <w:numPr>
          <w:ilvl w:val="1"/>
          <w:numId w:val="10"/>
        </w:numPr>
        <w:tabs>
          <w:tab w:val="num" w:pos="1440"/>
        </w:tabs>
        <w:spacing w:line="249" w:lineRule="auto"/>
        <w:ind w:right="19"/>
        <w:jc w:val="left"/>
        <w:rPr>
          <w:rFonts w:ascii="Arial" w:hAnsi="Arial" w:cs="Arial"/>
          <w:sz w:val="22"/>
        </w:rPr>
      </w:pPr>
      <w:r>
        <w:rPr>
          <w:rFonts w:ascii="Arial" w:hAnsi="Arial" w:cs="Arial"/>
          <w:sz w:val="22"/>
        </w:rPr>
        <w:t xml:space="preserve">Relevant: </w:t>
      </w:r>
      <w:r w:rsidR="0076605C" w:rsidRPr="00862463">
        <w:rPr>
          <w:rFonts w:ascii="Arial" w:hAnsi="Arial" w:cs="Arial"/>
          <w:sz w:val="22"/>
          <w:highlight w:val="yellow"/>
        </w:rPr>
        <w:t>important aspect of business</w:t>
      </w:r>
    </w:p>
    <w:p w14:paraId="157C4B4A" w14:textId="05731E1F" w:rsidR="0076605C" w:rsidRPr="00BC4FFB" w:rsidRDefault="00862463" w:rsidP="0076605C">
      <w:pPr>
        <w:widowControl/>
        <w:numPr>
          <w:ilvl w:val="1"/>
          <w:numId w:val="10"/>
        </w:numPr>
        <w:tabs>
          <w:tab w:val="num" w:pos="1440"/>
        </w:tabs>
        <w:spacing w:line="249" w:lineRule="auto"/>
        <w:ind w:right="19"/>
        <w:jc w:val="left"/>
        <w:rPr>
          <w:rFonts w:ascii="Arial" w:hAnsi="Arial" w:cs="Arial"/>
          <w:sz w:val="22"/>
        </w:rPr>
      </w:pPr>
      <w:r>
        <w:rPr>
          <w:rFonts w:ascii="Arial" w:hAnsi="Arial" w:cs="Arial"/>
          <w:sz w:val="22"/>
        </w:rPr>
        <w:t xml:space="preserve">Indicative: </w:t>
      </w:r>
      <w:r w:rsidR="0076605C" w:rsidRPr="00862463">
        <w:rPr>
          <w:rFonts w:ascii="Arial" w:hAnsi="Arial" w:cs="Arial"/>
          <w:sz w:val="22"/>
          <w:highlight w:val="yellow"/>
        </w:rPr>
        <w:t>success or failure of business</w:t>
      </w:r>
    </w:p>
    <w:p w14:paraId="5C61193E" w14:textId="77777777" w:rsidR="0076605C" w:rsidRPr="00BC4FFB" w:rsidRDefault="0076605C" w:rsidP="0076605C">
      <w:pPr>
        <w:widowControl/>
        <w:numPr>
          <w:ilvl w:val="1"/>
          <w:numId w:val="10"/>
        </w:numPr>
        <w:tabs>
          <w:tab w:val="num" w:pos="1440"/>
        </w:tabs>
        <w:spacing w:line="249" w:lineRule="auto"/>
        <w:ind w:right="19"/>
        <w:jc w:val="left"/>
        <w:rPr>
          <w:rFonts w:ascii="Arial" w:hAnsi="Arial" w:cs="Arial"/>
          <w:sz w:val="22"/>
        </w:rPr>
      </w:pPr>
      <w:r w:rsidRPr="00BC4FFB">
        <w:rPr>
          <w:rFonts w:ascii="Arial" w:hAnsi="Arial" w:cs="Arial"/>
          <w:sz w:val="22"/>
        </w:rPr>
        <w:t xml:space="preserve">Measurable: can be expressed </w:t>
      </w:r>
      <w:r w:rsidRPr="00862463">
        <w:rPr>
          <w:rFonts w:ascii="Arial" w:hAnsi="Arial" w:cs="Arial"/>
          <w:sz w:val="22"/>
          <w:highlight w:val="yellow"/>
        </w:rPr>
        <w:t>quantitatively</w:t>
      </w:r>
    </w:p>
    <w:p w14:paraId="141244AE" w14:textId="77777777" w:rsidR="0076605C" w:rsidRPr="00BC4FFB" w:rsidRDefault="0076605C" w:rsidP="0076605C">
      <w:pPr>
        <w:widowControl/>
        <w:numPr>
          <w:ilvl w:val="1"/>
          <w:numId w:val="10"/>
        </w:numPr>
        <w:tabs>
          <w:tab w:val="num" w:pos="1440"/>
        </w:tabs>
        <w:spacing w:line="249" w:lineRule="auto"/>
        <w:ind w:right="19"/>
        <w:jc w:val="left"/>
        <w:rPr>
          <w:rFonts w:ascii="Arial" w:hAnsi="Arial" w:cs="Arial"/>
          <w:sz w:val="22"/>
        </w:rPr>
      </w:pPr>
      <w:r w:rsidRPr="00BC4FFB">
        <w:rPr>
          <w:rFonts w:ascii="Arial" w:hAnsi="Arial" w:cs="Arial"/>
          <w:sz w:val="22"/>
        </w:rPr>
        <w:t xml:space="preserve">Predictive: able to </w:t>
      </w:r>
      <w:r w:rsidRPr="00862463">
        <w:rPr>
          <w:rFonts w:ascii="Arial" w:hAnsi="Arial" w:cs="Arial"/>
          <w:sz w:val="22"/>
          <w:highlight w:val="yellow"/>
        </w:rPr>
        <w:t>predict</w:t>
      </w:r>
      <w:r w:rsidRPr="00BC4FFB">
        <w:rPr>
          <w:rFonts w:ascii="Arial" w:hAnsi="Arial" w:cs="Arial"/>
          <w:sz w:val="22"/>
        </w:rPr>
        <w:t xml:space="preserve"> the </w:t>
      </w:r>
      <w:r w:rsidRPr="00862463">
        <w:rPr>
          <w:rFonts w:ascii="Arial" w:hAnsi="Arial" w:cs="Arial"/>
          <w:sz w:val="22"/>
          <w:highlight w:val="yellow"/>
        </w:rPr>
        <w:t>future</w:t>
      </w:r>
      <w:r w:rsidRPr="00BC4FFB">
        <w:rPr>
          <w:rFonts w:ascii="Arial" w:hAnsi="Arial" w:cs="Arial"/>
          <w:sz w:val="22"/>
        </w:rPr>
        <w:t xml:space="preserve"> of a particular </w:t>
      </w:r>
      <w:r w:rsidRPr="00862463">
        <w:rPr>
          <w:rFonts w:ascii="Arial" w:hAnsi="Arial" w:cs="Arial"/>
          <w:sz w:val="22"/>
          <w:highlight w:val="yellow"/>
        </w:rPr>
        <w:t>trend</w:t>
      </w:r>
    </w:p>
    <w:p w14:paraId="1BE182EE" w14:textId="77777777" w:rsidR="0076605C" w:rsidRPr="00BC4FFB" w:rsidRDefault="0076605C" w:rsidP="0076605C">
      <w:pPr>
        <w:widowControl/>
        <w:numPr>
          <w:ilvl w:val="1"/>
          <w:numId w:val="10"/>
        </w:numPr>
        <w:spacing w:line="249" w:lineRule="auto"/>
        <w:ind w:right="19"/>
        <w:jc w:val="left"/>
        <w:rPr>
          <w:rFonts w:ascii="Arial" w:hAnsi="Arial" w:cs="Arial"/>
          <w:sz w:val="22"/>
        </w:rPr>
      </w:pPr>
      <w:r w:rsidRPr="00BC4FFB">
        <w:rPr>
          <w:rFonts w:ascii="Arial" w:hAnsi="Arial" w:cs="Arial"/>
          <w:sz w:val="22"/>
        </w:rPr>
        <w:t xml:space="preserve">Understood:  known </w:t>
      </w:r>
      <w:r w:rsidRPr="00862463">
        <w:rPr>
          <w:rFonts w:ascii="Arial" w:hAnsi="Arial" w:cs="Arial"/>
          <w:sz w:val="22"/>
          <w:highlight w:val="yellow"/>
        </w:rPr>
        <w:t>relationship</w:t>
      </w:r>
      <w:r w:rsidRPr="00BC4FFB">
        <w:rPr>
          <w:rFonts w:ascii="Arial" w:hAnsi="Arial" w:cs="Arial"/>
          <w:sz w:val="22"/>
        </w:rPr>
        <w:t xml:space="preserve"> to </w:t>
      </w:r>
      <w:r w:rsidRPr="00862463">
        <w:rPr>
          <w:rFonts w:ascii="Arial" w:hAnsi="Arial" w:cs="Arial"/>
          <w:sz w:val="22"/>
          <w:highlight w:val="yellow"/>
        </w:rPr>
        <w:t>performance</w:t>
      </w:r>
    </w:p>
    <w:p w14:paraId="3568B562" w14:textId="77777777" w:rsidR="0076605C" w:rsidRPr="00BC4FFB" w:rsidRDefault="0076605C" w:rsidP="0076605C">
      <w:pPr>
        <w:ind w:right="19"/>
        <w:rPr>
          <w:rFonts w:ascii="Arial" w:hAnsi="Arial" w:cs="Arial"/>
          <w:sz w:val="22"/>
        </w:rPr>
      </w:pPr>
    </w:p>
    <w:p w14:paraId="0D03510A" w14:textId="687ADEF6" w:rsidR="0076605C" w:rsidRPr="00BC4FFB" w:rsidRDefault="0076605C" w:rsidP="0076605C">
      <w:pPr>
        <w:autoSpaceDE w:val="0"/>
        <w:autoSpaceDN w:val="0"/>
        <w:adjustRightInd w:val="0"/>
        <w:ind w:left="284"/>
        <w:rPr>
          <w:rFonts w:ascii="Arial" w:hAnsi="Arial" w:cs="Arial"/>
          <w:b/>
          <w:color w:val="000000" w:themeColor="text1"/>
          <w:sz w:val="22"/>
        </w:rPr>
      </w:pPr>
      <w:r w:rsidRPr="00BC4FFB">
        <w:rPr>
          <w:rFonts w:ascii="Arial" w:hAnsi="Arial" w:cs="Arial"/>
          <w:b/>
          <w:color w:val="000000" w:themeColor="text1"/>
          <w:sz w:val="22"/>
        </w:rPr>
        <w:t>Therefore, the KPI that I</w:t>
      </w:r>
      <w:r w:rsidR="00CC76E2">
        <w:rPr>
          <w:rFonts w:ascii="Arial" w:hAnsi="Arial" w:cs="Arial"/>
          <w:b/>
          <w:color w:val="000000" w:themeColor="text1"/>
          <w:sz w:val="22"/>
        </w:rPr>
        <w:t xml:space="preserve"> will focus on including</w:t>
      </w:r>
      <w:r w:rsidRPr="00BC4FFB">
        <w:rPr>
          <w:rFonts w:ascii="Arial" w:hAnsi="Arial" w:cs="Arial"/>
          <w:b/>
          <w:color w:val="000000" w:themeColor="text1"/>
          <w:sz w:val="22"/>
        </w:rPr>
        <w:t>:</w:t>
      </w:r>
    </w:p>
    <w:p w14:paraId="53489757" w14:textId="674A405E" w:rsidR="0076605C" w:rsidRPr="00BC4FFB" w:rsidRDefault="00CC76E2" w:rsidP="0076605C">
      <w:pPr>
        <w:widowControl/>
        <w:numPr>
          <w:ilvl w:val="1"/>
          <w:numId w:val="11"/>
        </w:numPr>
        <w:tabs>
          <w:tab w:val="num" w:pos="1440"/>
        </w:tabs>
        <w:spacing w:line="249" w:lineRule="auto"/>
        <w:ind w:right="19"/>
        <w:jc w:val="left"/>
        <w:rPr>
          <w:rFonts w:ascii="Arial" w:hAnsi="Arial" w:cs="Arial"/>
          <w:sz w:val="22"/>
        </w:rPr>
      </w:pPr>
      <w:r>
        <w:rPr>
          <w:rFonts w:ascii="Arial" w:hAnsi="Arial" w:cs="Arial"/>
          <w:sz w:val="22"/>
        </w:rPr>
        <w:t xml:space="preserve">cost </w:t>
      </w:r>
      <w:r w:rsidR="0076605C" w:rsidRPr="00BC4FFB">
        <w:rPr>
          <w:rFonts w:ascii="Arial" w:hAnsi="Arial" w:cs="Arial"/>
          <w:sz w:val="22"/>
        </w:rPr>
        <w:t>or schedule performance index (CPI or SPI)</w:t>
      </w:r>
      <w:r w:rsidR="00862463">
        <w:rPr>
          <w:rFonts w:ascii="Arial" w:hAnsi="Arial" w:cs="Arial" w:hint="eastAsia"/>
          <w:sz w:val="22"/>
        </w:rPr>
        <w:t xml:space="preserve"> </w:t>
      </w:r>
      <w:ins w:id="212" w:author="Microsoft Office 用户" w:date="2016-06-24T13:43:00Z">
        <w:r w:rsidR="00862463">
          <w:rPr>
            <w:rFonts w:ascii="Arial" w:hAnsi="Arial" w:cs="Arial" w:hint="eastAsia"/>
            <w:sz w:val="22"/>
          </w:rPr>
          <w:t>money and time</w:t>
        </w:r>
      </w:ins>
    </w:p>
    <w:p w14:paraId="6184D2CC" w14:textId="77777777" w:rsidR="00862463" w:rsidRPr="00BC4FFB" w:rsidRDefault="00862463" w:rsidP="00862463">
      <w:pPr>
        <w:widowControl/>
        <w:numPr>
          <w:ilvl w:val="1"/>
          <w:numId w:val="11"/>
        </w:numPr>
        <w:tabs>
          <w:tab w:val="num" w:pos="1440"/>
        </w:tabs>
        <w:spacing w:line="249" w:lineRule="auto"/>
        <w:ind w:right="19"/>
        <w:jc w:val="left"/>
        <w:rPr>
          <w:rFonts w:ascii="Arial" w:hAnsi="Arial" w:cs="Arial"/>
          <w:sz w:val="22"/>
        </w:rPr>
      </w:pPr>
      <w:moveToRangeStart w:id="213" w:author="Microsoft Office 用户" w:date="2016-06-24T13:44:00Z" w:name="move454539181"/>
      <w:moveTo w:id="214" w:author="Microsoft Office 用户" w:date="2016-06-24T13:44:00Z">
        <w:r w:rsidRPr="00BC4FFB">
          <w:rPr>
            <w:rFonts w:ascii="Arial" w:hAnsi="Arial" w:cs="Arial"/>
            <w:sz w:val="22"/>
          </w:rPr>
          <w:t xml:space="preserve">net profit before tax, </w:t>
        </w:r>
      </w:moveTo>
    </w:p>
    <w:moveToRangeEnd w:id="213"/>
    <w:p w14:paraId="5B807715" w14:textId="77777777" w:rsidR="001A23E9" w:rsidRPr="00BC4FFB" w:rsidRDefault="001A23E9" w:rsidP="001A23E9">
      <w:pPr>
        <w:widowControl/>
        <w:numPr>
          <w:ilvl w:val="1"/>
          <w:numId w:val="11"/>
        </w:numPr>
        <w:tabs>
          <w:tab w:val="num" w:pos="1440"/>
        </w:tabs>
        <w:spacing w:line="249" w:lineRule="auto"/>
        <w:ind w:right="19"/>
        <w:jc w:val="left"/>
        <w:rPr>
          <w:ins w:id="215" w:author="Microsoft Office 用户" w:date="2016-06-24T21:27:00Z"/>
          <w:rFonts w:ascii="Arial" w:hAnsi="Arial" w:cs="Arial"/>
          <w:sz w:val="22"/>
        </w:rPr>
      </w:pPr>
      <w:ins w:id="216" w:author="Microsoft Office 用户" w:date="2016-06-24T21:27:00Z">
        <w:r w:rsidRPr="00BC4FFB">
          <w:rPr>
            <w:rFonts w:ascii="Arial" w:hAnsi="Arial" w:cs="Arial"/>
            <w:sz w:val="22"/>
          </w:rPr>
          <w:t xml:space="preserve">return on investment, </w:t>
        </w:r>
      </w:ins>
    </w:p>
    <w:p w14:paraId="783C884D" w14:textId="77777777" w:rsidR="00862463" w:rsidRPr="00BC4FFB" w:rsidRDefault="00862463" w:rsidP="00862463">
      <w:pPr>
        <w:widowControl/>
        <w:numPr>
          <w:ilvl w:val="1"/>
          <w:numId w:val="11"/>
        </w:numPr>
        <w:tabs>
          <w:tab w:val="num" w:pos="1440"/>
        </w:tabs>
        <w:spacing w:line="249" w:lineRule="auto"/>
        <w:ind w:right="19"/>
        <w:jc w:val="left"/>
        <w:rPr>
          <w:ins w:id="217" w:author="Microsoft Office 用户" w:date="2016-06-24T13:44:00Z"/>
          <w:rFonts w:ascii="Arial" w:hAnsi="Arial" w:cs="Arial"/>
          <w:sz w:val="22"/>
        </w:rPr>
      </w:pPr>
      <w:ins w:id="218" w:author="Microsoft Office 用户" w:date="2016-06-24T13:44:00Z">
        <w:r w:rsidRPr="00BC4FFB">
          <w:rPr>
            <w:rFonts w:ascii="Arial" w:hAnsi="Arial" w:cs="Arial"/>
            <w:sz w:val="22"/>
          </w:rPr>
          <w:t xml:space="preserve">value of new business, </w:t>
        </w:r>
      </w:ins>
    </w:p>
    <w:p w14:paraId="22E2D2FA" w14:textId="752DA911" w:rsidR="0076605C" w:rsidRPr="00BC4FFB" w:rsidDel="00862463" w:rsidRDefault="0076605C" w:rsidP="0076605C">
      <w:pPr>
        <w:widowControl/>
        <w:numPr>
          <w:ilvl w:val="1"/>
          <w:numId w:val="11"/>
        </w:numPr>
        <w:tabs>
          <w:tab w:val="num" w:pos="1440"/>
        </w:tabs>
        <w:spacing w:line="249" w:lineRule="auto"/>
        <w:ind w:right="19"/>
        <w:jc w:val="left"/>
        <w:rPr>
          <w:del w:id="219" w:author="Microsoft Office 用户" w:date="2016-06-24T13:45:00Z"/>
          <w:rFonts w:ascii="Arial" w:hAnsi="Arial" w:cs="Arial"/>
          <w:sz w:val="22"/>
        </w:rPr>
      </w:pPr>
      <w:del w:id="220" w:author="Microsoft Office 用户" w:date="2016-06-24T13:45:00Z">
        <w:r w:rsidRPr="00BC4FFB" w:rsidDel="00862463">
          <w:rPr>
            <w:rFonts w:ascii="Arial" w:hAnsi="Arial" w:cs="Arial"/>
            <w:sz w:val="22"/>
          </w:rPr>
          <w:delText xml:space="preserve">customer satisfaction, </w:delText>
        </w:r>
      </w:del>
    </w:p>
    <w:p w14:paraId="14262696" w14:textId="77777777" w:rsidR="00862463" w:rsidRPr="00BC4FFB" w:rsidRDefault="00862463" w:rsidP="00862463">
      <w:pPr>
        <w:widowControl/>
        <w:numPr>
          <w:ilvl w:val="1"/>
          <w:numId w:val="11"/>
        </w:numPr>
        <w:tabs>
          <w:tab w:val="num" w:pos="1440"/>
        </w:tabs>
        <w:spacing w:line="249" w:lineRule="auto"/>
        <w:ind w:right="19"/>
        <w:jc w:val="left"/>
        <w:rPr>
          <w:rFonts w:ascii="Arial" w:hAnsi="Arial" w:cs="Arial"/>
          <w:sz w:val="22"/>
        </w:rPr>
      </w:pPr>
      <w:moveToRangeStart w:id="221" w:author="Microsoft Office 用户" w:date="2016-06-24T13:45:00Z" w:name="move454539251"/>
      <w:moveTo w:id="222" w:author="Microsoft Office 用户" w:date="2016-06-24T13:45:00Z">
        <w:r w:rsidRPr="00BC4FFB">
          <w:rPr>
            <w:rFonts w:ascii="Arial" w:hAnsi="Arial" w:cs="Arial"/>
            <w:sz w:val="22"/>
          </w:rPr>
          <w:t>expense</w:t>
        </w:r>
        <w:del w:id="223" w:author="Microsoft Office 用户" w:date="2016-06-24T21:28:00Z">
          <w:r w:rsidRPr="00BC4FFB" w:rsidDel="001A23E9">
            <w:rPr>
              <w:rFonts w:ascii="Arial" w:hAnsi="Arial" w:cs="Arial"/>
              <w:sz w:val="22"/>
            </w:rPr>
            <w:delText>s</w:delText>
          </w:r>
        </w:del>
        <w:r w:rsidRPr="00BC4FFB">
          <w:rPr>
            <w:rFonts w:ascii="Arial" w:hAnsi="Arial" w:cs="Arial"/>
            <w:sz w:val="22"/>
          </w:rPr>
          <w:t xml:space="preserve"> as a ratio to revenue, </w:t>
        </w:r>
      </w:moveTo>
    </w:p>
    <w:p w14:paraId="3AC405C7" w14:textId="21A97C15" w:rsidR="00862463" w:rsidRPr="00BC4FFB" w:rsidDel="00941692" w:rsidRDefault="00862463" w:rsidP="00862463">
      <w:pPr>
        <w:widowControl/>
        <w:numPr>
          <w:ilvl w:val="1"/>
          <w:numId w:val="11"/>
        </w:numPr>
        <w:tabs>
          <w:tab w:val="num" w:pos="1440"/>
        </w:tabs>
        <w:spacing w:line="249" w:lineRule="auto"/>
        <w:ind w:right="19"/>
        <w:jc w:val="left"/>
        <w:rPr>
          <w:del w:id="224" w:author="Microsoft Office 用户" w:date="2016-06-24T21:24:00Z"/>
          <w:rFonts w:ascii="Arial" w:hAnsi="Arial" w:cs="Arial"/>
          <w:sz w:val="22"/>
        </w:rPr>
      </w:pPr>
      <w:moveToRangeStart w:id="225" w:author="Microsoft Office 用户" w:date="2016-06-24T13:45:00Z" w:name="move454539257"/>
      <w:moveToRangeEnd w:id="221"/>
      <w:moveTo w:id="226" w:author="Microsoft Office 用户" w:date="2016-06-24T13:45:00Z">
        <w:del w:id="227" w:author="Microsoft Office 用户" w:date="2016-06-24T21:24:00Z">
          <w:r w:rsidRPr="00BC4FFB" w:rsidDel="00941692">
            <w:rPr>
              <w:rFonts w:ascii="Arial" w:hAnsi="Arial" w:cs="Arial"/>
              <w:sz w:val="22"/>
            </w:rPr>
            <w:delText xml:space="preserve">net cash flow, </w:delText>
          </w:r>
        </w:del>
      </w:moveTo>
    </w:p>
    <w:moveToRangeEnd w:id="225"/>
    <w:p w14:paraId="73BBD580" w14:textId="0DC85435" w:rsidR="00862463" w:rsidRPr="00BC4FFB" w:rsidRDefault="00862463" w:rsidP="00862463">
      <w:pPr>
        <w:widowControl/>
        <w:numPr>
          <w:ilvl w:val="1"/>
          <w:numId w:val="11"/>
        </w:numPr>
        <w:tabs>
          <w:tab w:val="num" w:pos="1440"/>
        </w:tabs>
        <w:spacing w:line="249" w:lineRule="auto"/>
        <w:ind w:right="19"/>
        <w:jc w:val="left"/>
        <w:rPr>
          <w:ins w:id="228" w:author="Microsoft Office 用户" w:date="2016-06-24T13:45:00Z"/>
          <w:rFonts w:ascii="Arial" w:hAnsi="Arial" w:cs="Arial"/>
          <w:sz w:val="22"/>
        </w:rPr>
      </w:pPr>
      <w:ins w:id="229" w:author="Microsoft Office 用户" w:date="2016-06-24T13:45:00Z">
        <w:r w:rsidRPr="00BC4FFB">
          <w:rPr>
            <w:rFonts w:ascii="Arial" w:hAnsi="Arial" w:cs="Arial"/>
            <w:sz w:val="22"/>
          </w:rPr>
          <w:t xml:space="preserve">customer </w:t>
        </w:r>
        <w:r>
          <w:rPr>
            <w:rFonts w:ascii="Arial" w:hAnsi="Arial" w:cs="Arial" w:hint="eastAsia"/>
            <w:sz w:val="22"/>
          </w:rPr>
          <w:t xml:space="preserve">and employee </w:t>
        </w:r>
        <w:r w:rsidRPr="00BC4FFB">
          <w:rPr>
            <w:rFonts w:ascii="Arial" w:hAnsi="Arial" w:cs="Arial"/>
            <w:sz w:val="22"/>
          </w:rPr>
          <w:t xml:space="preserve">satisfaction, </w:t>
        </w:r>
      </w:ins>
    </w:p>
    <w:p w14:paraId="1ADF578D" w14:textId="77777777" w:rsidR="00862463" w:rsidRPr="00BC4FFB" w:rsidRDefault="00862463" w:rsidP="00862463">
      <w:pPr>
        <w:widowControl/>
        <w:numPr>
          <w:ilvl w:val="1"/>
          <w:numId w:val="11"/>
        </w:numPr>
        <w:tabs>
          <w:tab w:val="num" w:pos="1440"/>
        </w:tabs>
        <w:spacing w:line="249" w:lineRule="auto"/>
        <w:ind w:right="19"/>
        <w:jc w:val="left"/>
        <w:rPr>
          <w:rFonts w:ascii="Arial" w:hAnsi="Arial" w:cs="Arial"/>
          <w:sz w:val="22"/>
        </w:rPr>
      </w:pPr>
      <w:moveToRangeStart w:id="230" w:author="Microsoft Office 用户" w:date="2016-06-24T13:45:00Z" w:name="move454539280"/>
      <w:moveTo w:id="231" w:author="Microsoft Office 用户" w:date="2016-06-24T13:45:00Z">
        <w:r w:rsidRPr="00BC4FFB">
          <w:rPr>
            <w:rFonts w:ascii="Arial" w:hAnsi="Arial" w:cs="Arial"/>
            <w:sz w:val="22"/>
          </w:rPr>
          <w:t>manufacturing capacity and operational efficiency</w:t>
        </w:r>
      </w:moveTo>
    </w:p>
    <w:moveToRangeEnd w:id="230"/>
    <w:p w14:paraId="72C489A6" w14:textId="1FED5878" w:rsidR="0076605C" w:rsidRPr="00BC4FFB" w:rsidDel="00862463" w:rsidRDefault="0076605C" w:rsidP="0076605C">
      <w:pPr>
        <w:widowControl/>
        <w:numPr>
          <w:ilvl w:val="1"/>
          <w:numId w:val="11"/>
        </w:numPr>
        <w:tabs>
          <w:tab w:val="num" w:pos="1440"/>
        </w:tabs>
        <w:spacing w:line="249" w:lineRule="auto"/>
        <w:ind w:right="19"/>
        <w:jc w:val="left"/>
        <w:rPr>
          <w:del w:id="232" w:author="Microsoft Office 用户" w:date="2016-06-24T13:43:00Z"/>
          <w:rFonts w:ascii="Arial" w:hAnsi="Arial" w:cs="Arial"/>
          <w:sz w:val="22"/>
        </w:rPr>
      </w:pPr>
      <w:del w:id="233" w:author="Microsoft Office 用户" w:date="2016-06-24T13:43:00Z">
        <w:r w:rsidRPr="00BC4FFB" w:rsidDel="00862463">
          <w:rPr>
            <w:rFonts w:ascii="Arial" w:hAnsi="Arial" w:cs="Arial"/>
            <w:sz w:val="22"/>
          </w:rPr>
          <w:delText xml:space="preserve">employee satisfaction, </w:delText>
        </w:r>
      </w:del>
    </w:p>
    <w:p w14:paraId="78E1946C" w14:textId="5FDB3992" w:rsidR="0076605C" w:rsidRPr="00BC4FFB" w:rsidDel="00862463" w:rsidRDefault="0076605C" w:rsidP="0076605C">
      <w:pPr>
        <w:widowControl/>
        <w:numPr>
          <w:ilvl w:val="1"/>
          <w:numId w:val="11"/>
        </w:numPr>
        <w:tabs>
          <w:tab w:val="num" w:pos="1440"/>
        </w:tabs>
        <w:spacing w:line="249" w:lineRule="auto"/>
        <w:ind w:right="19"/>
        <w:jc w:val="left"/>
        <w:rPr>
          <w:del w:id="234" w:author="Microsoft Office 用户" w:date="2016-06-24T13:44:00Z"/>
          <w:rFonts w:ascii="Arial" w:hAnsi="Arial" w:cs="Arial"/>
          <w:sz w:val="22"/>
        </w:rPr>
      </w:pPr>
      <w:del w:id="235" w:author="Microsoft Office 用户" w:date="2016-06-24T13:44:00Z">
        <w:r w:rsidRPr="00BC4FFB" w:rsidDel="00862463">
          <w:rPr>
            <w:rFonts w:ascii="Arial" w:hAnsi="Arial" w:cs="Arial"/>
            <w:sz w:val="22"/>
          </w:rPr>
          <w:delText xml:space="preserve">value of new business, </w:delText>
        </w:r>
      </w:del>
    </w:p>
    <w:p w14:paraId="0107DB77" w14:textId="347D9455" w:rsidR="0076605C" w:rsidRPr="00BC4FFB" w:rsidDel="00941692" w:rsidRDefault="0076605C" w:rsidP="0076605C">
      <w:pPr>
        <w:widowControl/>
        <w:numPr>
          <w:ilvl w:val="1"/>
          <w:numId w:val="11"/>
        </w:numPr>
        <w:tabs>
          <w:tab w:val="num" w:pos="1440"/>
        </w:tabs>
        <w:spacing w:line="249" w:lineRule="auto"/>
        <w:ind w:right="19"/>
        <w:jc w:val="left"/>
        <w:rPr>
          <w:del w:id="236" w:author="Microsoft Office 用户" w:date="2016-06-24T21:25:00Z"/>
          <w:rFonts w:ascii="Arial" w:hAnsi="Arial" w:cs="Arial"/>
          <w:sz w:val="22"/>
        </w:rPr>
      </w:pPr>
      <w:moveFromRangeStart w:id="237" w:author="Microsoft Office 用户" w:date="2016-06-24T13:44:00Z" w:name="move454539181"/>
      <w:moveFrom w:id="238" w:author="Microsoft Office 用户" w:date="2016-06-24T13:44:00Z">
        <w:del w:id="239" w:author="Microsoft Office 用户" w:date="2016-06-24T21:25:00Z">
          <w:r w:rsidRPr="00BC4FFB" w:rsidDel="00941692">
            <w:rPr>
              <w:rFonts w:ascii="Arial" w:hAnsi="Arial" w:cs="Arial"/>
              <w:sz w:val="22"/>
            </w:rPr>
            <w:delText xml:space="preserve">net profit before tax, </w:delText>
          </w:r>
        </w:del>
      </w:moveFrom>
    </w:p>
    <w:moveFromRangeEnd w:id="237"/>
    <w:p w14:paraId="257B0AD2" w14:textId="2B4D5A74" w:rsidR="0076605C" w:rsidRPr="00BC4FFB" w:rsidDel="00862463" w:rsidRDefault="0076605C" w:rsidP="0076605C">
      <w:pPr>
        <w:widowControl/>
        <w:numPr>
          <w:ilvl w:val="1"/>
          <w:numId w:val="11"/>
        </w:numPr>
        <w:tabs>
          <w:tab w:val="num" w:pos="1440"/>
        </w:tabs>
        <w:spacing w:line="249" w:lineRule="auto"/>
        <w:ind w:right="19"/>
        <w:jc w:val="left"/>
        <w:rPr>
          <w:del w:id="240" w:author="Microsoft Office 用户" w:date="2016-06-24T13:44:00Z"/>
          <w:rFonts w:ascii="Arial" w:hAnsi="Arial" w:cs="Arial"/>
          <w:sz w:val="22"/>
        </w:rPr>
      </w:pPr>
      <w:del w:id="241" w:author="Microsoft Office 用户" w:date="2016-06-24T13:44:00Z">
        <w:r w:rsidRPr="00BC4FFB" w:rsidDel="00862463">
          <w:rPr>
            <w:rFonts w:ascii="Arial" w:hAnsi="Arial" w:cs="Arial"/>
            <w:sz w:val="22"/>
          </w:rPr>
          <w:delText xml:space="preserve">return on investment, </w:delText>
        </w:r>
      </w:del>
    </w:p>
    <w:p w14:paraId="7C5AE2AB" w14:textId="64BC1E25" w:rsidR="0076605C" w:rsidRPr="00BC4FFB" w:rsidDel="00862463" w:rsidRDefault="0076605C" w:rsidP="0076605C">
      <w:pPr>
        <w:widowControl/>
        <w:numPr>
          <w:ilvl w:val="1"/>
          <w:numId w:val="11"/>
        </w:numPr>
        <w:tabs>
          <w:tab w:val="num" w:pos="1440"/>
        </w:tabs>
        <w:spacing w:line="249" w:lineRule="auto"/>
        <w:ind w:right="19"/>
        <w:jc w:val="left"/>
        <w:rPr>
          <w:del w:id="242" w:author="Microsoft Office 用户" w:date="2016-06-24T13:45:00Z"/>
          <w:rFonts w:ascii="Arial" w:hAnsi="Arial" w:cs="Arial"/>
          <w:sz w:val="22"/>
        </w:rPr>
      </w:pPr>
      <w:del w:id="243" w:author="Microsoft Office 用户" w:date="2016-06-24T13:45:00Z">
        <w:r w:rsidRPr="00BC4FFB" w:rsidDel="00862463">
          <w:rPr>
            <w:rFonts w:ascii="Arial" w:hAnsi="Arial" w:cs="Arial"/>
            <w:sz w:val="22"/>
          </w:rPr>
          <w:delText>comparison of this period with last period</w:delText>
        </w:r>
      </w:del>
    </w:p>
    <w:p w14:paraId="45B6B14B" w14:textId="6EC5F139" w:rsidR="0076605C" w:rsidRPr="00BC4FFB" w:rsidDel="00941692" w:rsidRDefault="0076605C" w:rsidP="0076605C">
      <w:pPr>
        <w:widowControl/>
        <w:numPr>
          <w:ilvl w:val="1"/>
          <w:numId w:val="11"/>
        </w:numPr>
        <w:tabs>
          <w:tab w:val="num" w:pos="1440"/>
        </w:tabs>
        <w:spacing w:line="249" w:lineRule="auto"/>
        <w:ind w:right="19"/>
        <w:jc w:val="left"/>
        <w:rPr>
          <w:del w:id="244" w:author="Microsoft Office 用户" w:date="2016-06-24T21:25:00Z"/>
          <w:rFonts w:ascii="Arial" w:hAnsi="Arial" w:cs="Arial"/>
          <w:sz w:val="22"/>
        </w:rPr>
      </w:pPr>
      <w:moveFromRangeStart w:id="245" w:author="Microsoft Office 用户" w:date="2016-06-24T13:45:00Z" w:name="move454539257"/>
      <w:moveFrom w:id="246" w:author="Microsoft Office 用户" w:date="2016-06-24T13:45:00Z">
        <w:r w:rsidRPr="00BC4FFB" w:rsidDel="00862463">
          <w:rPr>
            <w:rFonts w:ascii="Arial" w:hAnsi="Arial" w:cs="Arial"/>
            <w:sz w:val="22"/>
          </w:rPr>
          <w:t>net cash flo</w:t>
        </w:r>
        <w:del w:id="247" w:author="Microsoft Office 用户" w:date="2016-06-24T21:25:00Z">
          <w:r w:rsidRPr="00BC4FFB" w:rsidDel="00941692">
            <w:rPr>
              <w:rFonts w:ascii="Arial" w:hAnsi="Arial" w:cs="Arial"/>
              <w:sz w:val="22"/>
            </w:rPr>
            <w:delText xml:space="preserve">w, </w:delText>
          </w:r>
        </w:del>
      </w:moveFrom>
    </w:p>
    <w:p w14:paraId="0CBC7386" w14:textId="04CF65AC" w:rsidR="0076605C" w:rsidRPr="00941692" w:rsidDel="00941692" w:rsidRDefault="0076605C" w:rsidP="00941692">
      <w:pPr>
        <w:widowControl/>
        <w:tabs>
          <w:tab w:val="num" w:pos="1440"/>
        </w:tabs>
        <w:spacing w:line="249" w:lineRule="auto"/>
        <w:ind w:right="19"/>
        <w:jc w:val="left"/>
        <w:rPr>
          <w:del w:id="248" w:author="Microsoft Office 用户" w:date="2016-06-24T21:25:00Z"/>
          <w:rFonts w:ascii="Arial" w:hAnsi="Arial" w:cs="Arial"/>
          <w:sz w:val="22"/>
        </w:rPr>
        <w:pPrChange w:id="249" w:author="Microsoft Office 用户" w:date="2016-06-24T21:25:00Z">
          <w:pPr>
            <w:widowControl/>
            <w:numPr>
              <w:ilvl w:val="1"/>
              <w:numId w:val="11"/>
            </w:numPr>
            <w:tabs>
              <w:tab w:val="num" w:pos="644"/>
              <w:tab w:val="num" w:pos="1440"/>
            </w:tabs>
            <w:spacing w:line="249" w:lineRule="auto"/>
            <w:ind w:left="644" w:right="19" w:hanging="360"/>
            <w:jc w:val="left"/>
          </w:pPr>
        </w:pPrChange>
      </w:pPr>
      <w:moveFromRangeStart w:id="250" w:author="Microsoft Office 用户" w:date="2016-06-24T13:45:00Z" w:name="move454539251"/>
      <w:moveFromRangeEnd w:id="245"/>
      <w:moveFrom w:id="251" w:author="Microsoft Office 用户" w:date="2016-06-24T13:45:00Z">
        <w:del w:id="252" w:author="Microsoft Office 用户" w:date="2016-06-24T21:25:00Z">
          <w:r w:rsidRPr="00941692" w:rsidDel="00941692">
            <w:rPr>
              <w:rFonts w:ascii="Arial" w:hAnsi="Arial" w:cs="Arial"/>
              <w:sz w:val="22"/>
            </w:rPr>
            <w:delText xml:space="preserve">expenses as a ratio to revenue, </w:delText>
          </w:r>
        </w:del>
      </w:moveFrom>
    </w:p>
    <w:moveFromRangeEnd w:id="250"/>
    <w:p w14:paraId="34A89706" w14:textId="77777777" w:rsidR="0076605C" w:rsidRPr="00BC4FFB" w:rsidRDefault="0076605C" w:rsidP="00941692">
      <w:pPr>
        <w:widowControl/>
        <w:tabs>
          <w:tab w:val="num" w:pos="1440"/>
        </w:tabs>
        <w:spacing w:line="249" w:lineRule="auto"/>
        <w:ind w:left="644" w:right="19"/>
        <w:jc w:val="left"/>
        <w:rPr>
          <w:rFonts w:ascii="Arial" w:hAnsi="Arial" w:cs="Arial"/>
          <w:sz w:val="22"/>
        </w:rPr>
        <w:pPrChange w:id="253" w:author="Microsoft Office 用户" w:date="2016-06-24T21:25:00Z">
          <w:pPr>
            <w:widowControl/>
            <w:numPr>
              <w:ilvl w:val="1"/>
              <w:numId w:val="11"/>
            </w:numPr>
            <w:tabs>
              <w:tab w:val="num" w:pos="644"/>
              <w:tab w:val="num" w:pos="1440"/>
            </w:tabs>
            <w:spacing w:line="249" w:lineRule="auto"/>
            <w:ind w:left="644" w:right="19" w:hanging="360"/>
            <w:jc w:val="left"/>
          </w:pPr>
        </w:pPrChange>
      </w:pPr>
      <w:r w:rsidRPr="00BC4FFB">
        <w:rPr>
          <w:rFonts w:ascii="Arial" w:hAnsi="Arial" w:cs="Arial"/>
          <w:sz w:val="22"/>
        </w:rPr>
        <w:t xml:space="preserve">health and safety record, </w:t>
      </w:r>
    </w:p>
    <w:p w14:paraId="42B695A0" w14:textId="31911A5C" w:rsidR="0076605C" w:rsidRPr="00BC4FFB" w:rsidDel="00941692" w:rsidRDefault="0076605C" w:rsidP="0076605C">
      <w:pPr>
        <w:widowControl/>
        <w:numPr>
          <w:ilvl w:val="1"/>
          <w:numId w:val="11"/>
        </w:numPr>
        <w:tabs>
          <w:tab w:val="num" w:pos="1440"/>
        </w:tabs>
        <w:spacing w:line="249" w:lineRule="auto"/>
        <w:ind w:right="19"/>
        <w:jc w:val="left"/>
        <w:rPr>
          <w:del w:id="254" w:author="Microsoft Office 用户" w:date="2016-06-24T21:25:00Z"/>
          <w:rFonts w:ascii="Arial" w:hAnsi="Arial" w:cs="Arial"/>
          <w:sz w:val="22"/>
        </w:rPr>
      </w:pPr>
      <w:moveFromRangeStart w:id="255" w:author="Microsoft Office 用户" w:date="2016-06-24T13:45:00Z" w:name="move454539280"/>
      <w:moveFrom w:id="256" w:author="Microsoft Office 用户" w:date="2016-06-24T13:45:00Z">
        <w:del w:id="257" w:author="Microsoft Office 用户" w:date="2016-06-24T21:25:00Z">
          <w:r w:rsidRPr="00BC4FFB" w:rsidDel="00941692">
            <w:rPr>
              <w:rFonts w:ascii="Arial" w:hAnsi="Arial" w:cs="Arial"/>
              <w:sz w:val="22"/>
            </w:rPr>
            <w:delText>manufacturing capacity and operational efficiency</w:delText>
          </w:r>
        </w:del>
      </w:moveFrom>
    </w:p>
    <w:moveFromRangeEnd w:id="255"/>
    <w:p w14:paraId="7196E9CC" w14:textId="77777777" w:rsidR="0076605C" w:rsidRDefault="0076605C" w:rsidP="0076605C">
      <w:pPr>
        <w:ind w:right="19"/>
        <w:rPr>
          <w:rFonts w:ascii="Arial" w:hAnsi="Arial" w:cs="Arial"/>
          <w:sz w:val="22"/>
        </w:rPr>
      </w:pPr>
    </w:p>
    <w:p w14:paraId="6FCA8C22" w14:textId="6C778189" w:rsidR="00CC76E2" w:rsidRPr="00BC4FFB" w:rsidRDefault="00CC76E2" w:rsidP="0076605C">
      <w:pPr>
        <w:ind w:right="19"/>
        <w:rPr>
          <w:rFonts w:ascii="Arial" w:hAnsi="Arial" w:cs="Arial"/>
          <w:sz w:val="22"/>
        </w:rPr>
      </w:pPr>
      <w:r>
        <w:rPr>
          <w:rFonts w:ascii="Arial" w:hAnsi="Arial" w:cs="Arial" w:hint="eastAsia"/>
          <w:sz w:val="22"/>
        </w:rPr>
        <w:t xml:space="preserve">However, there are also some </w:t>
      </w:r>
      <w:r>
        <w:rPr>
          <w:rFonts w:ascii="Arial" w:hAnsi="Arial" w:cs="Arial"/>
          <w:sz w:val="22"/>
        </w:rPr>
        <w:t>difficulties</w:t>
      </w:r>
      <w:r>
        <w:rPr>
          <w:rFonts w:ascii="Arial" w:hAnsi="Arial" w:cs="Arial" w:hint="eastAsia"/>
          <w:sz w:val="22"/>
        </w:rPr>
        <w:t xml:space="preserve"> during the development: </w:t>
      </w:r>
    </w:p>
    <w:p w14:paraId="45942CAC" w14:textId="77777777" w:rsidR="0076605C" w:rsidRPr="00BC4FFB" w:rsidRDefault="0076605C" w:rsidP="0076605C">
      <w:pPr>
        <w:ind w:right="19"/>
        <w:rPr>
          <w:rFonts w:ascii="Arial" w:hAnsi="Arial" w:cs="Arial"/>
          <w:b/>
          <w:sz w:val="22"/>
        </w:rPr>
      </w:pPr>
      <w:r w:rsidRPr="00BC4FFB">
        <w:rPr>
          <w:rFonts w:ascii="Arial" w:hAnsi="Arial" w:cs="Arial"/>
          <w:b/>
          <w:sz w:val="22"/>
        </w:rPr>
        <w:t>Difficulties encountered with KPIs</w:t>
      </w:r>
    </w:p>
    <w:p w14:paraId="0C3DCF94" w14:textId="526E6C9C" w:rsidR="00C47F5B" w:rsidRPr="00BC4FFB" w:rsidRDefault="00C47F5B" w:rsidP="00C47F5B">
      <w:pPr>
        <w:widowControl/>
        <w:numPr>
          <w:ilvl w:val="0"/>
          <w:numId w:val="12"/>
        </w:numPr>
        <w:spacing w:line="249" w:lineRule="auto"/>
        <w:ind w:right="19"/>
        <w:jc w:val="left"/>
        <w:rPr>
          <w:ins w:id="258" w:author="Microsoft Office 用户" w:date="2016-06-24T13:48:00Z"/>
          <w:rFonts w:ascii="Arial" w:hAnsi="Arial" w:cs="Arial"/>
          <w:sz w:val="22"/>
        </w:rPr>
      </w:pPr>
      <w:ins w:id="259" w:author="Microsoft Office 用户" w:date="2016-06-24T13:48:00Z">
        <w:r w:rsidRPr="00BC4FFB">
          <w:rPr>
            <w:rFonts w:ascii="Arial" w:hAnsi="Arial" w:cs="Arial"/>
            <w:sz w:val="22"/>
          </w:rPr>
          <w:t xml:space="preserve">Not </w:t>
        </w:r>
        <w:r w:rsidRPr="00101E83">
          <w:rPr>
            <w:rFonts w:ascii="Arial" w:hAnsi="Arial" w:cs="Arial"/>
            <w:sz w:val="22"/>
            <w:highlight w:val="yellow"/>
          </w:rPr>
          <w:t>understood</w:t>
        </w:r>
        <w:r>
          <w:rPr>
            <w:rFonts w:ascii="Arial" w:hAnsi="Arial" w:cs="Arial" w:hint="eastAsia"/>
            <w:sz w:val="22"/>
          </w:rPr>
          <w:t>/ trust</w:t>
        </w:r>
        <w:r w:rsidRPr="00BC4FFB">
          <w:rPr>
            <w:rFonts w:ascii="Arial" w:hAnsi="Arial" w:cs="Arial"/>
            <w:sz w:val="22"/>
          </w:rPr>
          <w:t xml:space="preserve"> by stakeholders</w:t>
        </w:r>
        <w:r>
          <w:rPr>
            <w:rFonts w:ascii="Arial" w:hAnsi="Arial" w:cs="Arial" w:hint="eastAsia"/>
            <w:sz w:val="22"/>
          </w:rPr>
          <w:t xml:space="preserve">---stakeholders three parts </w:t>
        </w:r>
      </w:ins>
    </w:p>
    <w:p w14:paraId="60829C2C" w14:textId="77777777" w:rsidR="0076605C" w:rsidRPr="00BC4FFB" w:rsidRDefault="0076605C" w:rsidP="0076605C">
      <w:pPr>
        <w:widowControl/>
        <w:numPr>
          <w:ilvl w:val="0"/>
          <w:numId w:val="12"/>
        </w:numPr>
        <w:spacing w:line="249" w:lineRule="auto"/>
        <w:ind w:right="19"/>
        <w:jc w:val="left"/>
        <w:rPr>
          <w:rFonts w:ascii="Arial" w:hAnsi="Arial" w:cs="Arial"/>
          <w:sz w:val="22"/>
        </w:rPr>
      </w:pPr>
      <w:r w:rsidRPr="00BC4FFB">
        <w:rPr>
          <w:rFonts w:ascii="Arial" w:hAnsi="Arial" w:cs="Arial"/>
          <w:sz w:val="22"/>
        </w:rPr>
        <w:t xml:space="preserve">Lack of </w:t>
      </w:r>
      <w:r w:rsidRPr="00862463">
        <w:rPr>
          <w:rFonts w:ascii="Arial" w:hAnsi="Arial" w:cs="Arial"/>
          <w:sz w:val="22"/>
          <w:highlight w:val="yellow"/>
          <w:rPrChange w:id="260" w:author="Microsoft Office 用户" w:date="2016-06-24T13:47:00Z">
            <w:rPr>
              <w:rFonts w:ascii="Arial" w:hAnsi="Arial" w:cs="Arial"/>
              <w:sz w:val="22"/>
            </w:rPr>
          </w:rPrChange>
        </w:rPr>
        <w:t>agreement</w:t>
      </w:r>
      <w:r w:rsidRPr="00BC4FFB">
        <w:rPr>
          <w:rFonts w:ascii="Arial" w:hAnsi="Arial" w:cs="Arial"/>
          <w:sz w:val="22"/>
        </w:rPr>
        <w:t xml:space="preserve"> among stakeholders</w:t>
      </w:r>
    </w:p>
    <w:p w14:paraId="3E691CAC" w14:textId="617DBED6" w:rsidR="00C47F5B" w:rsidRPr="00BC4FFB" w:rsidRDefault="00C47F5B" w:rsidP="00C47F5B">
      <w:pPr>
        <w:widowControl/>
        <w:numPr>
          <w:ilvl w:val="0"/>
          <w:numId w:val="12"/>
        </w:numPr>
        <w:spacing w:line="249" w:lineRule="auto"/>
        <w:ind w:right="19"/>
        <w:jc w:val="left"/>
        <w:rPr>
          <w:rFonts w:ascii="Arial" w:hAnsi="Arial" w:cs="Arial"/>
          <w:sz w:val="22"/>
        </w:rPr>
      </w:pPr>
      <w:moveToRangeStart w:id="261" w:author="Microsoft Office 用户" w:date="2016-06-24T13:48:00Z" w:name="move454539461"/>
      <w:moveTo w:id="262" w:author="Microsoft Office 用户" w:date="2016-06-24T13:48:00Z">
        <w:r w:rsidRPr="00BC4FFB">
          <w:rPr>
            <w:rFonts w:ascii="Arial" w:hAnsi="Arial" w:cs="Arial"/>
            <w:sz w:val="22"/>
          </w:rPr>
          <w:t xml:space="preserve">Team members believe that they are being </w:t>
        </w:r>
        <w:r w:rsidRPr="0055717F">
          <w:rPr>
            <w:rFonts w:ascii="Arial" w:hAnsi="Arial" w:cs="Arial"/>
            <w:sz w:val="22"/>
            <w:highlight w:val="yellow"/>
          </w:rPr>
          <w:t>spied</w:t>
        </w:r>
        <w:r w:rsidRPr="00BC4FFB">
          <w:rPr>
            <w:rFonts w:ascii="Arial" w:hAnsi="Arial" w:cs="Arial"/>
            <w:sz w:val="22"/>
          </w:rPr>
          <w:t xml:space="preserve"> on by management</w:t>
        </w:r>
      </w:moveTo>
      <w:ins w:id="263" w:author="Microsoft Office 用户" w:date="2016-06-24T13:48:00Z">
        <w:r>
          <w:rPr>
            <w:rFonts w:ascii="Arial" w:hAnsi="Arial" w:cs="Arial" w:hint="eastAsia"/>
            <w:sz w:val="22"/>
          </w:rPr>
          <w:t>--spied</w:t>
        </w:r>
      </w:ins>
    </w:p>
    <w:moveToRangeEnd w:id="261"/>
    <w:p w14:paraId="0DAE2E16" w14:textId="4F5BB50F" w:rsidR="0076605C" w:rsidRPr="00BC4FFB" w:rsidDel="00C47F5B" w:rsidRDefault="0076605C" w:rsidP="0076605C">
      <w:pPr>
        <w:widowControl/>
        <w:numPr>
          <w:ilvl w:val="0"/>
          <w:numId w:val="12"/>
        </w:numPr>
        <w:spacing w:line="249" w:lineRule="auto"/>
        <w:ind w:right="19"/>
        <w:jc w:val="left"/>
        <w:rPr>
          <w:del w:id="264" w:author="Microsoft Office 用户" w:date="2016-06-24T13:48:00Z"/>
          <w:rFonts w:ascii="Arial" w:hAnsi="Arial" w:cs="Arial"/>
          <w:sz w:val="22"/>
        </w:rPr>
      </w:pPr>
      <w:del w:id="265" w:author="Microsoft Office 用户" w:date="2016-06-24T13:48:00Z">
        <w:r w:rsidRPr="00BC4FFB" w:rsidDel="00C47F5B">
          <w:rPr>
            <w:rFonts w:ascii="Arial" w:hAnsi="Arial" w:cs="Arial"/>
            <w:sz w:val="22"/>
          </w:rPr>
          <w:delText xml:space="preserve">Not </w:delText>
        </w:r>
        <w:r w:rsidRPr="00862463" w:rsidDel="00C47F5B">
          <w:rPr>
            <w:rFonts w:ascii="Arial" w:hAnsi="Arial" w:cs="Arial"/>
            <w:sz w:val="22"/>
            <w:highlight w:val="yellow"/>
            <w:rPrChange w:id="266" w:author="Microsoft Office 用户" w:date="2016-06-24T13:47:00Z">
              <w:rPr>
                <w:rFonts w:ascii="Arial" w:hAnsi="Arial" w:cs="Arial"/>
                <w:sz w:val="22"/>
              </w:rPr>
            </w:rPrChange>
          </w:rPr>
          <w:delText>understood</w:delText>
        </w:r>
        <w:r w:rsidRPr="00BC4FFB" w:rsidDel="00C47F5B">
          <w:rPr>
            <w:rFonts w:ascii="Arial" w:hAnsi="Arial" w:cs="Arial"/>
            <w:sz w:val="22"/>
          </w:rPr>
          <w:delText xml:space="preserve"> by stakeholders</w:delText>
        </w:r>
      </w:del>
    </w:p>
    <w:p w14:paraId="6E2ABD42" w14:textId="55914B89" w:rsidR="0076605C" w:rsidRPr="00BC4FFB" w:rsidDel="00C47F5B" w:rsidRDefault="0076605C" w:rsidP="0076605C">
      <w:pPr>
        <w:widowControl/>
        <w:numPr>
          <w:ilvl w:val="0"/>
          <w:numId w:val="12"/>
        </w:numPr>
        <w:spacing w:line="249" w:lineRule="auto"/>
        <w:ind w:right="19"/>
        <w:jc w:val="left"/>
        <w:rPr>
          <w:del w:id="267" w:author="Microsoft Office 用户" w:date="2016-06-24T13:48:00Z"/>
          <w:rFonts w:ascii="Arial" w:hAnsi="Arial" w:cs="Arial"/>
          <w:sz w:val="22"/>
        </w:rPr>
      </w:pPr>
      <w:del w:id="268" w:author="Microsoft Office 用户" w:date="2016-06-24T13:48:00Z">
        <w:r w:rsidRPr="00BC4FFB" w:rsidDel="00C47F5B">
          <w:rPr>
            <w:rFonts w:ascii="Arial" w:hAnsi="Arial" w:cs="Arial"/>
            <w:sz w:val="22"/>
          </w:rPr>
          <w:delText>Not trusted by stakeholders</w:delText>
        </w:r>
      </w:del>
    </w:p>
    <w:p w14:paraId="78AB80D0" w14:textId="0003ACBA" w:rsidR="0076605C" w:rsidRPr="00BC4FFB" w:rsidDel="00C47F5B" w:rsidRDefault="0076605C" w:rsidP="0076605C">
      <w:pPr>
        <w:widowControl/>
        <w:numPr>
          <w:ilvl w:val="0"/>
          <w:numId w:val="12"/>
        </w:numPr>
        <w:spacing w:line="249" w:lineRule="auto"/>
        <w:ind w:right="19"/>
        <w:jc w:val="left"/>
        <w:rPr>
          <w:del w:id="269" w:author="Microsoft Office 用户" w:date="2016-06-24T13:49:00Z"/>
          <w:rFonts w:ascii="Arial" w:hAnsi="Arial" w:cs="Arial"/>
          <w:sz w:val="22"/>
        </w:rPr>
      </w:pPr>
      <w:r w:rsidRPr="00BC4FFB">
        <w:rPr>
          <w:rFonts w:ascii="Arial" w:hAnsi="Arial" w:cs="Arial"/>
          <w:sz w:val="22"/>
        </w:rPr>
        <w:t xml:space="preserve">Can </w:t>
      </w:r>
      <w:ins w:id="270" w:author="Microsoft Office 用户" w:date="2016-06-24T13:48:00Z">
        <w:r w:rsidR="00C47F5B">
          <w:rPr>
            <w:rFonts w:ascii="Arial" w:hAnsi="Arial" w:cs="Arial" w:hint="eastAsia"/>
            <w:sz w:val="22"/>
          </w:rPr>
          <w:t>a</w:t>
        </w:r>
      </w:ins>
      <w:del w:id="271" w:author="Microsoft Office 用户" w:date="2016-06-24T13:48:00Z">
        <w:r w:rsidRPr="00BC4FFB" w:rsidDel="00C47F5B">
          <w:rPr>
            <w:rFonts w:ascii="Arial" w:hAnsi="Arial" w:cs="Arial"/>
            <w:sz w:val="22"/>
          </w:rPr>
          <w:delText>e</w:delText>
        </w:r>
      </w:del>
      <w:r w:rsidRPr="00BC4FFB">
        <w:rPr>
          <w:rFonts w:ascii="Arial" w:hAnsi="Arial" w:cs="Arial"/>
          <w:sz w:val="22"/>
        </w:rPr>
        <w:t xml:space="preserve">ffect team </w:t>
      </w:r>
      <w:del w:id="272" w:author="Microsoft Office 用户" w:date="2016-06-24T13:48:00Z">
        <w:r w:rsidRPr="00BC4FFB" w:rsidDel="00C47F5B">
          <w:rPr>
            <w:rFonts w:ascii="Arial" w:hAnsi="Arial" w:cs="Arial"/>
            <w:sz w:val="22"/>
          </w:rPr>
          <w:delText>behaviour</w:delText>
        </w:r>
      </w:del>
      <w:ins w:id="273" w:author="Microsoft Office 用户" w:date="2016-06-24T13:48:00Z">
        <w:r w:rsidR="00C47F5B">
          <w:rPr>
            <w:rFonts w:ascii="Arial" w:hAnsi="Arial" w:cs="Arial"/>
            <w:sz w:val="22"/>
          </w:rPr>
          <w:t>behavior</w:t>
        </w:r>
      </w:ins>
      <w:ins w:id="274" w:author="Microsoft Office 用户" w:date="2016-06-24T13:49:00Z">
        <w:r w:rsidR="00C47F5B">
          <w:rPr>
            <w:rFonts w:ascii="Arial" w:hAnsi="Arial" w:cs="Arial"/>
            <w:sz w:val="22"/>
          </w:rPr>
          <w:t>—</w:t>
        </w:r>
      </w:ins>
      <w:ins w:id="275" w:author="Microsoft Office 用户" w:date="2016-06-24T13:48:00Z">
        <w:r w:rsidR="00C47F5B">
          <w:rPr>
            <w:rFonts w:ascii="Arial" w:hAnsi="Arial" w:cs="Arial" w:hint="eastAsia"/>
            <w:sz w:val="22"/>
          </w:rPr>
          <w:t xml:space="preserve">behavior </w:t>
        </w:r>
      </w:ins>
    </w:p>
    <w:p w14:paraId="6679A4DF" w14:textId="08910492" w:rsidR="0076605C" w:rsidRPr="00C47F5B" w:rsidDel="00C47F5B" w:rsidRDefault="0076605C">
      <w:pPr>
        <w:widowControl/>
        <w:numPr>
          <w:ilvl w:val="0"/>
          <w:numId w:val="12"/>
        </w:numPr>
        <w:spacing w:line="249" w:lineRule="auto"/>
        <w:ind w:right="19"/>
        <w:jc w:val="left"/>
        <w:rPr>
          <w:rFonts w:ascii="Arial" w:hAnsi="Arial" w:cs="Arial"/>
          <w:sz w:val="22"/>
        </w:rPr>
      </w:pPr>
      <w:moveFromRangeStart w:id="276" w:author="Microsoft Office 用户" w:date="2016-06-24T13:48:00Z" w:name="move454539461"/>
      <w:moveFrom w:id="277" w:author="Microsoft Office 用户" w:date="2016-06-24T13:48:00Z">
        <w:r w:rsidRPr="00C47F5B" w:rsidDel="00C47F5B">
          <w:rPr>
            <w:rFonts w:ascii="Arial" w:hAnsi="Arial" w:cs="Arial"/>
            <w:sz w:val="22"/>
          </w:rPr>
          <w:t xml:space="preserve">Team members believe that they are being </w:t>
        </w:r>
        <w:r w:rsidRPr="00C47F5B" w:rsidDel="00C47F5B">
          <w:rPr>
            <w:rFonts w:ascii="Arial" w:hAnsi="Arial" w:cs="Arial"/>
            <w:sz w:val="22"/>
            <w:highlight w:val="yellow"/>
            <w:rPrChange w:id="278" w:author="Microsoft Office 用户" w:date="2016-06-24T13:49:00Z">
              <w:rPr>
                <w:rFonts w:ascii="Arial" w:hAnsi="Arial" w:cs="Arial"/>
                <w:sz w:val="22"/>
              </w:rPr>
            </w:rPrChange>
          </w:rPr>
          <w:t>spied</w:t>
        </w:r>
        <w:r w:rsidRPr="00C47F5B" w:rsidDel="00C47F5B">
          <w:rPr>
            <w:rFonts w:ascii="Arial" w:hAnsi="Arial" w:cs="Arial"/>
            <w:sz w:val="22"/>
          </w:rPr>
          <w:t xml:space="preserve"> on by management</w:t>
        </w:r>
      </w:moveFrom>
    </w:p>
    <w:moveFromRangeEnd w:id="276"/>
    <w:p w14:paraId="63B6DBD9" w14:textId="77777777" w:rsidR="0076605C" w:rsidRDefault="0076605C" w:rsidP="00941692">
      <w:pPr>
        <w:widowControl/>
        <w:spacing w:line="249" w:lineRule="auto"/>
        <w:ind w:right="19"/>
        <w:jc w:val="left"/>
        <w:rPr>
          <w:rFonts w:ascii="Arial" w:hAnsi="Arial" w:cs="Arial"/>
          <w:sz w:val="22"/>
        </w:rPr>
        <w:pPrChange w:id="279" w:author="Microsoft Office 用户" w:date="2016-06-24T21:25:00Z">
          <w:pPr>
            <w:ind w:right="19"/>
          </w:pPr>
        </w:pPrChange>
      </w:pPr>
    </w:p>
    <w:p w14:paraId="0EF7D8BC" w14:textId="3EBB61F0" w:rsidR="00CC76E2" w:rsidRPr="00BC4FFB" w:rsidRDefault="00CC76E2" w:rsidP="0076605C">
      <w:pPr>
        <w:ind w:right="19"/>
        <w:rPr>
          <w:rFonts w:ascii="Arial" w:hAnsi="Arial" w:cs="Arial"/>
          <w:sz w:val="22"/>
        </w:rPr>
      </w:pPr>
      <w:r>
        <w:rPr>
          <w:rFonts w:ascii="Arial" w:hAnsi="Arial" w:cs="Arial"/>
          <w:sz w:val="22"/>
        </w:rPr>
        <w:lastRenderedPageBreak/>
        <w:t>B</w:t>
      </w:r>
      <w:r>
        <w:rPr>
          <w:rFonts w:ascii="Arial" w:hAnsi="Arial" w:cs="Arial" w:hint="eastAsia"/>
          <w:sz w:val="22"/>
        </w:rPr>
        <w:t>esides, I will</w:t>
      </w:r>
      <w:ins w:id="280" w:author="Microsoft Office 用户" w:date="2016-06-24T13:49:00Z">
        <w:r w:rsidR="00C47F5B">
          <w:rPr>
            <w:rFonts w:ascii="Arial" w:hAnsi="Arial" w:cs="Arial" w:hint="eastAsia"/>
            <w:sz w:val="22"/>
          </w:rPr>
          <w:t xml:space="preserve"> provide</w:t>
        </w:r>
      </w:ins>
      <w:del w:id="281" w:author="Microsoft Office 用户" w:date="2016-06-24T13:49:00Z">
        <w:r w:rsidDel="00C47F5B">
          <w:rPr>
            <w:rFonts w:ascii="Arial" w:hAnsi="Arial" w:cs="Arial" w:hint="eastAsia"/>
            <w:sz w:val="22"/>
          </w:rPr>
          <w:delText xml:space="preserve"> use</w:delText>
        </w:r>
      </w:del>
      <w:r>
        <w:rPr>
          <w:rFonts w:ascii="Arial" w:hAnsi="Arial" w:cs="Arial" w:hint="eastAsia"/>
          <w:sz w:val="22"/>
        </w:rPr>
        <w:t xml:space="preserve"> dashboard</w:t>
      </w:r>
      <w:del w:id="282" w:author="Microsoft Office 用户" w:date="2016-06-24T13:49:00Z">
        <w:r w:rsidDel="00C47F5B">
          <w:rPr>
            <w:rFonts w:ascii="Arial" w:hAnsi="Arial" w:cs="Arial" w:hint="eastAsia"/>
            <w:sz w:val="22"/>
          </w:rPr>
          <w:delText xml:space="preserve"> showing</w:delText>
        </w:r>
      </w:del>
      <w:r>
        <w:rPr>
          <w:rFonts w:ascii="Arial" w:hAnsi="Arial" w:cs="Arial" w:hint="eastAsia"/>
          <w:sz w:val="22"/>
        </w:rPr>
        <w:t xml:space="preserve"> </w:t>
      </w:r>
      <w:ins w:id="283" w:author="Microsoft Office 用户" w:date="2016-06-24T13:49:00Z">
        <w:r w:rsidR="00C47F5B">
          <w:rPr>
            <w:rFonts w:ascii="Arial" w:hAnsi="Arial" w:cs="Arial" w:hint="eastAsia"/>
            <w:sz w:val="22"/>
          </w:rPr>
          <w:t>for</w:t>
        </w:r>
      </w:ins>
      <w:del w:id="284" w:author="Microsoft Office 用户" w:date="2016-06-24T13:49:00Z">
        <w:r w:rsidDel="00C47F5B">
          <w:rPr>
            <w:rFonts w:ascii="Arial" w:hAnsi="Arial" w:cs="Arial" w:hint="eastAsia"/>
            <w:sz w:val="22"/>
          </w:rPr>
          <w:delText>to</w:delText>
        </w:r>
      </w:del>
      <w:r>
        <w:rPr>
          <w:rFonts w:ascii="Arial" w:hAnsi="Arial" w:cs="Arial" w:hint="eastAsia"/>
          <w:sz w:val="22"/>
        </w:rPr>
        <w:t xml:space="preserve"> </w:t>
      </w:r>
      <w:ins w:id="285" w:author="Microsoft Office 用户" w:date="2016-06-24T13:49:00Z">
        <w:r w:rsidR="00C47F5B">
          <w:rPr>
            <w:rFonts w:ascii="Arial" w:hAnsi="Arial" w:cs="Arial" w:hint="eastAsia"/>
            <w:sz w:val="22"/>
          </w:rPr>
          <w:t>i</w:t>
        </w:r>
      </w:ins>
      <w:del w:id="286" w:author="Microsoft Office 用户" w:date="2016-06-24T13:49:00Z">
        <w:r w:rsidDel="00C47F5B">
          <w:rPr>
            <w:rFonts w:ascii="Arial" w:hAnsi="Arial" w:cs="Arial" w:hint="eastAsia"/>
            <w:sz w:val="22"/>
          </w:rPr>
          <w:delText>the i</w:delText>
        </w:r>
      </w:del>
      <w:r>
        <w:rPr>
          <w:rFonts w:ascii="Arial" w:hAnsi="Arial" w:cs="Arial" w:hint="eastAsia"/>
          <w:sz w:val="22"/>
        </w:rPr>
        <w:t xml:space="preserve">nvestors. </w:t>
      </w:r>
    </w:p>
    <w:p w14:paraId="0E99D71F" w14:textId="77777777" w:rsidR="00CD1F67" w:rsidRDefault="0076605C" w:rsidP="0076605C">
      <w:pPr>
        <w:ind w:right="19"/>
        <w:rPr>
          <w:ins w:id="287" w:author="Microsoft Office 用户" w:date="2016-06-24T20:13:00Z"/>
          <w:rFonts w:ascii="Arial" w:hAnsi="Arial" w:cs="Arial" w:hint="eastAsia"/>
          <w:b/>
          <w:sz w:val="22"/>
        </w:rPr>
      </w:pPr>
      <w:r w:rsidRPr="00BC4FFB">
        <w:rPr>
          <w:rFonts w:ascii="Arial" w:hAnsi="Arial" w:cs="Arial"/>
          <w:b/>
          <w:sz w:val="22"/>
        </w:rPr>
        <w:t>Dashboard</w:t>
      </w:r>
    </w:p>
    <w:p w14:paraId="75DC223A" w14:textId="3EDE8353" w:rsidR="00C47F5B" w:rsidRPr="00BC4FFB" w:rsidRDefault="00C47F5B" w:rsidP="0076605C">
      <w:pPr>
        <w:ind w:right="19"/>
        <w:rPr>
          <w:rFonts w:ascii="Arial" w:hAnsi="Arial" w:cs="Arial"/>
          <w:b/>
          <w:sz w:val="22"/>
        </w:rPr>
      </w:pPr>
      <w:ins w:id="288" w:author="Microsoft Office 用户" w:date="2016-06-24T13:50:00Z">
        <w:r>
          <w:rPr>
            <w:rFonts w:ascii="Arial" w:hAnsi="Arial" w:cs="Arial" w:hint="eastAsia"/>
            <w:b/>
            <w:sz w:val="22"/>
          </w:rPr>
          <w:t xml:space="preserve">is, </w:t>
        </w:r>
      </w:ins>
    </w:p>
    <w:p w14:paraId="762F5ED2" w14:textId="77777777" w:rsidR="00C47F5B" w:rsidRDefault="00C47F5B" w:rsidP="00C47F5B">
      <w:pPr>
        <w:jc w:val="left"/>
        <w:rPr>
          <w:ins w:id="289" w:author="Microsoft Office 用户" w:date="2016-06-24T13:50:00Z"/>
        </w:rPr>
      </w:pPr>
      <w:ins w:id="290" w:author="Microsoft Office 用户" w:date="2016-06-24T13:50:00Z">
        <w:r>
          <w:t>A</w:t>
        </w:r>
        <w:r>
          <w:rPr>
            <w:rFonts w:hint="eastAsia"/>
          </w:rPr>
          <w:t xml:space="preserve">n easy to read, often single page, </w:t>
        </w:r>
      </w:ins>
    </w:p>
    <w:p w14:paraId="12559AD3" w14:textId="77777777" w:rsidR="00C47F5B" w:rsidRDefault="00C47F5B" w:rsidP="00C47F5B">
      <w:pPr>
        <w:jc w:val="left"/>
        <w:rPr>
          <w:ins w:id="291" w:author="Microsoft Office 用户" w:date="2016-06-24T13:50:00Z"/>
        </w:rPr>
      </w:pPr>
      <w:ins w:id="292" w:author="Microsoft Office 用户" w:date="2016-06-24T13:50:00Z">
        <w:r>
          <w:rPr>
            <w:rFonts w:hint="eastAsia"/>
          </w:rPr>
          <w:t>real-time user interface</w:t>
        </w:r>
      </w:ins>
    </w:p>
    <w:p w14:paraId="79213FEE" w14:textId="77777777" w:rsidR="00C47F5B" w:rsidRDefault="00C47F5B" w:rsidP="00C47F5B">
      <w:pPr>
        <w:jc w:val="left"/>
        <w:rPr>
          <w:ins w:id="293" w:author="Microsoft Office 用户" w:date="2016-06-24T13:50:00Z"/>
        </w:rPr>
      </w:pPr>
      <w:ins w:id="294" w:author="Microsoft Office 用户" w:date="2016-06-24T13:50:00Z">
        <w:r>
          <w:rPr>
            <w:rFonts w:hint="eastAsia"/>
          </w:rPr>
          <w:t>showing a graphical presentation of the current status</w:t>
        </w:r>
      </w:ins>
    </w:p>
    <w:p w14:paraId="0B9E7EE8" w14:textId="77777777" w:rsidR="00C47F5B" w:rsidRDefault="00C47F5B" w:rsidP="00C47F5B">
      <w:pPr>
        <w:jc w:val="left"/>
        <w:rPr>
          <w:ins w:id="295" w:author="Microsoft Office 用户" w:date="2016-06-24T13:50:00Z"/>
        </w:rPr>
      </w:pPr>
      <w:ins w:id="296" w:author="Microsoft Office 用户" w:date="2016-06-24T13:50:00Z">
        <w:r>
          <w:rPr>
            <w:rFonts w:hint="eastAsia"/>
          </w:rPr>
          <w:t>&amp; historical trends of an organization</w:t>
        </w:r>
        <w:r>
          <w:t>’</w:t>
        </w:r>
        <w:r>
          <w:rPr>
            <w:rFonts w:hint="eastAsia"/>
          </w:rPr>
          <w:t xml:space="preserve">s KPIs </w:t>
        </w:r>
      </w:ins>
    </w:p>
    <w:p w14:paraId="2B948CA2" w14:textId="7960D06E" w:rsidR="00C47F5B" w:rsidRDefault="00C47F5B" w:rsidP="0076605C">
      <w:pPr>
        <w:ind w:right="19"/>
        <w:rPr>
          <w:ins w:id="297" w:author="Microsoft Office 用户" w:date="2016-06-24T13:50:00Z"/>
        </w:rPr>
      </w:pPr>
      <w:ins w:id="298" w:author="Microsoft Office 用户" w:date="2016-06-24T13:50:00Z">
        <w:r>
          <w:rPr>
            <w:rFonts w:hint="eastAsia"/>
          </w:rPr>
          <w:t>to enable informed decisions to be made at a glance</w:t>
        </w:r>
      </w:ins>
    </w:p>
    <w:p w14:paraId="66244DAA" w14:textId="7CE3EBC1" w:rsidR="0076605C" w:rsidRPr="00BC4FFB" w:rsidDel="00C47F5B" w:rsidRDefault="0076605C" w:rsidP="00C47F5B">
      <w:pPr>
        <w:ind w:right="19"/>
        <w:rPr>
          <w:del w:id="299" w:author="Microsoft Office 用户" w:date="2016-06-24T13:50:00Z"/>
          <w:rFonts w:ascii="Arial" w:hAnsi="Arial" w:cs="Arial"/>
          <w:sz w:val="22"/>
        </w:rPr>
      </w:pPr>
      <w:del w:id="300" w:author="Microsoft Office 用户" w:date="2016-06-24T13:50:00Z">
        <w:r w:rsidRPr="00BC4FFB" w:rsidDel="00C47F5B">
          <w:rPr>
            <w:rFonts w:ascii="Arial" w:hAnsi="Arial" w:cs="Arial"/>
            <w:sz w:val="22"/>
          </w:rPr>
          <w:delText>"An easy to read, often single page, real-time user interface, showing a graphical presentation of the current status (snapshot) and historical trends of an organization’s Key Performance Indicators (KPIs) to enable instantaneous and informed decisions to be made at a glance.”</w:delText>
        </w:r>
      </w:del>
    </w:p>
    <w:p w14:paraId="19C4500C" w14:textId="77777777" w:rsidR="0076605C" w:rsidRPr="00BC4FFB" w:rsidRDefault="0076605C" w:rsidP="0076605C">
      <w:pPr>
        <w:ind w:right="19"/>
        <w:rPr>
          <w:rFonts w:ascii="Arial" w:hAnsi="Arial" w:cs="Arial"/>
          <w:sz w:val="22"/>
        </w:rPr>
      </w:pPr>
    </w:p>
    <w:p w14:paraId="1B3F954F" w14:textId="77777777" w:rsidR="0076605C" w:rsidRPr="00BC4FFB" w:rsidRDefault="0076605C" w:rsidP="0076605C">
      <w:pPr>
        <w:ind w:right="19"/>
        <w:rPr>
          <w:rFonts w:ascii="Arial" w:hAnsi="Arial" w:cs="Arial"/>
          <w:b/>
          <w:sz w:val="22"/>
        </w:rPr>
      </w:pPr>
      <w:r w:rsidRPr="00BC4FFB">
        <w:rPr>
          <w:rFonts w:ascii="Arial" w:hAnsi="Arial" w:cs="Arial"/>
          <w:b/>
          <w:sz w:val="22"/>
        </w:rPr>
        <w:t>Benefits of dashboards</w:t>
      </w:r>
    </w:p>
    <w:p w14:paraId="714FACF8" w14:textId="77777777" w:rsidR="0076605C" w:rsidRPr="00BC4FFB" w:rsidRDefault="0076605C" w:rsidP="0076605C">
      <w:pPr>
        <w:widowControl/>
        <w:numPr>
          <w:ilvl w:val="0"/>
          <w:numId w:val="13"/>
        </w:numPr>
        <w:tabs>
          <w:tab w:val="num" w:pos="720"/>
        </w:tabs>
        <w:spacing w:line="249" w:lineRule="auto"/>
        <w:ind w:right="19"/>
        <w:jc w:val="left"/>
        <w:rPr>
          <w:rFonts w:ascii="Arial" w:hAnsi="Arial" w:cs="Arial"/>
          <w:sz w:val="22"/>
        </w:rPr>
      </w:pPr>
      <w:r w:rsidRPr="00BC4FFB">
        <w:rPr>
          <w:rFonts w:ascii="Arial" w:hAnsi="Arial" w:cs="Arial"/>
          <w:sz w:val="22"/>
        </w:rPr>
        <w:t xml:space="preserve">Facilitate </w:t>
      </w:r>
      <w:r w:rsidRPr="00C47F5B">
        <w:rPr>
          <w:rFonts w:ascii="Arial" w:hAnsi="Arial" w:cs="Arial"/>
          <w:sz w:val="22"/>
          <w:highlight w:val="yellow"/>
          <w:rPrChange w:id="301" w:author="Microsoft Office 用户" w:date="2016-06-24T13:50:00Z">
            <w:rPr>
              <w:rFonts w:ascii="Arial" w:hAnsi="Arial" w:cs="Arial"/>
              <w:sz w:val="22"/>
            </w:rPr>
          </w:rPrChange>
        </w:rPr>
        <w:t>recognition of problems</w:t>
      </w:r>
      <w:r w:rsidRPr="00BC4FFB">
        <w:rPr>
          <w:rFonts w:ascii="Arial" w:hAnsi="Arial" w:cs="Arial"/>
          <w:sz w:val="22"/>
        </w:rPr>
        <w:t xml:space="preserve"> before they lead to other problems</w:t>
      </w:r>
    </w:p>
    <w:p w14:paraId="18ABABEB" w14:textId="77777777" w:rsidR="0076605C" w:rsidRPr="00C47F5B" w:rsidRDefault="0076605C" w:rsidP="0076605C">
      <w:pPr>
        <w:widowControl/>
        <w:numPr>
          <w:ilvl w:val="0"/>
          <w:numId w:val="13"/>
        </w:numPr>
        <w:tabs>
          <w:tab w:val="num" w:pos="720"/>
        </w:tabs>
        <w:spacing w:line="249" w:lineRule="auto"/>
        <w:ind w:right="19"/>
        <w:jc w:val="left"/>
        <w:rPr>
          <w:rFonts w:ascii="Arial" w:hAnsi="Arial" w:cs="Arial"/>
          <w:sz w:val="22"/>
          <w:highlight w:val="yellow"/>
          <w:rPrChange w:id="302" w:author="Microsoft Office 用户" w:date="2016-06-24T13:51:00Z">
            <w:rPr>
              <w:rFonts w:ascii="Arial" w:hAnsi="Arial" w:cs="Arial"/>
              <w:sz w:val="22"/>
            </w:rPr>
          </w:rPrChange>
        </w:rPr>
      </w:pPr>
      <w:r w:rsidRPr="00BC4FFB">
        <w:rPr>
          <w:rFonts w:ascii="Arial" w:hAnsi="Arial" w:cs="Arial"/>
          <w:sz w:val="22"/>
        </w:rPr>
        <w:t xml:space="preserve">Offer </w:t>
      </w:r>
      <w:r w:rsidRPr="00C47F5B">
        <w:rPr>
          <w:rFonts w:ascii="Arial" w:hAnsi="Arial" w:cs="Arial"/>
          <w:sz w:val="22"/>
          <w:highlight w:val="yellow"/>
          <w:rPrChange w:id="303" w:author="Microsoft Office 用户" w:date="2016-06-24T13:51:00Z">
            <w:rPr>
              <w:rFonts w:ascii="Arial" w:hAnsi="Arial" w:cs="Arial"/>
              <w:sz w:val="22"/>
            </w:rPr>
          </w:rPrChange>
        </w:rPr>
        <w:t>opportunity</w:t>
      </w:r>
      <w:r w:rsidRPr="00BC4FFB">
        <w:rPr>
          <w:rFonts w:ascii="Arial" w:hAnsi="Arial" w:cs="Arial"/>
          <w:sz w:val="22"/>
        </w:rPr>
        <w:t xml:space="preserve"> for early </w:t>
      </w:r>
      <w:r w:rsidRPr="00C47F5B">
        <w:rPr>
          <w:rFonts w:ascii="Arial" w:hAnsi="Arial" w:cs="Arial"/>
          <w:sz w:val="22"/>
          <w:highlight w:val="yellow"/>
          <w:rPrChange w:id="304" w:author="Microsoft Office 用户" w:date="2016-06-24T13:51:00Z">
            <w:rPr>
              <w:rFonts w:ascii="Arial" w:hAnsi="Arial" w:cs="Arial"/>
              <w:sz w:val="22"/>
            </w:rPr>
          </w:rPrChange>
        </w:rPr>
        <w:t>corrective action</w:t>
      </w:r>
    </w:p>
    <w:p w14:paraId="0CEF19BC" w14:textId="77777777" w:rsidR="0076605C" w:rsidRPr="00BC4FFB" w:rsidRDefault="0076605C" w:rsidP="0076605C">
      <w:pPr>
        <w:widowControl/>
        <w:numPr>
          <w:ilvl w:val="0"/>
          <w:numId w:val="13"/>
        </w:numPr>
        <w:tabs>
          <w:tab w:val="num" w:pos="720"/>
        </w:tabs>
        <w:spacing w:line="249" w:lineRule="auto"/>
        <w:ind w:right="19"/>
        <w:jc w:val="left"/>
        <w:rPr>
          <w:rFonts w:ascii="Arial" w:hAnsi="Arial" w:cs="Arial"/>
          <w:sz w:val="22"/>
        </w:rPr>
      </w:pPr>
      <w:r w:rsidRPr="00BC4FFB">
        <w:rPr>
          <w:rFonts w:ascii="Arial" w:hAnsi="Arial" w:cs="Arial"/>
          <w:sz w:val="22"/>
        </w:rPr>
        <w:t>Help avoid</w:t>
      </w:r>
    </w:p>
    <w:p w14:paraId="4BBB0016" w14:textId="77777777" w:rsidR="0076605C" w:rsidRPr="00BC4FFB" w:rsidRDefault="0076605C" w:rsidP="0076605C">
      <w:pPr>
        <w:widowControl/>
        <w:numPr>
          <w:ilvl w:val="1"/>
          <w:numId w:val="13"/>
        </w:numPr>
        <w:tabs>
          <w:tab w:val="num" w:pos="1440"/>
        </w:tabs>
        <w:spacing w:line="249" w:lineRule="auto"/>
        <w:ind w:right="19"/>
        <w:jc w:val="left"/>
        <w:rPr>
          <w:rFonts w:ascii="Arial" w:hAnsi="Arial" w:cs="Arial"/>
          <w:sz w:val="22"/>
        </w:rPr>
      </w:pPr>
      <w:r w:rsidRPr="00BC4FFB">
        <w:rPr>
          <w:rFonts w:ascii="Arial" w:hAnsi="Arial" w:cs="Arial"/>
          <w:sz w:val="22"/>
        </w:rPr>
        <w:t xml:space="preserve">escalating </w:t>
      </w:r>
      <w:r w:rsidRPr="00C47F5B">
        <w:rPr>
          <w:rFonts w:ascii="Arial" w:hAnsi="Arial" w:cs="Arial"/>
          <w:sz w:val="22"/>
          <w:highlight w:val="yellow"/>
          <w:rPrChange w:id="305" w:author="Microsoft Office 用户" w:date="2016-06-24T13:51:00Z">
            <w:rPr>
              <w:rFonts w:ascii="Arial" w:hAnsi="Arial" w:cs="Arial"/>
              <w:sz w:val="22"/>
            </w:rPr>
          </w:rPrChange>
        </w:rPr>
        <w:t>costs</w:t>
      </w:r>
    </w:p>
    <w:p w14:paraId="5FFF2E12" w14:textId="77777777" w:rsidR="0076605C" w:rsidRPr="00BC4FFB" w:rsidRDefault="0076605C" w:rsidP="0076605C">
      <w:pPr>
        <w:widowControl/>
        <w:numPr>
          <w:ilvl w:val="1"/>
          <w:numId w:val="13"/>
        </w:numPr>
        <w:tabs>
          <w:tab w:val="num" w:pos="1440"/>
        </w:tabs>
        <w:spacing w:line="249" w:lineRule="auto"/>
        <w:ind w:right="19"/>
        <w:jc w:val="left"/>
        <w:rPr>
          <w:rFonts w:ascii="Arial" w:hAnsi="Arial" w:cs="Arial"/>
          <w:sz w:val="22"/>
        </w:rPr>
      </w:pPr>
      <w:r w:rsidRPr="00BC4FFB">
        <w:rPr>
          <w:rFonts w:ascii="Arial" w:hAnsi="Arial" w:cs="Arial"/>
          <w:sz w:val="22"/>
        </w:rPr>
        <w:t xml:space="preserve">deteriorating value of benefits </w:t>
      </w:r>
    </w:p>
    <w:p w14:paraId="5B975FD3" w14:textId="77777777" w:rsidR="0076605C" w:rsidRPr="00BC4FFB" w:rsidRDefault="0076605C" w:rsidP="0076605C">
      <w:pPr>
        <w:widowControl/>
        <w:numPr>
          <w:ilvl w:val="1"/>
          <w:numId w:val="13"/>
        </w:numPr>
        <w:tabs>
          <w:tab w:val="num" w:pos="1440"/>
        </w:tabs>
        <w:spacing w:line="249" w:lineRule="auto"/>
        <w:ind w:right="19"/>
        <w:jc w:val="left"/>
        <w:rPr>
          <w:rFonts w:ascii="Arial" w:hAnsi="Arial" w:cs="Arial"/>
          <w:sz w:val="22"/>
        </w:rPr>
      </w:pPr>
      <w:r w:rsidRPr="00BC4FFB">
        <w:rPr>
          <w:rFonts w:ascii="Arial" w:hAnsi="Arial" w:cs="Arial"/>
          <w:sz w:val="22"/>
        </w:rPr>
        <w:t xml:space="preserve">missed </w:t>
      </w:r>
      <w:r w:rsidRPr="00C47F5B">
        <w:rPr>
          <w:rFonts w:ascii="Arial" w:hAnsi="Arial" w:cs="Arial"/>
          <w:sz w:val="22"/>
          <w:highlight w:val="yellow"/>
          <w:rPrChange w:id="306" w:author="Microsoft Office 用户" w:date="2016-06-24T13:51:00Z">
            <w:rPr>
              <w:rFonts w:ascii="Arial" w:hAnsi="Arial" w:cs="Arial"/>
              <w:sz w:val="22"/>
            </w:rPr>
          </w:rPrChange>
        </w:rPr>
        <w:t>deadlines</w:t>
      </w:r>
    </w:p>
    <w:p w14:paraId="59440215" w14:textId="229B2F11" w:rsidR="0076605C" w:rsidRPr="00BC4FFB" w:rsidDel="00C47F5B" w:rsidRDefault="0076605C" w:rsidP="0076605C">
      <w:pPr>
        <w:widowControl/>
        <w:numPr>
          <w:ilvl w:val="1"/>
          <w:numId w:val="13"/>
        </w:numPr>
        <w:tabs>
          <w:tab w:val="num" w:pos="1440"/>
        </w:tabs>
        <w:spacing w:line="249" w:lineRule="auto"/>
        <w:ind w:right="19"/>
        <w:jc w:val="left"/>
        <w:rPr>
          <w:del w:id="307" w:author="Microsoft Office 用户" w:date="2016-06-24T13:51:00Z"/>
          <w:rFonts w:ascii="Arial" w:hAnsi="Arial" w:cs="Arial"/>
          <w:sz w:val="22"/>
        </w:rPr>
      </w:pPr>
      <w:del w:id="308" w:author="Microsoft Office 用户" w:date="2016-06-24T13:51:00Z">
        <w:r w:rsidRPr="00BC4FFB" w:rsidDel="00C47F5B">
          <w:rPr>
            <w:rFonts w:ascii="Arial" w:hAnsi="Arial" w:cs="Arial"/>
            <w:sz w:val="22"/>
          </w:rPr>
          <w:delText>schedule slippages that cannot be corrected</w:delText>
        </w:r>
      </w:del>
    </w:p>
    <w:p w14:paraId="2110D711" w14:textId="77777777" w:rsidR="0076605C" w:rsidRPr="00BC4FFB" w:rsidRDefault="0076605C" w:rsidP="0076605C">
      <w:pPr>
        <w:ind w:right="19"/>
        <w:rPr>
          <w:rFonts w:ascii="Arial" w:hAnsi="Arial" w:cs="Arial"/>
          <w:sz w:val="22"/>
        </w:rPr>
      </w:pPr>
      <w:r w:rsidRPr="00BC4FFB">
        <w:rPr>
          <w:rFonts w:ascii="Arial" w:hAnsi="Arial" w:cs="Arial"/>
          <w:sz w:val="22"/>
        </w:rPr>
        <w:t xml:space="preserve">More </w:t>
      </w:r>
      <w:r w:rsidRPr="00C47F5B">
        <w:rPr>
          <w:rFonts w:ascii="Arial" w:hAnsi="Arial" w:cs="Arial"/>
          <w:sz w:val="22"/>
          <w:highlight w:val="yellow"/>
          <w:rPrChange w:id="309" w:author="Microsoft Office 用户" w:date="2016-06-24T13:53:00Z">
            <w:rPr>
              <w:rFonts w:ascii="Arial" w:hAnsi="Arial" w:cs="Arial"/>
              <w:sz w:val="22"/>
            </w:rPr>
          </w:rPrChange>
        </w:rPr>
        <w:t>intuitional</w:t>
      </w:r>
      <w:r w:rsidRPr="00BC4FFB">
        <w:rPr>
          <w:rFonts w:ascii="Arial" w:hAnsi="Arial" w:cs="Arial"/>
          <w:sz w:val="22"/>
        </w:rPr>
        <w:t xml:space="preserve"> for customers to recognize the </w:t>
      </w:r>
      <w:r w:rsidRPr="00C47F5B">
        <w:rPr>
          <w:rFonts w:ascii="Arial" w:hAnsi="Arial" w:cs="Arial"/>
          <w:sz w:val="22"/>
          <w:highlight w:val="yellow"/>
          <w:rPrChange w:id="310" w:author="Microsoft Office 用户" w:date="2016-06-24T13:53:00Z">
            <w:rPr>
              <w:rFonts w:ascii="Arial" w:hAnsi="Arial" w:cs="Arial"/>
              <w:sz w:val="22"/>
            </w:rPr>
          </w:rPrChange>
        </w:rPr>
        <w:t>current status</w:t>
      </w:r>
      <w:r w:rsidRPr="00BC4FFB">
        <w:rPr>
          <w:rFonts w:ascii="Arial" w:hAnsi="Arial" w:cs="Arial"/>
          <w:sz w:val="22"/>
        </w:rPr>
        <w:t xml:space="preserve"> rather </w:t>
      </w:r>
      <w:r w:rsidRPr="00C47F5B">
        <w:rPr>
          <w:rFonts w:ascii="Arial" w:hAnsi="Arial" w:cs="Arial"/>
          <w:sz w:val="22"/>
          <w:highlight w:val="yellow"/>
          <w:rPrChange w:id="311" w:author="Microsoft Office 用户" w:date="2016-06-24T13:53:00Z">
            <w:rPr>
              <w:rFonts w:ascii="Arial" w:hAnsi="Arial" w:cs="Arial"/>
              <w:sz w:val="22"/>
            </w:rPr>
          </w:rPrChange>
        </w:rPr>
        <w:t>than boring huge date analysis</w:t>
      </w:r>
    </w:p>
    <w:p w14:paraId="1E176F2F" w14:textId="77777777" w:rsidR="0076605C" w:rsidRPr="00BC4FFB" w:rsidRDefault="0076605C" w:rsidP="0076605C">
      <w:pPr>
        <w:ind w:left="-5" w:right="19"/>
        <w:rPr>
          <w:rFonts w:ascii="Arial" w:hAnsi="Arial" w:cs="Arial"/>
          <w:sz w:val="22"/>
        </w:rPr>
      </w:pPr>
    </w:p>
    <w:p w14:paraId="041126E9" w14:textId="77777777" w:rsidR="0076605C" w:rsidRPr="00BC4FFB" w:rsidRDefault="0076605C" w:rsidP="0076605C">
      <w:pPr>
        <w:autoSpaceDE w:val="0"/>
        <w:autoSpaceDN w:val="0"/>
        <w:adjustRightInd w:val="0"/>
        <w:rPr>
          <w:rFonts w:ascii="Arial" w:hAnsi="Arial" w:cs="Arial"/>
          <w:sz w:val="22"/>
        </w:rPr>
      </w:pPr>
      <w:r w:rsidRPr="00C47F5B">
        <w:rPr>
          <w:rFonts w:ascii="Arial" w:hAnsi="Arial" w:cs="Arial"/>
          <w:b/>
          <w:sz w:val="22"/>
          <w:highlight w:val="red"/>
          <w:rPrChange w:id="312" w:author="Microsoft Office 用户" w:date="2016-06-24T13:55:00Z">
            <w:rPr>
              <w:rFonts w:ascii="Arial" w:hAnsi="Arial" w:cs="Arial"/>
              <w:b/>
              <w:sz w:val="22"/>
            </w:rPr>
          </w:rPrChange>
        </w:rPr>
        <w:t>A</w:t>
      </w:r>
      <w:r w:rsidRPr="00C47F5B">
        <w:rPr>
          <w:rFonts w:ascii="Arial" w:hAnsi="Arial" w:cs="Arial"/>
          <w:b/>
          <w:sz w:val="22"/>
          <w:highlight w:val="red"/>
          <w:lang w:eastAsia="en-US"/>
          <w:rPrChange w:id="313" w:author="Microsoft Office 用户" w:date="2016-06-24T13:55:00Z">
            <w:rPr>
              <w:rFonts w:ascii="Arial" w:hAnsi="Arial" w:cs="Arial"/>
              <w:b/>
              <w:sz w:val="22"/>
              <w:lang w:eastAsia="en-US"/>
            </w:rPr>
          </w:rPrChange>
        </w:rPr>
        <w:t>rticles Discuss:</w:t>
      </w:r>
      <w:r w:rsidRPr="00BC4FFB">
        <w:rPr>
          <w:rFonts w:ascii="Arial" w:hAnsi="Arial" w:cs="Arial"/>
          <w:sz w:val="22"/>
          <w:lang w:eastAsia="en-US"/>
        </w:rPr>
        <w:t xml:space="preserve"> yes, this article indicates that Information System Development Project (ISDP)</w:t>
      </w:r>
      <w:r w:rsidRPr="00BC4FFB">
        <w:rPr>
          <w:rFonts w:ascii="Arial" w:hAnsi="Arial" w:cs="Arial"/>
          <w:sz w:val="22"/>
        </w:rPr>
        <w:t xml:space="preserve"> </w:t>
      </w:r>
      <w:r w:rsidRPr="00BC4FFB">
        <w:rPr>
          <w:rFonts w:ascii="Arial" w:hAnsi="Arial" w:cs="Arial"/>
          <w:sz w:val="22"/>
          <w:lang w:eastAsia="en-US"/>
        </w:rPr>
        <w:t>failure plays a key role in the long term success of any organization desirous of continuous</w:t>
      </w:r>
      <w:r w:rsidRPr="00BC4FFB">
        <w:rPr>
          <w:rFonts w:ascii="Arial" w:hAnsi="Arial" w:cs="Arial"/>
          <w:sz w:val="22"/>
        </w:rPr>
        <w:t xml:space="preserve"> </w:t>
      </w:r>
      <w:r w:rsidRPr="00BC4FFB">
        <w:rPr>
          <w:rFonts w:ascii="Arial" w:hAnsi="Arial" w:cs="Arial"/>
          <w:sz w:val="22"/>
          <w:lang w:eastAsia="en-US"/>
        </w:rPr>
        <w:t>improvement via evaluation and monitoring of its information systems (IS) development</w:t>
      </w:r>
      <w:r w:rsidRPr="00BC4FFB">
        <w:rPr>
          <w:rFonts w:ascii="Arial" w:hAnsi="Arial" w:cs="Arial"/>
          <w:sz w:val="22"/>
        </w:rPr>
        <w:t xml:space="preserve"> </w:t>
      </w:r>
      <w:r w:rsidRPr="00BC4FFB">
        <w:rPr>
          <w:rFonts w:ascii="Arial" w:hAnsi="Arial" w:cs="Arial"/>
          <w:sz w:val="22"/>
          <w:lang w:eastAsia="en-US"/>
        </w:rPr>
        <w:t>efforts.</w:t>
      </w:r>
    </w:p>
    <w:p w14:paraId="210E5B0A" w14:textId="77777777" w:rsidR="0076605C" w:rsidRPr="00BC4FFB" w:rsidRDefault="0076605C" w:rsidP="0076605C">
      <w:pPr>
        <w:ind w:left="-5" w:right="19"/>
        <w:rPr>
          <w:rFonts w:ascii="Arial" w:hAnsi="Arial" w:cs="Arial"/>
          <w:sz w:val="22"/>
        </w:rPr>
      </w:pPr>
    </w:p>
    <w:p w14:paraId="3EC7506C" w14:textId="77777777" w:rsidR="0076605C" w:rsidRPr="00BC4FFB" w:rsidRDefault="0076605C" w:rsidP="0076605C">
      <w:pPr>
        <w:spacing w:line="259" w:lineRule="auto"/>
        <w:rPr>
          <w:rFonts w:ascii="Arial" w:hAnsi="Arial" w:cs="Arial"/>
          <w:b/>
          <w:sz w:val="22"/>
        </w:rPr>
      </w:pPr>
      <w:r w:rsidRPr="00BC4FFB">
        <w:rPr>
          <w:rFonts w:ascii="Arial" w:hAnsi="Arial" w:cs="Arial"/>
          <w:b/>
          <w:sz w:val="22"/>
        </w:rPr>
        <w:t xml:space="preserve"> </w:t>
      </w:r>
    </w:p>
    <w:p w14:paraId="7F650524" w14:textId="77777777" w:rsidR="0076605C" w:rsidRPr="00BC4FFB" w:rsidRDefault="0076605C" w:rsidP="0076605C">
      <w:pPr>
        <w:spacing w:after="13"/>
        <w:ind w:left="-5"/>
        <w:rPr>
          <w:rFonts w:ascii="Arial" w:hAnsi="Arial" w:cs="Arial"/>
          <w:b/>
          <w:sz w:val="22"/>
        </w:rPr>
      </w:pPr>
      <w:r w:rsidRPr="00BC4FFB">
        <w:rPr>
          <w:rFonts w:ascii="Arial" w:hAnsi="Arial" w:cs="Arial"/>
          <w:b/>
          <w:sz w:val="22"/>
          <w:highlight w:val="yellow"/>
        </w:rPr>
        <w:t xml:space="preserve">Question </w:t>
      </w:r>
      <w:del w:id="314" w:author="Microsoft Office 用户" w:date="2016-06-24T21:34:00Z">
        <w:r w:rsidRPr="00BC4FFB" w:rsidDel="001A23E9">
          <w:rPr>
            <w:rFonts w:ascii="Arial" w:hAnsi="Arial" w:cs="Arial"/>
            <w:b/>
            <w:sz w:val="22"/>
            <w:highlight w:val="yellow"/>
          </w:rPr>
          <w:delText xml:space="preserve"> </w:delText>
        </w:r>
      </w:del>
      <w:r w:rsidRPr="00BC4FFB">
        <w:rPr>
          <w:rFonts w:ascii="Arial" w:hAnsi="Arial" w:cs="Arial"/>
          <w:b/>
          <w:sz w:val="22"/>
          <w:highlight w:val="yellow"/>
        </w:rPr>
        <w:t>12.</w:t>
      </w:r>
      <w:r w:rsidRPr="00BC4FFB">
        <w:rPr>
          <w:rFonts w:ascii="Arial" w:hAnsi="Arial" w:cs="Arial"/>
          <w:b/>
          <w:sz w:val="22"/>
        </w:rPr>
        <w:t xml:space="preserve"> OLAP </w:t>
      </w:r>
      <w:r w:rsidRPr="00BC4FFB">
        <w:rPr>
          <w:rFonts w:ascii="Arial" w:hAnsi="Arial" w:cs="Arial"/>
          <w:sz w:val="22"/>
        </w:rPr>
        <w:t>(Lecture12B+reading 6w-Chaudhuri2011_Business Intelligence)</w:t>
      </w:r>
    </w:p>
    <w:p w14:paraId="618321F9" w14:textId="77777777" w:rsidR="0076605C" w:rsidRDefault="0076605C" w:rsidP="0076605C">
      <w:pPr>
        <w:ind w:left="-5" w:right="19"/>
        <w:rPr>
          <w:rFonts w:ascii="Arial" w:hAnsi="Arial" w:cs="Arial"/>
          <w:b/>
          <w:sz w:val="22"/>
        </w:rPr>
      </w:pPr>
      <w:r w:rsidRPr="00BC4FFB">
        <w:rPr>
          <w:rFonts w:ascii="Arial" w:hAnsi="Arial" w:cs="Arial"/>
          <w:b/>
          <w:sz w:val="22"/>
        </w:rPr>
        <w:t xml:space="preserve">You are asked by your manager to source a </w:t>
      </w:r>
      <w:r w:rsidRPr="00C47F5B">
        <w:rPr>
          <w:rFonts w:ascii="Arial" w:hAnsi="Arial" w:cs="Arial"/>
          <w:b/>
          <w:sz w:val="22"/>
          <w:highlight w:val="yellow"/>
          <w:rPrChange w:id="315" w:author="Microsoft Office 用户" w:date="2016-06-24T13:55:00Z">
            <w:rPr>
              <w:rFonts w:ascii="Arial" w:hAnsi="Arial" w:cs="Arial"/>
              <w:b/>
              <w:sz w:val="22"/>
            </w:rPr>
          </w:rPrChange>
        </w:rPr>
        <w:t>new Business Intelligence software</w:t>
      </w:r>
      <w:r w:rsidRPr="00BC4FFB">
        <w:rPr>
          <w:rFonts w:ascii="Arial" w:hAnsi="Arial" w:cs="Arial"/>
          <w:b/>
          <w:sz w:val="22"/>
        </w:rPr>
        <w:t xml:space="preserve"> package, outline the </w:t>
      </w:r>
      <w:r w:rsidRPr="00C47F5B">
        <w:rPr>
          <w:rFonts w:ascii="Arial" w:hAnsi="Arial" w:cs="Arial"/>
          <w:b/>
          <w:sz w:val="22"/>
          <w:highlight w:val="yellow"/>
          <w:rPrChange w:id="316" w:author="Microsoft Office 用户" w:date="2016-06-24T13:55:00Z">
            <w:rPr>
              <w:rFonts w:ascii="Arial" w:hAnsi="Arial" w:cs="Arial"/>
              <w:b/>
              <w:sz w:val="22"/>
            </w:rPr>
          </w:rPrChange>
        </w:rPr>
        <w:t>key elements</w:t>
      </w:r>
      <w:r w:rsidRPr="00BC4FFB">
        <w:rPr>
          <w:rFonts w:ascii="Arial" w:hAnsi="Arial" w:cs="Arial"/>
          <w:b/>
          <w:sz w:val="22"/>
        </w:rPr>
        <w:t xml:space="preserve"> that you would look for when sourcing this new package for your company? Suggest if the article from Chaudhuri (2011) on “</w:t>
      </w:r>
      <w:r w:rsidRPr="00C47F5B">
        <w:rPr>
          <w:rFonts w:ascii="Arial" w:hAnsi="Arial" w:cs="Arial"/>
          <w:b/>
          <w:sz w:val="22"/>
          <w:highlight w:val="yellow"/>
          <w:rPrChange w:id="317" w:author="Microsoft Office 用户" w:date="2016-06-24T13:56:00Z">
            <w:rPr>
              <w:rFonts w:ascii="Arial" w:hAnsi="Arial" w:cs="Arial"/>
              <w:b/>
              <w:sz w:val="22"/>
            </w:rPr>
          </w:rPrChange>
        </w:rPr>
        <w:t>Business Intelligence</w:t>
      </w:r>
      <w:r w:rsidRPr="00BC4FFB">
        <w:rPr>
          <w:rFonts w:ascii="Arial" w:hAnsi="Arial" w:cs="Arial"/>
          <w:b/>
          <w:sz w:val="22"/>
        </w:rPr>
        <w:t xml:space="preserve">” can </w:t>
      </w:r>
      <w:r w:rsidRPr="00C47F5B">
        <w:rPr>
          <w:rFonts w:ascii="Arial" w:hAnsi="Arial" w:cs="Arial"/>
          <w:b/>
          <w:sz w:val="22"/>
          <w:highlight w:val="yellow"/>
          <w:rPrChange w:id="318" w:author="Microsoft Office 用户" w:date="2016-06-24T13:56:00Z">
            <w:rPr>
              <w:rFonts w:ascii="Arial" w:hAnsi="Arial" w:cs="Arial"/>
              <w:b/>
              <w:sz w:val="22"/>
            </w:rPr>
          </w:rPrChange>
        </w:rPr>
        <w:t>assist</w:t>
      </w:r>
      <w:r w:rsidRPr="00BC4FFB">
        <w:rPr>
          <w:rFonts w:ascii="Arial" w:hAnsi="Arial" w:cs="Arial"/>
          <w:b/>
          <w:sz w:val="22"/>
        </w:rPr>
        <w:t xml:space="preserve"> in this exercise and </w:t>
      </w:r>
      <w:r w:rsidRPr="00C47F5B">
        <w:rPr>
          <w:rFonts w:ascii="Arial" w:hAnsi="Arial" w:cs="Arial"/>
          <w:b/>
          <w:sz w:val="22"/>
          <w:highlight w:val="yellow"/>
          <w:rPrChange w:id="319" w:author="Microsoft Office 用户" w:date="2016-06-24T13:56:00Z">
            <w:rPr>
              <w:rFonts w:ascii="Arial" w:hAnsi="Arial" w:cs="Arial"/>
              <w:b/>
              <w:sz w:val="22"/>
            </w:rPr>
          </w:rPrChange>
        </w:rPr>
        <w:t>how</w:t>
      </w:r>
      <w:r w:rsidRPr="00BC4FFB">
        <w:rPr>
          <w:rFonts w:ascii="Arial" w:hAnsi="Arial" w:cs="Arial"/>
          <w:b/>
          <w:sz w:val="22"/>
        </w:rPr>
        <w:t xml:space="preserve">. (10 marks) </w:t>
      </w:r>
    </w:p>
    <w:p w14:paraId="7EBB3CDF" w14:textId="18909004" w:rsidR="0076605C" w:rsidRDefault="00C47F5B" w:rsidP="0076605C">
      <w:pPr>
        <w:ind w:left="-5" w:right="19"/>
        <w:rPr>
          <w:ins w:id="320" w:author="Microsoft Office 用户" w:date="2016-06-24T13:56:00Z"/>
          <w:rFonts w:ascii="Arial" w:hAnsi="Arial" w:cs="Arial"/>
          <w:b/>
          <w:sz w:val="22"/>
        </w:rPr>
      </w:pPr>
      <w:ins w:id="321" w:author="Microsoft Office 用户" w:date="2016-06-24T13:56:00Z">
        <w:r>
          <w:rPr>
            <w:rFonts w:ascii="Arial" w:hAnsi="Arial" w:cs="Arial"/>
            <w:b/>
            <w:sz w:val="22"/>
          </w:rPr>
          <w:t>O</w:t>
        </w:r>
        <w:r>
          <w:rPr>
            <w:rFonts w:ascii="Arial" w:hAnsi="Arial" w:cs="Arial" w:hint="eastAsia"/>
            <w:b/>
            <w:sz w:val="22"/>
          </w:rPr>
          <w:t xml:space="preserve">bjective: source a </w:t>
        </w:r>
      </w:ins>
      <w:ins w:id="322" w:author="Microsoft Office 用户" w:date="2016-06-24T13:57:00Z">
        <w:r>
          <w:rPr>
            <w:rFonts w:ascii="Arial" w:hAnsi="Arial" w:cs="Arial" w:hint="eastAsia"/>
            <w:b/>
            <w:sz w:val="22"/>
          </w:rPr>
          <w:t>new BI software package</w:t>
        </w:r>
      </w:ins>
    </w:p>
    <w:p w14:paraId="5133F742" w14:textId="77777777" w:rsidR="00A139E3" w:rsidRDefault="00A139E3" w:rsidP="0076605C">
      <w:pPr>
        <w:ind w:left="-5" w:right="19"/>
        <w:rPr>
          <w:ins w:id="323" w:author="Microsoft Office 用户" w:date="2016-06-24T14:00:00Z"/>
          <w:rFonts w:ascii="Arial" w:hAnsi="Arial" w:cs="Arial"/>
          <w:b/>
          <w:sz w:val="22"/>
        </w:rPr>
      </w:pPr>
    </w:p>
    <w:p w14:paraId="57AD5359" w14:textId="4DE9F93B" w:rsidR="00C47F5B" w:rsidRDefault="00C47F5B" w:rsidP="0076605C">
      <w:pPr>
        <w:ind w:left="-5" w:right="19"/>
        <w:rPr>
          <w:ins w:id="324" w:author="Microsoft Office 用户" w:date="2016-06-24T14:00:00Z"/>
          <w:rFonts w:ascii="Arial" w:hAnsi="Arial" w:cs="Arial"/>
          <w:b/>
          <w:sz w:val="22"/>
        </w:rPr>
      </w:pPr>
      <w:ins w:id="325" w:author="Microsoft Office 用户" w:date="2016-06-24T13:56:00Z">
        <w:r>
          <w:rPr>
            <w:rFonts w:ascii="Arial" w:hAnsi="Arial" w:cs="Arial"/>
            <w:b/>
            <w:sz w:val="22"/>
          </w:rPr>
          <w:t>K</w:t>
        </w:r>
        <w:r>
          <w:rPr>
            <w:rFonts w:ascii="Arial" w:hAnsi="Arial" w:cs="Arial" w:hint="eastAsia"/>
            <w:b/>
            <w:sz w:val="22"/>
          </w:rPr>
          <w:t xml:space="preserve">ey elements: </w:t>
        </w:r>
      </w:ins>
    </w:p>
    <w:p w14:paraId="0E2BC783" w14:textId="77777777" w:rsidR="00A139E3" w:rsidRDefault="00A139E3" w:rsidP="00A139E3">
      <w:pPr>
        <w:jc w:val="left"/>
        <w:rPr>
          <w:ins w:id="326" w:author="Microsoft Office 用户" w:date="2016-06-24T14:07:00Z"/>
        </w:rPr>
      </w:pPr>
      <w:ins w:id="327" w:author="Microsoft Office 用户" w:date="2016-06-24T14:00:00Z">
        <w:r>
          <w:rPr>
            <w:rFonts w:hint="eastAsia"/>
          </w:rPr>
          <w:t xml:space="preserve">data warehouse: it can create a central repository data which </w:t>
        </w:r>
      </w:ins>
      <w:ins w:id="328" w:author="Microsoft Office 用户" w:date="2016-06-24T14:07:00Z">
        <w:r>
          <w:t>integrates</w:t>
        </w:r>
      </w:ins>
      <w:ins w:id="329" w:author="Microsoft Office 用户" w:date="2016-06-24T14:00:00Z">
        <w:r>
          <w:rPr>
            <w:rFonts w:hint="eastAsia"/>
          </w:rPr>
          <w:t xml:space="preserve"> data from one or more disparate sources. </w:t>
        </w:r>
      </w:ins>
    </w:p>
    <w:p w14:paraId="1E0E553D" w14:textId="77AAE094" w:rsidR="00A139E3" w:rsidRDefault="00A139E3" w:rsidP="00A139E3">
      <w:pPr>
        <w:jc w:val="left"/>
        <w:rPr>
          <w:ins w:id="330" w:author="Microsoft Office 用户" w:date="2016-06-24T14:08:00Z"/>
        </w:rPr>
      </w:pPr>
      <w:ins w:id="331" w:author="Microsoft Office 用户" w:date="2016-06-24T14:00:00Z">
        <w:r>
          <w:rPr>
            <w:rFonts w:hint="eastAsia"/>
          </w:rPr>
          <w:t>Besides, it includes the histor</w:t>
        </w:r>
      </w:ins>
      <w:ins w:id="332" w:author="Microsoft Office 用户" w:date="2016-06-24T14:07:00Z">
        <w:r>
          <w:rPr>
            <w:rFonts w:hint="eastAsia"/>
          </w:rPr>
          <w:t>ical and curr</w:t>
        </w:r>
        <w:r w:rsidR="00BE358F">
          <w:rPr>
            <w:rFonts w:hint="eastAsia"/>
          </w:rPr>
          <w:t xml:space="preserve">ent data, which can be </w:t>
        </w:r>
      </w:ins>
      <w:ins w:id="333" w:author="Microsoft Office 用户" w:date="2016-06-24T14:08:00Z">
        <w:r w:rsidR="00BE358F">
          <w:t>used</w:t>
        </w:r>
      </w:ins>
      <w:ins w:id="334" w:author="Microsoft Office 用户" w:date="2016-06-24T14:07:00Z">
        <w:r w:rsidR="00BE358F">
          <w:rPr>
            <w:rFonts w:hint="eastAsia"/>
          </w:rPr>
          <w:t xml:space="preserve"> </w:t>
        </w:r>
      </w:ins>
      <w:ins w:id="335" w:author="Microsoft Office 用户" w:date="2016-06-24T14:08:00Z">
        <w:r w:rsidR="00BE358F">
          <w:rPr>
            <w:rFonts w:hint="eastAsia"/>
          </w:rPr>
          <w:t xml:space="preserve">for producing trending reports for senior management reporting. </w:t>
        </w:r>
      </w:ins>
    </w:p>
    <w:p w14:paraId="7DE93BDF" w14:textId="4CD2A177" w:rsidR="00BE358F" w:rsidRDefault="00BE358F" w:rsidP="00A139E3">
      <w:pPr>
        <w:jc w:val="left"/>
        <w:rPr>
          <w:ins w:id="336" w:author="Microsoft Office 用户" w:date="2016-06-24T14:08:00Z"/>
        </w:rPr>
      </w:pPr>
      <w:ins w:id="337" w:author="Microsoft Office 用户" w:date="2016-06-24T14:08:00Z">
        <w:r>
          <w:t>E</w:t>
        </w:r>
        <w:r>
          <w:rPr>
            <w:rFonts w:hint="eastAsia"/>
          </w:rPr>
          <w:t>nd users, perform extensive analysis more efficiently</w:t>
        </w:r>
      </w:ins>
    </w:p>
    <w:p w14:paraId="630EE0CA" w14:textId="26ED86E7" w:rsidR="00BE358F" w:rsidRDefault="00BE358F" w:rsidP="00A139E3">
      <w:pPr>
        <w:jc w:val="left"/>
        <w:rPr>
          <w:ins w:id="338" w:author="Microsoft Office 用户" w:date="2016-06-24T14:09:00Z"/>
        </w:rPr>
      </w:pPr>
      <w:ins w:id="339" w:author="Microsoft Office 用户" w:date="2016-06-24T14:08:00Z">
        <w:r>
          <w:t>D</w:t>
        </w:r>
        <w:r>
          <w:rPr>
            <w:rFonts w:hint="eastAsia"/>
          </w:rPr>
          <w:t>ata</w:t>
        </w:r>
      </w:ins>
      <w:ins w:id="340" w:author="Microsoft Office 用户" w:date="2016-06-24T14:09:00Z">
        <w:r>
          <w:t>—</w:t>
        </w:r>
      </w:ins>
      <w:ins w:id="341" w:author="Microsoft Office 用户" w:date="2016-06-24T14:08:00Z">
        <w:r>
          <w:rPr>
            <w:rFonts w:hint="eastAsia"/>
          </w:rPr>
          <w:t xml:space="preserve">a </w:t>
        </w:r>
      </w:ins>
      <w:ins w:id="342" w:author="Microsoft Office 用户" w:date="2016-06-24T14:09:00Z">
        <w:r>
          <w:rPr>
            <w:rFonts w:hint="eastAsia"/>
          </w:rPr>
          <w:t xml:space="preserve">consolidated view of corporate data/ quality/ simplified data access </w:t>
        </w:r>
      </w:ins>
    </w:p>
    <w:p w14:paraId="22BC253E" w14:textId="77777777" w:rsidR="00BE358F" w:rsidRDefault="00BE358F" w:rsidP="00A139E3">
      <w:pPr>
        <w:jc w:val="left"/>
        <w:rPr>
          <w:ins w:id="343" w:author="Microsoft Office 用户" w:date="2016-06-24T14:00:00Z"/>
        </w:rPr>
      </w:pPr>
    </w:p>
    <w:p w14:paraId="26E8CEAB" w14:textId="6FF513BB" w:rsidR="00A139E3" w:rsidRDefault="00A139E3" w:rsidP="00A139E3">
      <w:pPr>
        <w:jc w:val="left"/>
        <w:rPr>
          <w:ins w:id="344" w:author="Microsoft Office 用户" w:date="2016-06-24T14:09:00Z"/>
        </w:rPr>
      </w:pPr>
      <w:ins w:id="345" w:author="Microsoft Office 用户" w:date="2016-06-24T14:00:00Z">
        <w:r>
          <w:rPr>
            <w:rFonts w:hint="eastAsia"/>
          </w:rPr>
          <w:t>business analytic tools: manipulat</w:t>
        </w:r>
        <w:r w:rsidR="00BE358F">
          <w:rPr>
            <w:rFonts w:hint="eastAsia"/>
          </w:rPr>
          <w:t xml:space="preserve">ing, mining, and analyzing data. </w:t>
        </w:r>
        <w:r w:rsidR="00BE358F">
          <w:t>F</w:t>
        </w:r>
        <w:r w:rsidR="00BE358F">
          <w:rPr>
            <w:rFonts w:hint="eastAsia"/>
          </w:rPr>
          <w:t xml:space="preserve">or </w:t>
        </w:r>
      </w:ins>
      <w:ins w:id="346" w:author="Microsoft Office 用户" w:date="2016-06-24T14:10:00Z">
        <w:r w:rsidR="00BE358F">
          <w:rPr>
            <w:rFonts w:hint="eastAsia"/>
          </w:rPr>
          <w:t xml:space="preserve">example, OLAP (online analytical processing), which </w:t>
        </w:r>
      </w:ins>
      <w:ins w:id="347" w:author="Microsoft Office 用户" w:date="2016-06-24T14:11:00Z">
        <w:r w:rsidR="00BE358F">
          <w:t>can</w:t>
        </w:r>
      </w:ins>
      <w:ins w:id="348" w:author="Microsoft Office 用户" w:date="2016-06-24T14:10:00Z">
        <w:r w:rsidR="00BE358F">
          <w:rPr>
            <w:rFonts w:hint="eastAsia"/>
          </w:rPr>
          <w:t xml:space="preserve"> enable users to easily and selectively extract and view data from </w:t>
        </w:r>
      </w:ins>
      <w:ins w:id="349" w:author="Microsoft Office 用户" w:date="2016-06-24T14:11:00Z">
        <w:r w:rsidR="00BE358F">
          <w:t>different</w:t>
        </w:r>
      </w:ins>
      <w:ins w:id="350" w:author="Microsoft Office 用户" w:date="2016-06-24T14:10:00Z">
        <w:r w:rsidR="00BE358F">
          <w:rPr>
            <w:rFonts w:hint="eastAsia"/>
          </w:rPr>
          <w:t xml:space="preserve"> </w:t>
        </w:r>
      </w:ins>
      <w:ins w:id="351" w:author="Microsoft Office 用户" w:date="2016-06-24T14:11:00Z">
        <w:r w:rsidR="00BE358F">
          <w:rPr>
            <w:rFonts w:hint="eastAsia"/>
          </w:rPr>
          <w:t xml:space="preserve">points of view. </w:t>
        </w:r>
      </w:ins>
    </w:p>
    <w:p w14:paraId="015D1B6C" w14:textId="77777777" w:rsidR="00BE358F" w:rsidRDefault="00BE358F" w:rsidP="00A139E3">
      <w:pPr>
        <w:jc w:val="left"/>
        <w:rPr>
          <w:ins w:id="352" w:author="Microsoft Office 用户" w:date="2016-06-24T14:00:00Z"/>
        </w:rPr>
      </w:pPr>
    </w:p>
    <w:p w14:paraId="4C4D30DD" w14:textId="2522AA58" w:rsidR="00A139E3" w:rsidRDefault="00A139E3" w:rsidP="00A139E3">
      <w:pPr>
        <w:jc w:val="left"/>
        <w:rPr>
          <w:ins w:id="353" w:author="Microsoft Office 用户" w:date="2016-06-24T14:11:00Z"/>
        </w:rPr>
      </w:pPr>
      <w:ins w:id="354" w:author="Microsoft Office 用户" w:date="2016-06-24T14:00:00Z">
        <w:r>
          <w:rPr>
            <w:rFonts w:hint="eastAsia"/>
          </w:rPr>
          <w:lastRenderedPageBreak/>
          <w:t>business performance indicators: monit</w:t>
        </w:r>
        <w:r w:rsidR="00BE358F">
          <w:rPr>
            <w:rFonts w:hint="eastAsia"/>
          </w:rPr>
          <w:t xml:space="preserve">oring and analyzing performance. </w:t>
        </w:r>
        <w:r w:rsidR="00BE358F">
          <w:t>F</w:t>
        </w:r>
        <w:r w:rsidR="00BE358F">
          <w:rPr>
            <w:rFonts w:hint="eastAsia"/>
          </w:rPr>
          <w:t xml:space="preserve">or </w:t>
        </w:r>
      </w:ins>
      <w:ins w:id="355" w:author="Microsoft Office 用户" w:date="2016-06-24T14:12:00Z">
        <w:r w:rsidR="00BE358F">
          <w:t>example</w:t>
        </w:r>
        <w:r w:rsidR="00BE358F">
          <w:rPr>
            <w:rFonts w:hint="eastAsia"/>
          </w:rPr>
          <w:t>, KPIs (</w:t>
        </w:r>
      </w:ins>
      <w:ins w:id="356" w:author="Microsoft Office 用户" w:date="2016-06-24T14:13:00Z">
        <w:r w:rsidR="00BE358F">
          <w:rPr>
            <w:rFonts w:hint="eastAsia"/>
          </w:rPr>
          <w:t>key performance indicators</w:t>
        </w:r>
      </w:ins>
      <w:ins w:id="357" w:author="Microsoft Office 用户" w:date="2016-06-24T14:12:00Z">
        <w:r w:rsidR="00BE358F">
          <w:rPr>
            <w:rFonts w:hint="eastAsia"/>
          </w:rPr>
          <w:t>)</w:t>
        </w:r>
      </w:ins>
      <w:ins w:id="358" w:author="Microsoft Office 用户" w:date="2016-06-24T14:13:00Z">
        <w:r w:rsidR="00BE358F">
          <w:rPr>
            <w:rFonts w:hint="eastAsia"/>
          </w:rPr>
          <w:t xml:space="preserve"> which is a business metric used to evaluate factors that are crucial to the success of a business. </w:t>
        </w:r>
        <w:r w:rsidR="00BE358F">
          <w:t>S</w:t>
        </w:r>
        <w:r w:rsidR="00BE358F">
          <w:rPr>
            <w:rFonts w:hint="eastAsia"/>
          </w:rPr>
          <w:t>ome other features.</w:t>
        </w:r>
      </w:ins>
    </w:p>
    <w:p w14:paraId="2802D563" w14:textId="77777777" w:rsidR="00BE358F" w:rsidRDefault="00BE358F" w:rsidP="00A139E3">
      <w:pPr>
        <w:jc w:val="left"/>
        <w:rPr>
          <w:ins w:id="359" w:author="Microsoft Office 用户" w:date="2016-06-24T14:00:00Z"/>
        </w:rPr>
      </w:pPr>
    </w:p>
    <w:p w14:paraId="35BC90DE" w14:textId="35968E62" w:rsidR="00A139E3" w:rsidRDefault="00A139E3" w:rsidP="00A139E3">
      <w:pPr>
        <w:ind w:left="-5" w:right="19"/>
        <w:rPr>
          <w:ins w:id="360" w:author="Microsoft Office 用户" w:date="2016-06-24T14:14:00Z"/>
        </w:rPr>
      </w:pPr>
      <w:ins w:id="361" w:author="Microsoft Office 用户" w:date="2016-06-24T14:00:00Z">
        <w:r>
          <w:rPr>
            <w:rFonts w:hint="eastAsia"/>
          </w:rPr>
          <w:t>user interface</w:t>
        </w:r>
      </w:ins>
      <w:ins w:id="362" w:author="Microsoft Office 用户" w:date="2016-06-24T14:13:00Z">
        <w:r w:rsidR="00BE358F">
          <w:rPr>
            <w:rFonts w:hint="eastAsia"/>
          </w:rPr>
          <w:t xml:space="preserve">: is </w:t>
        </w:r>
      </w:ins>
      <w:ins w:id="363" w:author="Microsoft Office 用户" w:date="2016-06-24T14:14:00Z">
        <w:r w:rsidR="00BE358F">
          <w:t>important</w:t>
        </w:r>
      </w:ins>
      <w:ins w:id="364" w:author="Microsoft Office 用户" w:date="2016-06-24T14:13:00Z">
        <w:r w:rsidR="00BE358F">
          <w:rPr>
            <w:rFonts w:hint="eastAsia"/>
          </w:rPr>
          <w:t xml:space="preserve"> </w:t>
        </w:r>
      </w:ins>
      <w:ins w:id="365" w:author="Microsoft Office 用户" w:date="2016-06-24T14:14:00Z">
        <w:r w:rsidR="00BE358F">
          <w:rPr>
            <w:rFonts w:hint="eastAsia"/>
          </w:rPr>
          <w:t xml:space="preserve">part for interaction between human and machine or </w:t>
        </w:r>
        <w:r w:rsidR="00BE358F">
          <w:t>system</w:t>
        </w:r>
        <w:r w:rsidR="00BE358F">
          <w:rPr>
            <w:rFonts w:hint="eastAsia"/>
          </w:rPr>
          <w:t xml:space="preserve">. </w:t>
        </w:r>
      </w:ins>
    </w:p>
    <w:p w14:paraId="38587BEA" w14:textId="526D7D38" w:rsidR="00BE358F" w:rsidRDefault="00BE358F" w:rsidP="00A139E3">
      <w:pPr>
        <w:ind w:left="-5" w:right="19"/>
        <w:rPr>
          <w:ins w:id="366" w:author="Microsoft Office 用户" w:date="2016-06-24T14:14:00Z"/>
        </w:rPr>
      </w:pPr>
      <w:ins w:id="367" w:author="Microsoft Office 用户" w:date="2016-06-24T14:14:00Z">
        <w:r>
          <w:t>A</w:t>
        </w:r>
        <w:r>
          <w:rPr>
            <w:rFonts w:hint="eastAsia"/>
          </w:rPr>
          <w:t xml:space="preserve"> good interface: useful, usability. </w:t>
        </w:r>
      </w:ins>
    </w:p>
    <w:p w14:paraId="6AF19EFF" w14:textId="77777777" w:rsidR="00BE358F" w:rsidRDefault="00BE358F" w:rsidP="00A139E3">
      <w:pPr>
        <w:ind w:left="-5" w:right="19"/>
        <w:rPr>
          <w:ins w:id="368" w:author="Microsoft Office 用户" w:date="2016-06-24T14:03:00Z"/>
        </w:rPr>
      </w:pPr>
    </w:p>
    <w:p w14:paraId="04F54A67" w14:textId="1D3A7DAD" w:rsidR="00A139E3" w:rsidRDefault="00BE358F" w:rsidP="00A139E3">
      <w:pPr>
        <w:ind w:left="-5" w:right="19"/>
        <w:rPr>
          <w:ins w:id="369" w:author="Microsoft Office 用户" w:date="2016-06-24T14:16:00Z"/>
          <w:rFonts w:ascii="Arial" w:hAnsi="Arial" w:cs="Arial"/>
          <w:b/>
          <w:sz w:val="22"/>
        </w:rPr>
      </w:pPr>
      <w:ins w:id="370" w:author="Microsoft Office 用户" w:date="2016-06-24T14:16:00Z">
        <w:r w:rsidRPr="00D45AA1">
          <w:rPr>
            <w:rFonts w:ascii="Arial" w:hAnsi="Arial" w:cs="Arial" w:hint="eastAsia"/>
            <w:b/>
            <w:sz w:val="22"/>
            <w:highlight w:val="yellow"/>
            <w:rPrChange w:id="371" w:author="Microsoft Office 用户" w:date="2016-06-24T21:37:00Z">
              <w:rPr>
                <w:rFonts w:ascii="Arial" w:hAnsi="Arial" w:cs="Arial" w:hint="eastAsia"/>
                <w:b/>
                <w:sz w:val="22"/>
              </w:rPr>
            </w:rPrChange>
          </w:rPr>
          <w:t xml:space="preserve">According </w:t>
        </w:r>
        <w:r w:rsidRPr="00D45AA1">
          <w:rPr>
            <w:rFonts w:ascii="Arial" w:hAnsi="Arial" w:cs="Arial"/>
            <w:b/>
            <w:sz w:val="22"/>
            <w:highlight w:val="yellow"/>
            <w:rPrChange w:id="372" w:author="Microsoft Office 用户" w:date="2016-06-24T21:37:00Z">
              <w:rPr>
                <w:rFonts w:ascii="Arial" w:hAnsi="Arial" w:cs="Arial"/>
                <w:b/>
                <w:sz w:val="22"/>
              </w:rPr>
            </w:rPrChange>
          </w:rPr>
          <w:t>to th</w:t>
        </w:r>
        <w:r w:rsidRPr="00D45AA1">
          <w:rPr>
            <w:rFonts w:ascii="Arial" w:hAnsi="Arial" w:cs="Arial" w:hint="eastAsia"/>
            <w:b/>
            <w:sz w:val="22"/>
            <w:highlight w:val="yellow"/>
            <w:rPrChange w:id="373" w:author="Microsoft Office 用户" w:date="2016-06-24T21:37:00Z">
              <w:rPr>
                <w:rFonts w:ascii="Arial" w:hAnsi="Arial" w:cs="Arial" w:hint="eastAsia"/>
                <w:b/>
                <w:sz w:val="22"/>
              </w:rPr>
            </w:rPrChange>
          </w:rPr>
          <w:t>e</w:t>
        </w:r>
        <w:r w:rsidRPr="00D45AA1">
          <w:rPr>
            <w:rFonts w:ascii="Arial" w:hAnsi="Arial" w:cs="Arial"/>
            <w:b/>
            <w:sz w:val="22"/>
            <w:highlight w:val="yellow"/>
            <w:rPrChange w:id="374" w:author="Microsoft Office 用户" w:date="2016-06-24T21:37:00Z">
              <w:rPr>
                <w:rFonts w:ascii="Arial" w:hAnsi="Arial" w:cs="Arial"/>
                <w:b/>
                <w:sz w:val="22"/>
              </w:rPr>
            </w:rPrChange>
          </w:rPr>
          <w:t xml:space="preserve"> reading</w:t>
        </w:r>
        <w:r>
          <w:rPr>
            <w:rFonts w:ascii="Arial" w:hAnsi="Arial" w:cs="Arial"/>
            <w:b/>
            <w:sz w:val="22"/>
          </w:rPr>
          <w:t xml:space="preserve"> </w:t>
        </w:r>
      </w:ins>
    </w:p>
    <w:p w14:paraId="1CE1EF9B" w14:textId="77777777" w:rsidR="00BE358F" w:rsidRDefault="00BE358F" w:rsidP="00BE358F">
      <w:pPr>
        <w:rPr>
          <w:ins w:id="375" w:author="Microsoft Office 用户" w:date="2016-06-24T14:16:00Z"/>
        </w:rPr>
      </w:pPr>
      <w:ins w:id="376" w:author="Microsoft Office 用户" w:date="2016-06-24T14:16:00Z">
        <w:r>
          <w:rPr>
            <w:rFonts w:hint="eastAsia"/>
          </w:rPr>
          <w:t xml:space="preserve">Existing technical challenges and opportunities will still reshape BI landscape. </w:t>
        </w:r>
      </w:ins>
    </w:p>
    <w:p w14:paraId="22B1C55B" w14:textId="77777777" w:rsidR="00BE358F" w:rsidRDefault="00BE358F" w:rsidP="00BE358F">
      <w:pPr>
        <w:rPr>
          <w:ins w:id="377" w:author="Microsoft Office 用户" w:date="2016-06-24T14:16:00Z"/>
        </w:rPr>
      </w:pPr>
      <w:ins w:id="378" w:author="Microsoft Office 用户" w:date="2016-06-24T14:16:00Z">
        <w:r>
          <w:t>T</w:t>
        </w:r>
        <w:r>
          <w:rPr>
            <w:rFonts w:hint="eastAsia"/>
          </w:rPr>
          <w:t xml:space="preserve">his is </w:t>
        </w:r>
        <w:r>
          <w:t>because</w:t>
        </w:r>
        <w:r>
          <w:rPr>
            <w:rFonts w:hint="eastAsia"/>
          </w:rPr>
          <w:t xml:space="preserve">, </w:t>
        </w:r>
      </w:ins>
    </w:p>
    <w:p w14:paraId="18ED08CE" w14:textId="77777777" w:rsidR="00BE358F" w:rsidRDefault="00BE358F" w:rsidP="00BE358F">
      <w:pPr>
        <w:pStyle w:val="ListParagraph"/>
        <w:numPr>
          <w:ilvl w:val="0"/>
          <w:numId w:val="17"/>
        </w:numPr>
        <w:rPr>
          <w:ins w:id="379" w:author="Microsoft Office 用户" w:date="2016-06-24T14:16:00Z"/>
        </w:rPr>
      </w:pPr>
      <w:ins w:id="380" w:author="Microsoft Office 用户" w:date="2016-06-24T14:16:00Z">
        <w:r>
          <w:rPr>
            <w:rFonts w:hint="eastAsia"/>
          </w:rPr>
          <w:t xml:space="preserve">Data: </w:t>
        </w:r>
        <w:r>
          <w:t>D</w:t>
        </w:r>
        <w:r>
          <w:rPr>
            <w:rFonts w:hint="eastAsia"/>
          </w:rPr>
          <w:t xml:space="preserve">ata acquisition is becoming easier, large data and relational data are becoming common. </w:t>
        </w:r>
      </w:ins>
    </w:p>
    <w:p w14:paraId="58778B05" w14:textId="77777777" w:rsidR="00BE358F" w:rsidRDefault="00BE358F" w:rsidP="00BE358F">
      <w:pPr>
        <w:pStyle w:val="ListParagraph"/>
        <w:numPr>
          <w:ilvl w:val="0"/>
          <w:numId w:val="17"/>
        </w:numPr>
        <w:rPr>
          <w:ins w:id="381" w:author="Microsoft Office 用户" w:date="2016-06-24T14:16:00Z"/>
        </w:rPr>
      </w:pPr>
      <w:ins w:id="382" w:author="Microsoft Office 用户" w:date="2016-06-24T14:16:00Z">
        <w:r>
          <w:rPr>
            <w:rFonts w:hint="eastAsia"/>
          </w:rPr>
          <w:t xml:space="preserve">Cost: </w:t>
        </w:r>
        <w:r>
          <w:t>D</w:t>
        </w:r>
        <w:r>
          <w:rPr>
            <w:rFonts w:hint="eastAsia"/>
          </w:rPr>
          <w:t xml:space="preserve">ecreasing cost of hardware, such as main memory, which will impact how the backend of large data-warehouses are architected. </w:t>
        </w:r>
      </w:ins>
    </w:p>
    <w:p w14:paraId="7D1D23E4" w14:textId="77777777" w:rsidR="00BE358F" w:rsidRDefault="00BE358F" w:rsidP="00BE358F">
      <w:pPr>
        <w:pStyle w:val="ListParagraph"/>
        <w:numPr>
          <w:ilvl w:val="0"/>
          <w:numId w:val="17"/>
        </w:numPr>
        <w:rPr>
          <w:ins w:id="383" w:author="Microsoft Office 用户" w:date="2016-06-24T14:16:00Z"/>
        </w:rPr>
      </w:pPr>
      <w:ins w:id="384" w:author="Microsoft Office 用户" w:date="2016-06-24T14:16:00Z">
        <w:r>
          <w:rPr>
            <w:rFonts w:hint="eastAsia"/>
          </w:rPr>
          <w:t xml:space="preserve">New technology: </w:t>
        </w:r>
        <w:r>
          <w:t>C</w:t>
        </w:r>
        <w:r>
          <w:rPr>
            <w:rFonts w:hint="eastAsia"/>
          </w:rPr>
          <w:t xml:space="preserve">loud </w:t>
        </w:r>
        <w:r>
          <w:t>computing</w:t>
        </w:r>
        <w:r>
          <w:rPr>
            <w:rFonts w:hint="eastAsia"/>
          </w:rPr>
          <w:t xml:space="preserve">, leading to more changes in the BI are expected. </w:t>
        </w:r>
      </w:ins>
    </w:p>
    <w:p w14:paraId="61F6E34D" w14:textId="77777777" w:rsidR="00BE358F" w:rsidRDefault="00BE358F" w:rsidP="00BE358F">
      <w:pPr>
        <w:pStyle w:val="ListParagraph"/>
        <w:numPr>
          <w:ilvl w:val="0"/>
          <w:numId w:val="17"/>
        </w:numPr>
        <w:rPr>
          <w:ins w:id="385" w:author="Microsoft Office 用户" w:date="2016-06-24T14:16:00Z"/>
        </w:rPr>
      </w:pPr>
      <w:ins w:id="386" w:author="Microsoft Office 用户" w:date="2016-06-24T14:16:00Z">
        <w:r>
          <w:rPr>
            <w:rFonts w:hint="eastAsia"/>
          </w:rPr>
          <w:t xml:space="preserve">New demand: </w:t>
        </w:r>
        <w:r>
          <w:t>I</w:t>
        </w:r>
        <w:r>
          <w:rPr>
            <w:rFonts w:hint="eastAsia"/>
          </w:rPr>
          <w:t xml:space="preserve">ncreasing demands of BI experiences in mobile device </w:t>
        </w:r>
      </w:ins>
    </w:p>
    <w:p w14:paraId="67F42951" w14:textId="77777777" w:rsidR="00BE358F" w:rsidRPr="00BC4FFB" w:rsidRDefault="00BE358F" w:rsidP="00A139E3">
      <w:pPr>
        <w:ind w:left="-5" w:right="19"/>
        <w:rPr>
          <w:rFonts w:ascii="Arial" w:hAnsi="Arial" w:cs="Arial"/>
          <w:b/>
          <w:sz w:val="22"/>
        </w:rPr>
      </w:pPr>
    </w:p>
    <w:p w14:paraId="701B3B08" w14:textId="5C6FA909" w:rsidR="0076605C" w:rsidRPr="00C47F5B" w:rsidDel="00A139E3" w:rsidRDefault="0076605C" w:rsidP="0076605C">
      <w:pPr>
        <w:rPr>
          <w:del w:id="387" w:author="Microsoft Office 用户" w:date="2016-06-24T14:03:00Z"/>
          <w:rFonts w:ascii="Arial" w:hAnsi="Arial" w:cs="Arial"/>
          <w:b/>
          <w:sz w:val="22"/>
          <w:rPrChange w:id="388" w:author="Microsoft Office 用户" w:date="2016-06-24T13:56:00Z">
            <w:rPr>
              <w:del w:id="389" w:author="Microsoft Office 用户" w:date="2016-06-24T14:03:00Z"/>
              <w:rFonts w:ascii="Arial" w:hAnsi="Arial" w:cs="Arial"/>
              <w:sz w:val="22"/>
            </w:rPr>
          </w:rPrChange>
        </w:rPr>
      </w:pPr>
      <w:del w:id="390" w:author="Microsoft Office 用户" w:date="2016-06-24T13:56:00Z">
        <w:r w:rsidRPr="00BC4FFB" w:rsidDel="00C47F5B">
          <w:rPr>
            <w:rFonts w:ascii="Arial" w:hAnsi="Arial" w:cs="Arial"/>
            <w:b/>
            <w:sz w:val="22"/>
          </w:rPr>
          <w:delText xml:space="preserve"> </w:delText>
        </w:r>
      </w:del>
      <w:del w:id="391" w:author="Microsoft Office 用户" w:date="2016-06-24T14:03:00Z">
        <w:r w:rsidRPr="00BC4FFB" w:rsidDel="00A139E3">
          <w:rPr>
            <w:rFonts w:ascii="Arial" w:hAnsi="Arial" w:cs="Arial"/>
            <w:sz w:val="22"/>
          </w:rPr>
          <w:delText xml:space="preserve">Business Intelligence includes four key elements. The first one is </w:delText>
        </w:r>
        <w:r w:rsidRPr="00BC4FFB" w:rsidDel="00A139E3">
          <w:rPr>
            <w:rFonts w:ascii="Arial" w:hAnsi="Arial" w:cs="Arial"/>
            <w:b/>
            <w:sz w:val="22"/>
          </w:rPr>
          <w:delText>data warehouse</w:delText>
        </w:r>
        <w:r w:rsidRPr="00BC4FFB" w:rsidDel="00A139E3">
          <w:rPr>
            <w:rFonts w:ascii="Arial" w:hAnsi="Arial" w:cs="Arial"/>
            <w:sz w:val="22"/>
          </w:rPr>
          <w:delText xml:space="preserve">, which is a </w:delText>
        </w:r>
        <w:r w:rsidDel="00A139E3">
          <w:fldChar w:fldCharType="begin"/>
        </w:r>
        <w:r w:rsidDel="00A139E3">
          <w:delInstrText xml:space="preserve"> HYPERLINK "http://en.wikipedia.org/wiki/Database" \o "Database" </w:delInstrText>
        </w:r>
        <w:r w:rsidDel="00A139E3">
          <w:fldChar w:fldCharType="separate"/>
        </w:r>
        <w:r w:rsidRPr="00BC4FFB" w:rsidDel="00A139E3">
          <w:rPr>
            <w:rStyle w:val="Hyperlink"/>
            <w:rFonts w:ascii="Arial" w:hAnsi="Arial" w:cs="Arial"/>
            <w:sz w:val="22"/>
          </w:rPr>
          <w:delText>database</w:delText>
        </w:r>
        <w:r w:rsidDel="00A139E3">
          <w:rPr>
            <w:rStyle w:val="Hyperlink"/>
            <w:rFonts w:ascii="Arial" w:hAnsi="Arial" w:cs="Arial"/>
            <w:sz w:val="22"/>
          </w:rPr>
          <w:fldChar w:fldCharType="end"/>
        </w:r>
        <w:r w:rsidRPr="00BC4FFB" w:rsidDel="00A139E3">
          <w:rPr>
            <w:rFonts w:ascii="Arial" w:hAnsi="Arial" w:cs="Arial"/>
            <w:sz w:val="22"/>
          </w:rPr>
          <w:delText xml:space="preserve"> used for </w:delText>
        </w:r>
        <w:r w:rsidDel="00A139E3">
          <w:fldChar w:fldCharType="begin"/>
        </w:r>
        <w:r w:rsidDel="00A139E3">
          <w:delInstrText xml:space="preserve"> HYPERLINK "http://en.wikipedia.org/wiki/Business_reporting" \o "Business reporting" </w:delInstrText>
        </w:r>
        <w:r w:rsidDel="00A139E3">
          <w:fldChar w:fldCharType="separate"/>
        </w:r>
        <w:r w:rsidRPr="00BC4FFB" w:rsidDel="00A139E3">
          <w:rPr>
            <w:rStyle w:val="Hyperlink"/>
            <w:rFonts w:ascii="Arial" w:hAnsi="Arial" w:cs="Arial"/>
            <w:sz w:val="22"/>
          </w:rPr>
          <w:delText>reporting</w:delText>
        </w:r>
        <w:r w:rsidDel="00A139E3">
          <w:rPr>
            <w:rStyle w:val="Hyperlink"/>
            <w:rFonts w:ascii="Arial" w:hAnsi="Arial" w:cs="Arial"/>
            <w:sz w:val="22"/>
          </w:rPr>
          <w:fldChar w:fldCharType="end"/>
        </w:r>
        <w:r w:rsidRPr="00BC4FFB" w:rsidDel="00A139E3">
          <w:rPr>
            <w:rFonts w:ascii="Arial" w:hAnsi="Arial" w:cs="Arial"/>
            <w:sz w:val="22"/>
          </w:rPr>
          <w:delText xml:space="preserve"> and </w:delText>
        </w:r>
        <w:r w:rsidDel="00A139E3">
          <w:fldChar w:fldCharType="begin"/>
        </w:r>
        <w:r w:rsidDel="00A139E3">
          <w:delInstrText xml:space="preserve"> HYPERLINK "http://en.wikipedia.org/wiki/Data_analysis" \o "Data analysis" </w:delInstrText>
        </w:r>
        <w:r w:rsidDel="00A139E3">
          <w:fldChar w:fldCharType="separate"/>
        </w:r>
        <w:r w:rsidRPr="00BC4FFB" w:rsidDel="00A139E3">
          <w:rPr>
            <w:rStyle w:val="Hyperlink"/>
            <w:rFonts w:ascii="Arial" w:hAnsi="Arial" w:cs="Arial"/>
            <w:sz w:val="22"/>
          </w:rPr>
          <w:delText>data analysis</w:delText>
        </w:r>
        <w:r w:rsidDel="00A139E3">
          <w:rPr>
            <w:rStyle w:val="Hyperlink"/>
            <w:rFonts w:ascii="Arial" w:hAnsi="Arial" w:cs="Arial"/>
            <w:sz w:val="22"/>
          </w:rPr>
          <w:fldChar w:fldCharType="end"/>
        </w:r>
        <w:r w:rsidRPr="00BC4FFB" w:rsidDel="00A139E3">
          <w:rPr>
            <w:rFonts w:ascii="Arial" w:hAnsi="Arial" w:cs="Arial"/>
            <w:sz w:val="22"/>
          </w:rPr>
          <w:delText>. It is a central repository of data which is created by integrating data from one or more disparate</w:delText>
        </w:r>
        <w:r w:rsidRPr="00BC4FFB" w:rsidDel="00A139E3">
          <w:rPr>
            <w:rFonts w:ascii="微软雅黑" w:eastAsia="微软雅黑" w:hAnsi="微软雅黑" w:cs="微软雅黑" w:hint="eastAsia"/>
            <w:color w:val="313131"/>
            <w:sz w:val="22"/>
          </w:rPr>
          <w:delText>不相干</w:delText>
        </w:r>
        <w:r w:rsidRPr="00BC4FFB" w:rsidDel="00A139E3">
          <w:rPr>
            <w:rFonts w:ascii="Arial" w:eastAsia="宋体" w:hAnsi="Arial" w:cs="Arial"/>
            <w:color w:val="313131"/>
            <w:sz w:val="22"/>
          </w:rPr>
          <w:delText>的</w:delText>
        </w:r>
        <w:r w:rsidRPr="00BC4FFB" w:rsidDel="00A139E3">
          <w:rPr>
            <w:rFonts w:ascii="Arial" w:hAnsi="Arial" w:cs="Arial"/>
            <w:sz w:val="22"/>
          </w:rPr>
          <w:delText>sources. Data warehouses store current as well as historical data and are used for creating trending reports for senior management reporting. It can allow end users to perform extensive analysis more efficiently, allows a consolidated view of corporate data, making data quality better, enhanced system performance and simplified data access.</w:delText>
        </w:r>
      </w:del>
    </w:p>
    <w:p w14:paraId="5FB4A434" w14:textId="0BA01FD3" w:rsidR="0076605C" w:rsidDel="00A139E3" w:rsidRDefault="0076605C" w:rsidP="0076605C">
      <w:pPr>
        <w:rPr>
          <w:del w:id="392" w:author="Microsoft Office 用户" w:date="2016-06-24T14:03:00Z"/>
          <w:rFonts w:ascii="Arial" w:hAnsi="Arial" w:cs="Arial"/>
          <w:sz w:val="22"/>
        </w:rPr>
      </w:pPr>
      <w:del w:id="393" w:author="Microsoft Office 用户" w:date="2016-06-24T14:03:00Z">
        <w:r w:rsidRPr="00BC4FFB" w:rsidDel="00A139E3">
          <w:rPr>
            <w:rFonts w:ascii="Arial" w:hAnsi="Arial" w:cs="Arial"/>
            <w:sz w:val="22"/>
          </w:rPr>
          <w:delText xml:space="preserve">The second one is </w:delText>
        </w:r>
        <w:r w:rsidRPr="00BC4FFB" w:rsidDel="00A139E3">
          <w:rPr>
            <w:rFonts w:ascii="Arial" w:hAnsi="Arial" w:cs="Arial"/>
            <w:b/>
            <w:sz w:val="22"/>
          </w:rPr>
          <w:delText>business analytic tools</w:delText>
        </w:r>
        <w:r w:rsidRPr="00BC4FFB" w:rsidDel="00A139E3">
          <w:rPr>
            <w:rFonts w:ascii="Arial" w:hAnsi="Arial" w:cs="Arial"/>
            <w:sz w:val="22"/>
          </w:rPr>
          <w:delText>, which can be used to manipulating, mining, and analyzing data. For instance,</w:delText>
        </w:r>
        <w:r w:rsidRPr="003F1519" w:rsidDel="00A139E3">
          <w:rPr>
            <w:rFonts w:ascii="Arial" w:hAnsi="Arial" w:cs="Arial"/>
            <w:b/>
            <w:sz w:val="22"/>
          </w:rPr>
          <w:delText xml:space="preserve"> </w:delText>
        </w:r>
        <w:r w:rsidRPr="003F1519" w:rsidDel="00A139E3">
          <w:rPr>
            <w:rFonts w:ascii="Arial" w:hAnsi="Arial" w:cs="Arial"/>
            <w:b/>
            <w:sz w:val="22"/>
            <w:highlight w:val="yellow"/>
          </w:rPr>
          <w:delText>OLAP</w:delText>
        </w:r>
        <w:r w:rsidRPr="00BC4FFB" w:rsidDel="00A139E3">
          <w:rPr>
            <w:rFonts w:ascii="Arial" w:hAnsi="Arial" w:cs="Arial"/>
            <w:sz w:val="22"/>
          </w:rPr>
          <w:delText xml:space="preserve"> (online analytical processing), which is computer processing that enables a user to easily and selectively extract and view </w:delText>
        </w:r>
        <w:r w:rsidDel="00A139E3">
          <w:fldChar w:fldCharType="begin"/>
        </w:r>
        <w:r w:rsidDel="00A139E3">
          <w:delInstrText xml:space="preserve"> HYPERLINK "http://searchdatamanagement.techtarget.com/definition/data" </w:delInstrText>
        </w:r>
        <w:r w:rsidDel="00A139E3">
          <w:fldChar w:fldCharType="separate"/>
        </w:r>
        <w:r w:rsidRPr="00BC4FFB" w:rsidDel="00A139E3">
          <w:rPr>
            <w:rStyle w:val="Hyperlink"/>
            <w:rFonts w:ascii="Arial" w:hAnsi="Arial" w:cs="Arial"/>
            <w:sz w:val="22"/>
          </w:rPr>
          <w:delText>data</w:delText>
        </w:r>
        <w:r w:rsidDel="00A139E3">
          <w:rPr>
            <w:rStyle w:val="Hyperlink"/>
            <w:rFonts w:ascii="Arial" w:hAnsi="Arial" w:cs="Arial"/>
            <w:sz w:val="22"/>
          </w:rPr>
          <w:fldChar w:fldCharType="end"/>
        </w:r>
        <w:r w:rsidRPr="00BC4FFB" w:rsidDel="00A139E3">
          <w:rPr>
            <w:rFonts w:ascii="Arial" w:hAnsi="Arial" w:cs="Arial"/>
            <w:sz w:val="22"/>
          </w:rPr>
          <w:delText xml:space="preserve"> from different points of view. It can locate the intersection of dimensions and display them.</w:delText>
        </w:r>
      </w:del>
    </w:p>
    <w:p w14:paraId="300C5A4C" w14:textId="1579F84B" w:rsidR="0076605C" w:rsidRPr="003F1519" w:rsidDel="00A139E3" w:rsidRDefault="0076605C" w:rsidP="0076605C">
      <w:pPr>
        <w:rPr>
          <w:del w:id="394" w:author="Microsoft Office 用户" w:date="2016-06-24T14:03:00Z"/>
          <w:rFonts w:ascii="Arial" w:hAnsi="Arial" w:cs="Arial"/>
          <w:sz w:val="22"/>
        </w:rPr>
      </w:pPr>
      <w:del w:id="395" w:author="Microsoft Office 用户" w:date="2016-06-24T14:03:00Z">
        <w:r w:rsidDel="00A139E3">
          <w:rPr>
            <w:rFonts w:ascii="Arial" w:hAnsi="Arial" w:cs="Arial"/>
            <w:sz w:val="22"/>
          </w:rPr>
          <w:delText>Online Analytical Processing</w:delText>
        </w:r>
        <w:r w:rsidDel="00A139E3">
          <w:rPr>
            <w:rFonts w:ascii="Arial" w:hAnsi="Arial" w:cs="Arial" w:hint="eastAsia"/>
            <w:sz w:val="22"/>
          </w:rPr>
          <w:delText xml:space="preserve"> </w:delText>
        </w:r>
        <w:r w:rsidRPr="003F1519" w:rsidDel="00A139E3">
          <w:rPr>
            <w:rFonts w:ascii="Arial" w:hAnsi="Arial" w:cs="Arial"/>
            <w:sz w:val="22"/>
          </w:rPr>
          <w:delText>(OLAP)</w:delText>
        </w:r>
      </w:del>
    </w:p>
    <w:p w14:paraId="64F0F5AA" w14:textId="39D39549" w:rsidR="0076605C" w:rsidRPr="003F1519" w:rsidDel="00A139E3" w:rsidRDefault="0076605C" w:rsidP="0076605C">
      <w:pPr>
        <w:pStyle w:val="ListParagraph"/>
        <w:numPr>
          <w:ilvl w:val="0"/>
          <w:numId w:val="16"/>
        </w:numPr>
        <w:spacing w:line="249" w:lineRule="auto"/>
        <w:rPr>
          <w:del w:id="396" w:author="Microsoft Office 用户" w:date="2016-06-24T14:03:00Z"/>
          <w:rFonts w:ascii="Arial" w:hAnsi="Arial" w:cs="Arial"/>
          <w:sz w:val="22"/>
        </w:rPr>
      </w:pPr>
      <w:del w:id="397" w:author="Microsoft Office 用户" w:date="2016-06-24T14:03:00Z">
        <w:r w:rsidRPr="003F1519" w:rsidDel="00A139E3">
          <w:rPr>
            <w:rFonts w:ascii="Arial" w:hAnsi="Arial" w:cs="Arial"/>
            <w:sz w:val="22"/>
          </w:rPr>
          <w:delText>Provides advanced tools for decision</w:delText>
        </w:r>
        <w:r w:rsidRPr="003F1519" w:rsidDel="00A139E3">
          <w:rPr>
            <w:rFonts w:ascii="Arial" w:hAnsi="Arial" w:cs="Arial" w:hint="eastAsia"/>
            <w:sz w:val="22"/>
          </w:rPr>
          <w:delText xml:space="preserve"> </w:delText>
        </w:r>
        <w:r w:rsidRPr="003F1519" w:rsidDel="00A139E3">
          <w:rPr>
            <w:rFonts w:ascii="Arial" w:hAnsi="Arial" w:cs="Arial"/>
            <w:sz w:val="22"/>
          </w:rPr>
          <w:delText>making</w:delText>
        </w:r>
      </w:del>
    </w:p>
    <w:p w14:paraId="0B0D75B8" w14:textId="58F8CB29" w:rsidR="0076605C" w:rsidRPr="003F1519" w:rsidDel="00A139E3" w:rsidRDefault="0076605C" w:rsidP="0076605C">
      <w:pPr>
        <w:pStyle w:val="ListParagraph"/>
        <w:numPr>
          <w:ilvl w:val="0"/>
          <w:numId w:val="16"/>
        </w:numPr>
        <w:spacing w:line="249" w:lineRule="auto"/>
        <w:rPr>
          <w:del w:id="398" w:author="Microsoft Office 用户" w:date="2016-06-24T14:03:00Z"/>
          <w:rFonts w:ascii="Arial" w:hAnsi="Arial" w:cs="Arial"/>
          <w:sz w:val="22"/>
        </w:rPr>
      </w:pPr>
      <w:del w:id="399" w:author="Microsoft Office 用户" w:date="2016-06-24T14:03:00Z">
        <w:r w:rsidRPr="003F1519" w:rsidDel="00A139E3">
          <w:rPr>
            <w:rFonts w:ascii="Arial" w:hAnsi="Arial" w:cs="Arial"/>
            <w:sz w:val="22"/>
          </w:rPr>
          <w:delText>An approach to answering ad hoc multidimensional</w:delText>
        </w:r>
        <w:r w:rsidRPr="003F1519" w:rsidDel="00A139E3">
          <w:rPr>
            <w:rFonts w:ascii="Arial" w:hAnsi="Arial" w:cs="Arial" w:hint="eastAsia"/>
            <w:sz w:val="22"/>
          </w:rPr>
          <w:delText xml:space="preserve"> </w:delText>
        </w:r>
        <w:r w:rsidRPr="003F1519" w:rsidDel="00A139E3">
          <w:rPr>
            <w:rFonts w:ascii="Arial" w:hAnsi="Arial" w:cs="Arial"/>
            <w:sz w:val="22"/>
          </w:rPr>
          <w:delText>analytical queries</w:delText>
        </w:r>
      </w:del>
    </w:p>
    <w:p w14:paraId="1E69CA18" w14:textId="77CD2FBF" w:rsidR="0076605C" w:rsidRPr="003F1519" w:rsidDel="00A139E3" w:rsidRDefault="0076605C" w:rsidP="0076605C">
      <w:pPr>
        <w:pStyle w:val="ListParagraph"/>
        <w:numPr>
          <w:ilvl w:val="0"/>
          <w:numId w:val="16"/>
        </w:numPr>
        <w:spacing w:line="249" w:lineRule="auto"/>
        <w:rPr>
          <w:del w:id="400" w:author="Microsoft Office 用户" w:date="2016-06-24T14:03:00Z"/>
          <w:rFonts w:ascii="Arial" w:hAnsi="Arial" w:cs="Arial"/>
          <w:sz w:val="22"/>
        </w:rPr>
      </w:pPr>
      <w:del w:id="401" w:author="Microsoft Office 用户" w:date="2016-06-24T14:03:00Z">
        <w:r w:rsidRPr="003F1519" w:rsidDel="00A139E3">
          <w:rPr>
            <w:rFonts w:ascii="Arial" w:hAnsi="Arial" w:cs="Arial"/>
            <w:sz w:val="22"/>
          </w:rPr>
          <w:delText>Part of the broader field of ‘business</w:delText>
        </w:r>
        <w:r w:rsidRPr="003F1519" w:rsidDel="00A139E3">
          <w:rPr>
            <w:rFonts w:ascii="Arial" w:hAnsi="Arial" w:cs="Arial" w:hint="eastAsia"/>
            <w:sz w:val="22"/>
          </w:rPr>
          <w:delText xml:space="preserve"> </w:delText>
        </w:r>
        <w:r w:rsidRPr="003F1519" w:rsidDel="00A139E3">
          <w:rPr>
            <w:rFonts w:ascii="Arial" w:hAnsi="Arial" w:cs="Arial"/>
            <w:sz w:val="22"/>
          </w:rPr>
          <w:delText>intelligence’</w:delText>
        </w:r>
      </w:del>
    </w:p>
    <w:p w14:paraId="5B7AC1AD" w14:textId="3FBB09DE" w:rsidR="0076605C" w:rsidDel="00A139E3" w:rsidRDefault="0076605C" w:rsidP="0076605C">
      <w:pPr>
        <w:pStyle w:val="ListParagraph"/>
        <w:numPr>
          <w:ilvl w:val="0"/>
          <w:numId w:val="16"/>
        </w:numPr>
        <w:spacing w:line="249" w:lineRule="auto"/>
        <w:rPr>
          <w:del w:id="402" w:author="Microsoft Office 用户" w:date="2016-06-24T14:03:00Z"/>
          <w:rFonts w:ascii="Arial" w:hAnsi="Arial" w:cs="Arial"/>
          <w:sz w:val="22"/>
        </w:rPr>
      </w:pPr>
      <w:del w:id="403" w:author="Microsoft Office 用户" w:date="2016-06-24T14:03:00Z">
        <w:r w:rsidRPr="003F1519" w:rsidDel="00A139E3">
          <w:rPr>
            <w:rFonts w:ascii="Arial" w:hAnsi="Arial" w:cs="Arial"/>
            <w:sz w:val="22"/>
          </w:rPr>
          <w:delText>Incorporates reporting and data mining</w:delText>
        </w:r>
      </w:del>
    </w:p>
    <w:p w14:paraId="0F64E437" w14:textId="05765A93" w:rsidR="0076605C" w:rsidRPr="003F1519" w:rsidDel="00A139E3" w:rsidRDefault="0076605C" w:rsidP="0076605C">
      <w:pPr>
        <w:pStyle w:val="ListParagraph"/>
        <w:ind w:left="420"/>
        <w:rPr>
          <w:del w:id="404" w:author="Microsoft Office 用户" w:date="2016-06-24T14:03:00Z"/>
          <w:rFonts w:ascii="Arial" w:hAnsi="Arial" w:cs="Arial"/>
          <w:sz w:val="22"/>
        </w:rPr>
      </w:pPr>
    </w:p>
    <w:p w14:paraId="51A16E66" w14:textId="431291A8" w:rsidR="00A139E3" w:rsidRPr="00BC4FFB" w:rsidDel="00A139E3" w:rsidRDefault="0076605C" w:rsidP="0076605C">
      <w:pPr>
        <w:rPr>
          <w:del w:id="405" w:author="Microsoft Office 用户" w:date="2016-06-24T14:03:00Z"/>
          <w:rFonts w:ascii="Arial" w:hAnsi="Arial" w:cs="Arial"/>
          <w:sz w:val="22"/>
        </w:rPr>
      </w:pPr>
      <w:del w:id="406" w:author="Microsoft Office 用户" w:date="2016-06-24T14:03:00Z">
        <w:r w:rsidRPr="00BC4FFB" w:rsidDel="00A139E3">
          <w:rPr>
            <w:rFonts w:ascii="Arial" w:hAnsi="Arial" w:cs="Arial"/>
            <w:sz w:val="22"/>
          </w:rPr>
          <w:delText xml:space="preserve">The third one is a set of </w:delText>
        </w:r>
        <w:r w:rsidRPr="00BC4FFB" w:rsidDel="00A139E3">
          <w:rPr>
            <w:rFonts w:ascii="Arial" w:hAnsi="Arial" w:cs="Arial"/>
            <w:b/>
            <w:sz w:val="22"/>
          </w:rPr>
          <w:delText>business performance indicators</w:delText>
        </w:r>
        <w:r w:rsidRPr="00BC4FFB" w:rsidDel="00A139E3">
          <w:rPr>
            <w:rFonts w:ascii="Arial" w:hAnsi="Arial" w:cs="Arial"/>
            <w:sz w:val="22"/>
          </w:rPr>
          <w:delText xml:space="preserve"> which can be used to monitoring and analyzing performance. Key performance indicator (KPI) is a business </w:delText>
        </w:r>
        <w:r w:rsidDel="00A139E3">
          <w:fldChar w:fldCharType="begin"/>
        </w:r>
        <w:r w:rsidDel="00A139E3">
          <w:delInstrText xml:space="preserve"> HYPERLINK "http://whatis.techtarget.com/definition/metric" </w:delInstrText>
        </w:r>
        <w:r w:rsidDel="00A139E3">
          <w:fldChar w:fldCharType="separate"/>
        </w:r>
        <w:r w:rsidRPr="00BC4FFB" w:rsidDel="00A139E3">
          <w:rPr>
            <w:rStyle w:val="Hyperlink"/>
            <w:rFonts w:ascii="Arial" w:hAnsi="Arial" w:cs="Arial"/>
            <w:sz w:val="22"/>
          </w:rPr>
          <w:delText>metric</w:delText>
        </w:r>
        <w:r w:rsidDel="00A139E3">
          <w:rPr>
            <w:rStyle w:val="Hyperlink"/>
            <w:rFonts w:ascii="Arial" w:hAnsi="Arial" w:cs="Arial"/>
            <w:sz w:val="22"/>
          </w:rPr>
          <w:fldChar w:fldCharType="end"/>
        </w:r>
        <w:r w:rsidRPr="00BC4FFB" w:rsidDel="00A139E3">
          <w:rPr>
            <w:rFonts w:ascii="Arial" w:hAnsi="Arial" w:cs="Arial"/>
            <w:sz w:val="22"/>
          </w:rPr>
          <w:delText xml:space="preserve"> used to evaluate factors that are crucial to the success of an organization. It provides information on controllable factors appropriate for informed decision-making. The KPIs selected must reflect the organization's goals, they must be key to its success, and they must be measurable. </w:delText>
        </w:r>
      </w:del>
    </w:p>
    <w:p w14:paraId="3C61274C" w14:textId="733A1918" w:rsidR="0076605C" w:rsidRPr="00BC4FFB" w:rsidDel="00A139E3" w:rsidRDefault="0076605C" w:rsidP="0076605C">
      <w:pPr>
        <w:rPr>
          <w:del w:id="407" w:author="Microsoft Office 用户" w:date="2016-06-24T14:03:00Z"/>
          <w:rFonts w:ascii="Arial" w:hAnsi="Arial" w:cs="Arial"/>
          <w:sz w:val="22"/>
        </w:rPr>
      </w:pPr>
      <w:del w:id="408" w:author="Microsoft Office 用户" w:date="2016-06-24T14:03:00Z">
        <w:r w:rsidRPr="00BC4FFB" w:rsidDel="00A139E3">
          <w:rPr>
            <w:rFonts w:ascii="Arial" w:hAnsi="Arial" w:cs="Arial"/>
            <w:sz w:val="22"/>
          </w:rPr>
          <w:delText xml:space="preserve">The last one is the </w:delText>
        </w:r>
        <w:r w:rsidRPr="00BC4FFB" w:rsidDel="00A139E3">
          <w:rPr>
            <w:rFonts w:ascii="Arial" w:hAnsi="Arial" w:cs="Arial"/>
            <w:b/>
            <w:sz w:val="22"/>
          </w:rPr>
          <w:delText>user interface</w:delText>
        </w:r>
        <w:r w:rsidRPr="00BC4FFB" w:rsidDel="00A139E3">
          <w:rPr>
            <w:rFonts w:ascii="Arial" w:hAnsi="Arial" w:cs="Arial"/>
            <w:sz w:val="22"/>
          </w:rPr>
          <w:delText xml:space="preserve"> which is the important part that people interact with a machine. A good interface should be easy to use and easy to understand, that meet the needs of the intended users, and that support users in the tasks they wish to undertake.</w:delText>
        </w:r>
      </w:del>
    </w:p>
    <w:p w14:paraId="762D5F74" w14:textId="16E1A78E" w:rsidR="0076605C" w:rsidRPr="00BC4FFB" w:rsidDel="00A139E3" w:rsidRDefault="0076605C" w:rsidP="0076605C">
      <w:pPr>
        <w:pStyle w:val="Heading3"/>
        <w:rPr>
          <w:del w:id="409" w:author="Microsoft Office 用户" w:date="2016-06-24T14:03:00Z"/>
          <w:rFonts w:ascii="Arial" w:hAnsi="Arial" w:cs="Arial"/>
          <w:sz w:val="22"/>
          <w:szCs w:val="22"/>
        </w:rPr>
      </w:pPr>
      <w:del w:id="410" w:author="Microsoft Office 用户" w:date="2016-06-24T14:03:00Z">
        <w:r w:rsidRPr="00BC4FFB" w:rsidDel="00A139E3">
          <w:rPr>
            <w:rFonts w:ascii="Arial" w:hAnsi="Arial" w:cs="Arial"/>
            <w:sz w:val="22"/>
            <w:szCs w:val="22"/>
          </w:rPr>
          <w:delText>Discuss</w:delText>
        </w:r>
      </w:del>
    </w:p>
    <w:p w14:paraId="45B3E4F8" w14:textId="69E5B38C" w:rsidR="0076605C" w:rsidRPr="00BC4FFB" w:rsidDel="00A139E3" w:rsidRDefault="0076605C" w:rsidP="0076605C">
      <w:pPr>
        <w:rPr>
          <w:del w:id="411" w:author="Microsoft Office 用户" w:date="2016-06-24T14:03:00Z"/>
          <w:rFonts w:ascii="Arial" w:hAnsi="Arial" w:cs="Arial"/>
          <w:sz w:val="22"/>
        </w:rPr>
      </w:pPr>
      <w:del w:id="412" w:author="Microsoft Office 用户" w:date="2016-06-24T14:03:00Z">
        <w:r w:rsidRPr="00BC4FFB" w:rsidDel="00A139E3">
          <w:rPr>
            <w:rFonts w:ascii="Arial" w:hAnsi="Arial" w:cs="Arial"/>
            <w:sz w:val="22"/>
          </w:rPr>
          <w:delText>this article indicates that it is difficult to find a successful enterprise that has not leveraged BI technology for its business. In addition, it provides three key insights:</w:delText>
        </w:r>
      </w:del>
    </w:p>
    <w:p w14:paraId="2163D370" w14:textId="63B17CFA" w:rsidR="0076605C" w:rsidRPr="00BC4FFB" w:rsidDel="00A139E3" w:rsidRDefault="0076605C" w:rsidP="0076605C">
      <w:pPr>
        <w:rPr>
          <w:del w:id="413" w:author="Microsoft Office 用户" w:date="2016-06-24T14:03:00Z"/>
          <w:rFonts w:ascii="Arial" w:hAnsi="Arial" w:cs="Arial"/>
          <w:sz w:val="22"/>
        </w:rPr>
      </w:pPr>
      <w:del w:id="414" w:author="Microsoft Office 用户" w:date="2016-06-24T14:03:00Z">
        <w:r w:rsidRPr="00BC4FFB" w:rsidDel="00A139E3">
          <w:rPr>
            <w:rFonts w:ascii="Arial" w:hAnsi="Arial" w:cs="Arial"/>
            <w:sz w:val="22"/>
          </w:rPr>
          <w:delText>The cost of data acquisition and data storage has declined significantly. This has increased the appetite</w:delText>
        </w:r>
        <w:r w:rsidRPr="00BC4FFB" w:rsidDel="00A139E3">
          <w:rPr>
            <w:rStyle w:val="web-item2"/>
            <w:rFonts w:ascii="微软雅黑" w:eastAsia="微软雅黑" w:hAnsi="微软雅黑" w:cs="微软雅黑" w:hint="eastAsia"/>
            <w:color w:val="313131"/>
            <w:sz w:val="22"/>
            <w:szCs w:val="22"/>
          </w:rPr>
          <w:delText>欲望</w:delText>
        </w:r>
        <w:r w:rsidRPr="00BC4FFB" w:rsidDel="00A139E3">
          <w:rPr>
            <w:rStyle w:val="web-item2"/>
            <w:rFonts w:ascii="Arial" w:hAnsi="Arial" w:cs="Arial"/>
            <w:color w:val="313131"/>
            <w:sz w:val="22"/>
            <w:szCs w:val="22"/>
          </w:rPr>
          <w:delText xml:space="preserve"> </w:delText>
        </w:r>
        <w:r w:rsidRPr="00BC4FFB" w:rsidDel="00A139E3">
          <w:rPr>
            <w:rFonts w:ascii="Arial" w:hAnsi="Arial" w:cs="Arial"/>
            <w:sz w:val="22"/>
          </w:rPr>
          <w:delText>of businesses to acquire very large volumes in order to extract as much competitive advantage from it as possible.</w:delText>
        </w:r>
      </w:del>
    </w:p>
    <w:p w14:paraId="0DB34542" w14:textId="2B145BC3" w:rsidR="0076605C" w:rsidRPr="00BC4FFB" w:rsidDel="00A139E3" w:rsidRDefault="0076605C" w:rsidP="0076605C">
      <w:pPr>
        <w:rPr>
          <w:del w:id="415" w:author="Microsoft Office 用户" w:date="2016-06-24T14:03:00Z"/>
          <w:rFonts w:ascii="Arial" w:hAnsi="Arial" w:cs="Arial"/>
          <w:sz w:val="22"/>
        </w:rPr>
      </w:pPr>
      <w:del w:id="416" w:author="Microsoft Office 用户" w:date="2016-06-24T14:03:00Z">
        <w:r w:rsidRPr="00BC4FFB" w:rsidDel="00A139E3">
          <w:rPr>
            <w:rFonts w:ascii="Arial" w:hAnsi="Arial" w:cs="Arial"/>
            <w:sz w:val="22"/>
          </w:rPr>
          <w:delText>New massively parallel data architectures and analytic tools go beyond traditional parallel SQL data warehouses and OLAP engines.</w:delText>
        </w:r>
      </w:del>
    </w:p>
    <w:p w14:paraId="3174B916" w14:textId="19FAB112" w:rsidR="0076605C" w:rsidRPr="00BC4FFB" w:rsidDel="00A139E3" w:rsidRDefault="0076605C" w:rsidP="0076605C">
      <w:pPr>
        <w:rPr>
          <w:del w:id="417" w:author="Microsoft Office 用户" w:date="2016-06-24T14:03:00Z"/>
          <w:rFonts w:ascii="Arial" w:hAnsi="Arial" w:cs="Arial"/>
          <w:sz w:val="22"/>
        </w:rPr>
      </w:pPr>
      <w:del w:id="418" w:author="Microsoft Office 用户" w:date="2016-06-24T14:03:00Z">
        <w:r w:rsidRPr="00BC4FFB" w:rsidDel="00A139E3">
          <w:rPr>
            <w:rFonts w:ascii="Arial" w:hAnsi="Arial" w:cs="Arial"/>
            <w:sz w:val="22"/>
          </w:rPr>
          <w:delText xml:space="preserve">The need to shorten the time lag </w:delText>
        </w:r>
        <w:r w:rsidRPr="00BC4FFB" w:rsidDel="00A139E3">
          <w:rPr>
            <w:rFonts w:ascii="微软雅黑" w:eastAsia="微软雅黑" w:hAnsi="微软雅黑" w:cs="微软雅黑" w:hint="eastAsia"/>
            <w:color w:val="313131"/>
            <w:sz w:val="22"/>
          </w:rPr>
          <w:delText>迟</w:delText>
        </w:r>
        <w:r w:rsidRPr="00BC4FFB" w:rsidDel="00A139E3">
          <w:rPr>
            <w:rFonts w:ascii="Arial" w:eastAsia="宋体" w:hAnsi="Arial" w:cs="Arial"/>
            <w:color w:val="313131"/>
            <w:sz w:val="22"/>
          </w:rPr>
          <w:delText>延</w:delText>
        </w:r>
        <w:r w:rsidRPr="00BC4FFB" w:rsidDel="00A139E3">
          <w:rPr>
            <w:rFonts w:ascii="Arial" w:hAnsi="Arial" w:cs="Arial"/>
            <w:sz w:val="22"/>
          </w:rPr>
          <w:delText xml:space="preserve">between data acquisition and decision making is spurring </w:delText>
        </w:r>
        <w:r w:rsidRPr="00BC4FFB" w:rsidDel="00A139E3">
          <w:rPr>
            <w:rStyle w:val="web-item2"/>
            <w:rFonts w:ascii="微软雅黑" w:eastAsia="微软雅黑" w:hAnsi="微软雅黑" w:cs="微软雅黑" w:hint="eastAsia"/>
            <w:color w:val="313131"/>
            <w:sz w:val="22"/>
            <w:szCs w:val="22"/>
          </w:rPr>
          <w:delText>促</w:delText>
        </w:r>
        <w:r w:rsidRPr="00BC4FFB" w:rsidDel="00A139E3">
          <w:rPr>
            <w:rStyle w:val="web-item2"/>
            <w:rFonts w:ascii="Arial" w:eastAsia="宋体" w:hAnsi="Arial" w:cs="Arial"/>
            <w:color w:val="313131"/>
            <w:sz w:val="22"/>
            <w:szCs w:val="22"/>
          </w:rPr>
          <w:delText>进</w:delText>
        </w:r>
        <w:r w:rsidRPr="00BC4FFB" w:rsidDel="00A139E3">
          <w:rPr>
            <w:rFonts w:ascii="Arial" w:hAnsi="Arial" w:cs="Arial"/>
            <w:sz w:val="22"/>
          </w:rPr>
          <w:delText>innovations in business intelligence technologies.</w:delText>
        </w:r>
      </w:del>
    </w:p>
    <w:p w14:paraId="65ED5F1A" w14:textId="42B00D99" w:rsidR="0076605C" w:rsidRPr="00BC4FFB" w:rsidDel="00A139E3" w:rsidRDefault="0076605C" w:rsidP="0076605C">
      <w:pPr>
        <w:rPr>
          <w:del w:id="419" w:author="Microsoft Office 用户" w:date="2016-06-24T14:03:00Z"/>
          <w:rFonts w:ascii="Arial" w:hAnsi="Arial" w:cs="Arial"/>
          <w:sz w:val="22"/>
        </w:rPr>
      </w:pPr>
      <w:del w:id="420" w:author="Microsoft Office 用户" w:date="2016-06-24T14:03:00Z">
        <w:r w:rsidRPr="00BC4FFB" w:rsidDel="00A139E3">
          <w:rPr>
            <w:rFonts w:ascii="Arial" w:hAnsi="Arial" w:cs="Arial"/>
            <w:sz w:val="22"/>
          </w:rPr>
          <w:delText>This article provide an overview of BI technology. Besides the above mentioned information, it introduces some of the technologies that play a historically important role, are mature but challenging research problems. For example, data storage, OLAP servers, RDBMSs, and</w:delText>
        </w:r>
      </w:del>
    </w:p>
    <w:p w14:paraId="5E6647AD" w14:textId="50C9D1C6" w:rsidR="0076605C" w:rsidRPr="00BC4FFB" w:rsidDel="00A139E3" w:rsidRDefault="0076605C" w:rsidP="0076605C">
      <w:pPr>
        <w:rPr>
          <w:del w:id="421" w:author="Microsoft Office 用户" w:date="2016-06-24T14:03:00Z"/>
          <w:rFonts w:ascii="Arial" w:hAnsi="Arial" w:cs="Arial"/>
          <w:sz w:val="22"/>
        </w:rPr>
      </w:pPr>
      <w:del w:id="422" w:author="Microsoft Office 用户" w:date="2016-06-24T14:03:00Z">
        <w:r w:rsidRPr="00BC4FFB" w:rsidDel="00A139E3">
          <w:rPr>
            <w:rFonts w:ascii="Arial" w:hAnsi="Arial" w:cs="Arial"/>
            <w:sz w:val="22"/>
          </w:rPr>
          <w:delText xml:space="preserve">ETL tools. In other instances, the technology is relatively new with several open research challenges, for example, MapReduce engines, near real-time BI, enterprise search, data mining and text analytics, cloud data services. So that, these can provide a more wide choice. </w:delText>
        </w:r>
      </w:del>
    </w:p>
    <w:p w14:paraId="14D8B2E2" w14:textId="77777777" w:rsidR="0076605C" w:rsidRPr="00BC4FFB" w:rsidRDefault="0076605C" w:rsidP="0076605C">
      <w:pPr>
        <w:spacing w:line="259" w:lineRule="auto"/>
        <w:rPr>
          <w:rFonts w:ascii="Arial" w:hAnsi="Arial" w:cs="Arial"/>
          <w:b/>
          <w:sz w:val="22"/>
        </w:rPr>
      </w:pPr>
    </w:p>
    <w:p w14:paraId="58534551" w14:textId="5AFBABC1" w:rsidR="0076605C" w:rsidRPr="00BC4FFB" w:rsidRDefault="0076605C" w:rsidP="0076605C">
      <w:pPr>
        <w:spacing w:after="13"/>
        <w:ind w:left="-5"/>
        <w:rPr>
          <w:rFonts w:ascii="Arial" w:hAnsi="Arial" w:cs="Arial"/>
          <w:b/>
          <w:sz w:val="22"/>
        </w:rPr>
      </w:pPr>
      <w:r w:rsidRPr="00BC4FFB">
        <w:rPr>
          <w:rFonts w:ascii="Arial" w:hAnsi="Arial" w:cs="Arial"/>
          <w:b/>
          <w:sz w:val="22"/>
        </w:rPr>
        <w:t>Questio</w:t>
      </w:r>
      <w:ins w:id="423" w:author="Microsoft Office 用户" w:date="2016-06-24T14:22:00Z">
        <w:r w:rsidR="00224F1D">
          <w:rPr>
            <w:rFonts w:ascii="Arial" w:hAnsi="Arial" w:cs="Arial" w:hint="eastAsia"/>
            <w:b/>
            <w:sz w:val="22"/>
          </w:rPr>
          <w:t>n</w:t>
        </w:r>
      </w:ins>
      <w:del w:id="424" w:author="Microsoft Office 用户" w:date="2016-06-24T14:22:00Z">
        <w:r w:rsidRPr="00BC4FFB" w:rsidDel="00224F1D">
          <w:rPr>
            <w:rFonts w:ascii="Arial" w:hAnsi="Arial" w:cs="Arial"/>
            <w:b/>
            <w:sz w:val="22"/>
          </w:rPr>
          <w:delText xml:space="preserve">n  </w:delText>
        </w:r>
      </w:del>
      <w:r w:rsidRPr="00BC4FFB">
        <w:rPr>
          <w:rFonts w:ascii="Arial" w:hAnsi="Arial" w:cs="Arial"/>
          <w:b/>
          <w:sz w:val="22"/>
        </w:rPr>
        <w:t>13. Week 12a</w:t>
      </w:r>
    </w:p>
    <w:p w14:paraId="0D971DA1" w14:textId="77777777" w:rsidR="0076605C" w:rsidRDefault="0076605C" w:rsidP="0076605C">
      <w:pPr>
        <w:ind w:left="-5" w:right="19"/>
        <w:rPr>
          <w:ins w:id="425" w:author="Microsoft Office 用户" w:date="2016-06-24T14:17:00Z"/>
          <w:rFonts w:ascii="Arial" w:hAnsi="Arial" w:cs="Arial"/>
          <w:b/>
          <w:sz w:val="22"/>
        </w:rPr>
      </w:pPr>
      <w:r w:rsidRPr="00BC4FFB">
        <w:rPr>
          <w:rFonts w:ascii="Arial" w:hAnsi="Arial" w:cs="Arial"/>
          <w:b/>
          <w:sz w:val="22"/>
        </w:rPr>
        <w:t xml:space="preserve">You have been asked by your manager to conduct a </w:t>
      </w:r>
      <w:r w:rsidRPr="00BE358F">
        <w:rPr>
          <w:rFonts w:ascii="Arial" w:hAnsi="Arial" w:cs="Arial"/>
          <w:b/>
          <w:sz w:val="22"/>
          <w:highlight w:val="yellow"/>
          <w:rPrChange w:id="426" w:author="Microsoft Office 用户" w:date="2016-06-24T14:17:00Z">
            <w:rPr>
              <w:rFonts w:ascii="Arial" w:hAnsi="Arial" w:cs="Arial"/>
              <w:b/>
              <w:sz w:val="22"/>
            </w:rPr>
          </w:rPrChange>
        </w:rPr>
        <w:t>Business Intelligence exercise</w:t>
      </w:r>
      <w:r w:rsidRPr="00BC4FFB">
        <w:rPr>
          <w:rFonts w:ascii="Arial" w:hAnsi="Arial" w:cs="Arial"/>
          <w:b/>
          <w:sz w:val="22"/>
        </w:rPr>
        <w:t xml:space="preserve"> for the new </w:t>
      </w:r>
      <w:r w:rsidRPr="00BE358F">
        <w:rPr>
          <w:rFonts w:ascii="Arial" w:hAnsi="Arial" w:cs="Arial"/>
          <w:b/>
          <w:sz w:val="22"/>
          <w:highlight w:val="yellow"/>
          <w:rPrChange w:id="427" w:author="Microsoft Office 用户" w:date="2016-06-24T14:17:00Z">
            <w:rPr>
              <w:rFonts w:ascii="Arial" w:hAnsi="Arial" w:cs="Arial"/>
              <w:b/>
              <w:sz w:val="22"/>
            </w:rPr>
          </w:rPrChange>
        </w:rPr>
        <w:t>CRM system</w:t>
      </w:r>
      <w:r w:rsidRPr="00BC4FFB">
        <w:rPr>
          <w:rFonts w:ascii="Arial" w:hAnsi="Arial" w:cs="Arial"/>
          <w:b/>
          <w:sz w:val="22"/>
        </w:rPr>
        <w:t xml:space="preserve"> to be implemented. Describe what you would do to ensure your management has adequate information to </w:t>
      </w:r>
      <w:r w:rsidRPr="001A23E9">
        <w:rPr>
          <w:rFonts w:ascii="Arial" w:hAnsi="Arial" w:cs="Arial"/>
          <w:b/>
          <w:sz w:val="22"/>
          <w:highlight w:val="yellow"/>
          <w:rPrChange w:id="428" w:author="Microsoft Office 用户" w:date="2016-06-24T21:36:00Z">
            <w:rPr>
              <w:rFonts w:ascii="Arial" w:hAnsi="Arial" w:cs="Arial"/>
              <w:b/>
              <w:sz w:val="22"/>
            </w:rPr>
          </w:rPrChange>
        </w:rPr>
        <w:t>make a decision</w:t>
      </w:r>
      <w:r w:rsidRPr="00BC4FFB">
        <w:rPr>
          <w:rFonts w:ascii="Arial" w:hAnsi="Arial" w:cs="Arial"/>
          <w:b/>
          <w:sz w:val="22"/>
        </w:rPr>
        <w:t xml:space="preserve">. (5 marks) </w:t>
      </w:r>
    </w:p>
    <w:p w14:paraId="577AFC61" w14:textId="77777777" w:rsidR="00BE358F" w:rsidRDefault="00BE358F" w:rsidP="0076605C">
      <w:pPr>
        <w:ind w:left="-5" w:right="19"/>
        <w:rPr>
          <w:ins w:id="429" w:author="Microsoft Office 用户" w:date="2016-06-24T14:24:00Z"/>
          <w:rFonts w:ascii="Arial" w:hAnsi="Arial" w:cs="Arial"/>
          <w:b/>
          <w:sz w:val="22"/>
        </w:rPr>
      </w:pPr>
    </w:p>
    <w:p w14:paraId="03F8EE06" w14:textId="7B678982" w:rsidR="00224F1D" w:rsidRDefault="00224F1D" w:rsidP="0076605C">
      <w:pPr>
        <w:ind w:left="-5" w:right="19"/>
        <w:rPr>
          <w:ins w:id="430" w:author="Microsoft Office 用户" w:date="2016-06-24T14:24:00Z"/>
          <w:rFonts w:ascii="Arial" w:hAnsi="Arial" w:cs="Arial"/>
          <w:b/>
          <w:sz w:val="22"/>
        </w:rPr>
      </w:pPr>
      <w:ins w:id="431" w:author="Microsoft Office 用户" w:date="2016-06-24T14:24:00Z">
        <w:r>
          <w:rPr>
            <w:rFonts w:ascii="Arial" w:hAnsi="Arial" w:cs="Arial"/>
            <w:b/>
            <w:sz w:val="22"/>
          </w:rPr>
          <w:t>H</w:t>
        </w:r>
        <w:r>
          <w:rPr>
            <w:rFonts w:ascii="Arial" w:hAnsi="Arial" w:cs="Arial" w:hint="eastAsia"/>
            <w:b/>
            <w:sz w:val="22"/>
          </w:rPr>
          <w:t>ow to get adequate information to make a decision? BI</w:t>
        </w:r>
        <w:r>
          <w:rPr>
            <w:rFonts w:ascii="Arial" w:hAnsi="Arial" w:cs="Arial"/>
            <w:b/>
            <w:sz w:val="22"/>
          </w:rPr>
          <w:t>—</w:t>
        </w:r>
        <w:r>
          <w:rPr>
            <w:rFonts w:ascii="Arial" w:hAnsi="Arial" w:cs="Arial" w:hint="eastAsia"/>
            <w:b/>
            <w:sz w:val="22"/>
          </w:rPr>
          <w:t xml:space="preserve">for CRM system </w:t>
        </w:r>
      </w:ins>
    </w:p>
    <w:p w14:paraId="7C3E4199" w14:textId="77777777" w:rsidR="00224F1D" w:rsidRDefault="00224F1D" w:rsidP="0076605C">
      <w:pPr>
        <w:ind w:left="-5" w:right="19"/>
        <w:rPr>
          <w:ins w:id="432" w:author="Microsoft Office 用户" w:date="2016-06-24T14:25:00Z"/>
          <w:rFonts w:ascii="Arial" w:hAnsi="Arial" w:cs="Arial"/>
          <w:b/>
          <w:sz w:val="22"/>
        </w:rPr>
      </w:pPr>
    </w:p>
    <w:p w14:paraId="4E13350A" w14:textId="359D6D1A" w:rsidR="00224F1D" w:rsidRDefault="00224F1D" w:rsidP="0076605C">
      <w:pPr>
        <w:ind w:left="-5" w:right="19"/>
        <w:rPr>
          <w:ins w:id="433" w:author="Microsoft Office 用户" w:date="2016-06-24T14:38:00Z"/>
          <w:rFonts w:ascii="Arial" w:hAnsi="Arial" w:cs="Arial"/>
          <w:b/>
          <w:sz w:val="22"/>
        </w:rPr>
      </w:pPr>
      <w:ins w:id="434" w:author="Microsoft Office 用户" w:date="2016-06-24T14:25:00Z">
        <w:r>
          <w:rPr>
            <w:rFonts w:ascii="Arial" w:hAnsi="Arial" w:cs="Arial" w:hint="eastAsia"/>
            <w:b/>
            <w:sz w:val="22"/>
          </w:rPr>
          <w:t>ETL (new)</w:t>
        </w:r>
      </w:ins>
    </w:p>
    <w:p w14:paraId="32ED6E5F" w14:textId="2501A454" w:rsidR="00E94E24" w:rsidRDefault="00E94E24" w:rsidP="0076605C">
      <w:pPr>
        <w:ind w:left="-5" w:right="19"/>
        <w:rPr>
          <w:ins w:id="435" w:author="Microsoft Office 用户" w:date="2016-06-24T14:25:00Z"/>
          <w:rFonts w:ascii="Arial" w:hAnsi="Arial" w:cs="Arial"/>
          <w:b/>
          <w:sz w:val="22"/>
        </w:rPr>
      </w:pPr>
      <w:ins w:id="436" w:author="Microsoft Office 用户" w:date="2016-06-24T14:38:00Z">
        <w:r>
          <w:rPr>
            <w:rFonts w:ascii="Arial" w:hAnsi="Arial" w:cs="Arial"/>
            <w:b/>
            <w:sz w:val="22"/>
          </w:rPr>
          <w:t>T</w:t>
        </w:r>
        <w:r>
          <w:rPr>
            <w:rFonts w:ascii="Arial" w:hAnsi="Arial" w:cs="Arial" w:hint="eastAsia"/>
            <w:b/>
            <w:sz w:val="22"/>
          </w:rPr>
          <w:t xml:space="preserve">here are three steps within ETL: </w:t>
        </w:r>
      </w:ins>
    </w:p>
    <w:p w14:paraId="736F4C71" w14:textId="6C6D8200" w:rsidR="00224F1D" w:rsidRDefault="0064191B" w:rsidP="0076605C">
      <w:pPr>
        <w:ind w:left="-5" w:right="19"/>
        <w:rPr>
          <w:ins w:id="437" w:author="Microsoft Office 用户" w:date="2016-06-24T14:37:00Z"/>
          <w:rFonts w:ascii="Arial" w:hAnsi="Arial" w:cs="Arial"/>
          <w:b/>
          <w:sz w:val="22"/>
        </w:rPr>
      </w:pPr>
      <w:ins w:id="438" w:author="Microsoft Office 用户" w:date="2016-06-24T14:37:00Z">
        <w:r>
          <w:rPr>
            <w:rFonts w:ascii="Arial" w:hAnsi="Arial" w:cs="Arial"/>
            <w:b/>
            <w:sz w:val="22"/>
          </w:rPr>
          <w:t>E</w:t>
        </w:r>
        <w:r>
          <w:rPr>
            <w:rFonts w:ascii="Arial" w:hAnsi="Arial" w:cs="Arial" w:hint="eastAsia"/>
            <w:b/>
            <w:sz w:val="22"/>
          </w:rPr>
          <w:t>xtrac</w:t>
        </w:r>
        <w:r w:rsidR="00E94E24">
          <w:rPr>
            <w:rFonts w:ascii="Arial" w:hAnsi="Arial" w:cs="Arial" w:hint="eastAsia"/>
            <w:b/>
            <w:sz w:val="22"/>
          </w:rPr>
          <w:t xml:space="preserve">t: </w:t>
        </w:r>
      </w:ins>
      <w:ins w:id="439" w:author="Microsoft Office 用户" w:date="2016-06-24T14:38:00Z">
        <w:r w:rsidR="00E94E24">
          <w:rPr>
            <w:rFonts w:ascii="Arial" w:hAnsi="Arial" w:cs="Arial" w:hint="eastAsia"/>
            <w:b/>
            <w:sz w:val="22"/>
          </w:rPr>
          <w:t>extract data from different</w:t>
        </w:r>
      </w:ins>
      <w:ins w:id="440" w:author="Microsoft Office 用户" w:date="2016-06-24T14:39:00Z">
        <w:r w:rsidR="00E94E24">
          <w:rPr>
            <w:rFonts w:ascii="Arial" w:hAnsi="Arial" w:cs="Arial" w:hint="eastAsia"/>
            <w:b/>
            <w:sz w:val="22"/>
          </w:rPr>
          <w:t xml:space="preserve"> </w:t>
        </w:r>
      </w:ins>
      <w:ins w:id="441" w:author="Microsoft Office 用户" w:date="2016-06-24T14:38:00Z">
        <w:r w:rsidR="00E94E24">
          <w:rPr>
            <w:rFonts w:ascii="Arial" w:hAnsi="Arial" w:cs="Arial" w:hint="eastAsia"/>
            <w:b/>
            <w:sz w:val="22"/>
          </w:rPr>
          <w:t xml:space="preserve">sources </w:t>
        </w:r>
      </w:ins>
      <w:ins w:id="442" w:author="Microsoft Office 用户" w:date="2016-06-24T14:39:00Z">
        <w:r w:rsidR="00E94E24">
          <w:rPr>
            <w:rFonts w:ascii="Arial" w:hAnsi="Arial" w:cs="Arial"/>
            <w:b/>
            <w:sz w:val="22"/>
          </w:rPr>
          <w:t>including</w:t>
        </w:r>
      </w:ins>
      <w:ins w:id="443" w:author="Microsoft Office 用户" w:date="2016-06-24T14:38:00Z">
        <w:r w:rsidR="00E94E24">
          <w:rPr>
            <w:rFonts w:ascii="Arial" w:hAnsi="Arial" w:cs="Arial" w:hint="eastAsia"/>
            <w:b/>
            <w:sz w:val="22"/>
          </w:rPr>
          <w:t xml:space="preserve"> </w:t>
        </w:r>
      </w:ins>
      <w:ins w:id="444" w:author="Microsoft Office 用户" w:date="2016-06-24T14:39:00Z">
        <w:r w:rsidR="00E94E24">
          <w:rPr>
            <w:rFonts w:ascii="Arial" w:hAnsi="Arial" w:cs="Arial" w:hint="eastAsia"/>
            <w:b/>
            <w:sz w:val="22"/>
          </w:rPr>
          <w:t xml:space="preserve">those outside the organization. </w:t>
        </w:r>
      </w:ins>
      <w:ins w:id="445" w:author="Microsoft Office 用户" w:date="2016-06-24T14:42:00Z">
        <w:r w:rsidR="00E94E24">
          <w:rPr>
            <w:rFonts w:ascii="Arial" w:hAnsi="Arial" w:cs="Arial"/>
            <w:b/>
            <w:sz w:val="22"/>
          </w:rPr>
          <w:t>T</w:t>
        </w:r>
        <w:r w:rsidR="00E94E24">
          <w:rPr>
            <w:rFonts w:ascii="Arial" w:hAnsi="Arial" w:cs="Arial" w:hint="eastAsia"/>
            <w:b/>
            <w:sz w:val="22"/>
          </w:rPr>
          <w:t xml:space="preserve">his one of the most </w:t>
        </w:r>
        <w:r w:rsidR="00E94E24">
          <w:rPr>
            <w:rFonts w:ascii="Arial" w:hAnsi="Arial" w:cs="Arial"/>
            <w:b/>
            <w:sz w:val="22"/>
          </w:rPr>
          <w:t>important</w:t>
        </w:r>
        <w:r w:rsidR="00E94E24">
          <w:rPr>
            <w:rFonts w:ascii="Arial" w:hAnsi="Arial" w:cs="Arial" w:hint="eastAsia"/>
            <w:b/>
            <w:sz w:val="22"/>
          </w:rPr>
          <w:t xml:space="preserve"> parts, since </w:t>
        </w:r>
        <w:r w:rsidR="00E94E24">
          <w:rPr>
            <w:rFonts w:ascii="Arial" w:hAnsi="Arial" w:cs="Arial"/>
            <w:b/>
            <w:sz w:val="22"/>
          </w:rPr>
          <w:t>whether</w:t>
        </w:r>
        <w:r w:rsidR="00E94E24">
          <w:rPr>
            <w:rFonts w:ascii="Arial" w:hAnsi="Arial" w:cs="Arial" w:hint="eastAsia"/>
            <w:b/>
            <w:sz w:val="22"/>
          </w:rPr>
          <w:t xml:space="preserve"> or not extract complete and reliable data will affect subsequent process. </w:t>
        </w:r>
      </w:ins>
    </w:p>
    <w:p w14:paraId="2119C22B" w14:textId="77777777" w:rsidR="0064191B" w:rsidRDefault="0064191B" w:rsidP="0076605C">
      <w:pPr>
        <w:ind w:left="-5" w:right="19"/>
        <w:rPr>
          <w:ins w:id="446" w:author="Microsoft Office 用户" w:date="2016-06-24T14:38:00Z"/>
          <w:rFonts w:ascii="Arial" w:hAnsi="Arial" w:cs="Arial"/>
          <w:b/>
          <w:sz w:val="22"/>
        </w:rPr>
      </w:pPr>
    </w:p>
    <w:p w14:paraId="080D52B9" w14:textId="13F2D2E7" w:rsidR="0064191B" w:rsidRDefault="0064191B" w:rsidP="0076605C">
      <w:pPr>
        <w:ind w:left="-5" w:right="19"/>
        <w:rPr>
          <w:ins w:id="447" w:author="Microsoft Office 用户" w:date="2016-06-24T14:38:00Z"/>
          <w:rFonts w:ascii="Arial" w:hAnsi="Arial" w:cs="Arial"/>
          <w:b/>
          <w:sz w:val="22"/>
        </w:rPr>
      </w:pPr>
      <w:ins w:id="448" w:author="Microsoft Office 用户" w:date="2016-06-24T14:38:00Z">
        <w:r>
          <w:rPr>
            <w:rFonts w:ascii="Arial" w:hAnsi="Arial" w:cs="Arial"/>
            <w:b/>
            <w:sz w:val="22"/>
          </w:rPr>
          <w:t>T</w:t>
        </w:r>
        <w:r>
          <w:rPr>
            <w:rFonts w:ascii="Arial" w:hAnsi="Arial" w:cs="Arial" w:hint="eastAsia"/>
            <w:b/>
            <w:sz w:val="22"/>
          </w:rPr>
          <w:t>ransform</w:t>
        </w:r>
        <w:r w:rsidR="00E94E24">
          <w:rPr>
            <w:rFonts w:ascii="Arial" w:hAnsi="Arial" w:cs="Arial" w:hint="eastAsia"/>
            <w:b/>
            <w:sz w:val="22"/>
          </w:rPr>
          <w:t xml:space="preserve">: transform data </w:t>
        </w:r>
      </w:ins>
      <w:ins w:id="449" w:author="Microsoft Office 用户" w:date="2016-06-24T14:39:00Z">
        <w:r w:rsidR="00E94E24">
          <w:rPr>
            <w:rFonts w:ascii="Arial" w:hAnsi="Arial" w:cs="Arial" w:hint="eastAsia"/>
            <w:b/>
            <w:sz w:val="22"/>
          </w:rPr>
          <w:t xml:space="preserve">to fit operational needs, </w:t>
        </w:r>
        <w:r w:rsidR="00E94E24">
          <w:rPr>
            <w:rFonts w:ascii="Arial" w:hAnsi="Arial" w:cs="Arial"/>
            <w:b/>
            <w:sz w:val="22"/>
          </w:rPr>
          <w:t>including</w:t>
        </w:r>
        <w:r w:rsidR="00E94E24">
          <w:rPr>
            <w:rFonts w:ascii="Arial" w:hAnsi="Arial" w:cs="Arial" w:hint="eastAsia"/>
            <w:b/>
            <w:sz w:val="22"/>
          </w:rPr>
          <w:t xml:space="preserve"> quality. </w:t>
        </w:r>
      </w:ins>
      <w:ins w:id="450" w:author="Microsoft Office 用户" w:date="2016-06-24T14:45:00Z">
        <w:r w:rsidR="00E94E24">
          <w:rPr>
            <w:rFonts w:ascii="Arial" w:hAnsi="Arial" w:cs="Arial"/>
            <w:b/>
            <w:sz w:val="22"/>
          </w:rPr>
          <w:t>I</w:t>
        </w:r>
        <w:r w:rsidR="00E94E24">
          <w:rPr>
            <w:rFonts w:ascii="Arial" w:hAnsi="Arial" w:cs="Arial" w:hint="eastAsia"/>
            <w:b/>
            <w:sz w:val="22"/>
          </w:rPr>
          <w:t xml:space="preserve">n this phase, it will involve many rules to transform the extracted data into suitable format for next step. </w:t>
        </w:r>
      </w:ins>
    </w:p>
    <w:p w14:paraId="22343005" w14:textId="77777777" w:rsidR="0064191B" w:rsidRDefault="0064191B" w:rsidP="0076605C">
      <w:pPr>
        <w:ind w:left="-5" w:right="19"/>
        <w:rPr>
          <w:ins w:id="451" w:author="Microsoft Office 用户" w:date="2016-06-24T14:38:00Z"/>
          <w:rFonts w:ascii="Arial" w:hAnsi="Arial" w:cs="Arial"/>
          <w:b/>
          <w:sz w:val="22"/>
        </w:rPr>
      </w:pPr>
    </w:p>
    <w:p w14:paraId="4722EE62" w14:textId="203ACBD6" w:rsidR="0064191B" w:rsidRDefault="0064191B" w:rsidP="0076605C">
      <w:pPr>
        <w:ind w:left="-5" w:right="19"/>
        <w:rPr>
          <w:ins w:id="452" w:author="Microsoft Office 用户" w:date="2016-06-24T14:40:00Z"/>
          <w:rFonts w:ascii="Arial" w:hAnsi="Arial" w:cs="Arial"/>
          <w:b/>
          <w:sz w:val="22"/>
        </w:rPr>
      </w:pPr>
      <w:ins w:id="453" w:author="Microsoft Office 用户" w:date="2016-06-24T14:38:00Z">
        <w:r>
          <w:rPr>
            <w:rFonts w:ascii="Arial" w:hAnsi="Arial" w:cs="Arial"/>
            <w:b/>
            <w:sz w:val="22"/>
          </w:rPr>
          <w:t>L</w:t>
        </w:r>
        <w:r>
          <w:rPr>
            <w:rFonts w:ascii="Arial" w:hAnsi="Arial" w:cs="Arial" w:hint="eastAsia"/>
            <w:b/>
            <w:sz w:val="22"/>
          </w:rPr>
          <w:t>oad</w:t>
        </w:r>
        <w:r w:rsidR="00E94E24">
          <w:rPr>
            <w:rFonts w:ascii="Arial" w:hAnsi="Arial" w:cs="Arial" w:hint="eastAsia"/>
            <w:b/>
            <w:sz w:val="22"/>
          </w:rPr>
          <w:t xml:space="preserve">: load data into target database or data warehouse, which depends on the requirements of the organization, this process varies widely. </w:t>
        </w:r>
      </w:ins>
    </w:p>
    <w:p w14:paraId="5B18FABD" w14:textId="77777777" w:rsidR="00E94E24" w:rsidRDefault="00E94E24" w:rsidP="0076605C">
      <w:pPr>
        <w:ind w:left="-5" w:right="19"/>
        <w:rPr>
          <w:ins w:id="454" w:author="Microsoft Office 用户" w:date="2016-06-24T14:25:00Z"/>
          <w:rFonts w:ascii="Arial" w:hAnsi="Arial" w:cs="Arial"/>
          <w:b/>
          <w:sz w:val="22"/>
        </w:rPr>
      </w:pPr>
    </w:p>
    <w:p w14:paraId="228438D2" w14:textId="77777777" w:rsidR="00224F1D" w:rsidRDefault="00224F1D" w:rsidP="0076605C">
      <w:pPr>
        <w:ind w:left="-5" w:right="19"/>
        <w:rPr>
          <w:ins w:id="455" w:author="Microsoft Office 用户" w:date="2016-06-24T14:47:00Z"/>
          <w:rFonts w:ascii="Arial" w:hAnsi="Arial" w:cs="Arial"/>
          <w:b/>
          <w:sz w:val="22"/>
        </w:rPr>
      </w:pPr>
    </w:p>
    <w:p w14:paraId="0AAA98FA" w14:textId="77777777" w:rsidR="00E94E24" w:rsidRDefault="00E94E24" w:rsidP="0076605C">
      <w:pPr>
        <w:ind w:left="-5" w:right="19"/>
        <w:rPr>
          <w:ins w:id="456" w:author="Microsoft Office 用户" w:date="2016-06-24T14:47:00Z"/>
          <w:rFonts w:ascii="Arial" w:hAnsi="Arial" w:cs="Arial"/>
          <w:b/>
          <w:sz w:val="22"/>
        </w:rPr>
      </w:pPr>
    </w:p>
    <w:p w14:paraId="4DBB6631" w14:textId="77777777" w:rsidR="00E94E24" w:rsidRDefault="00E94E24" w:rsidP="0076605C">
      <w:pPr>
        <w:ind w:left="-5" w:right="19"/>
        <w:rPr>
          <w:ins w:id="457" w:author="Microsoft Office 用户" w:date="2016-06-24T14:25:00Z"/>
          <w:rFonts w:ascii="Arial" w:hAnsi="Arial" w:cs="Arial"/>
          <w:b/>
          <w:sz w:val="22"/>
        </w:rPr>
      </w:pPr>
    </w:p>
    <w:p w14:paraId="0B2C806F" w14:textId="0760CB08" w:rsidR="00224F1D" w:rsidRDefault="00224F1D" w:rsidP="0076605C">
      <w:pPr>
        <w:ind w:left="-5" w:right="19"/>
        <w:rPr>
          <w:ins w:id="458" w:author="Microsoft Office 用户" w:date="2016-06-24T14:25:00Z"/>
          <w:rFonts w:ascii="Arial" w:hAnsi="Arial" w:cs="Arial"/>
          <w:b/>
          <w:sz w:val="22"/>
        </w:rPr>
      </w:pPr>
      <w:ins w:id="459" w:author="Microsoft Office 用户" w:date="2016-06-24T14:25:00Z">
        <w:r>
          <w:rPr>
            <w:rFonts w:ascii="Arial" w:hAnsi="Arial" w:cs="Arial" w:hint="eastAsia"/>
            <w:b/>
            <w:sz w:val="22"/>
          </w:rPr>
          <w:lastRenderedPageBreak/>
          <w:t>Decision analysis (like above)</w:t>
        </w:r>
      </w:ins>
    </w:p>
    <w:p w14:paraId="4547DE6B" w14:textId="77777777" w:rsidR="00224F1D" w:rsidRDefault="00224F1D" w:rsidP="0076605C">
      <w:pPr>
        <w:ind w:left="-5" w:right="19"/>
        <w:rPr>
          <w:ins w:id="460" w:author="Microsoft Office 用户" w:date="2016-06-24T14:25:00Z"/>
          <w:rFonts w:ascii="Arial" w:hAnsi="Arial" w:cs="Arial"/>
          <w:b/>
          <w:sz w:val="22"/>
        </w:rPr>
      </w:pPr>
    </w:p>
    <w:p w14:paraId="52A85542" w14:textId="6960157E" w:rsidR="00224F1D" w:rsidRDefault="00224F1D" w:rsidP="0076605C">
      <w:pPr>
        <w:ind w:left="-5" w:right="19"/>
        <w:rPr>
          <w:ins w:id="461" w:author="Microsoft Office 用户" w:date="2016-06-24T14:17:00Z"/>
          <w:rFonts w:ascii="Arial" w:hAnsi="Arial" w:cs="Arial"/>
          <w:b/>
          <w:sz w:val="22"/>
        </w:rPr>
      </w:pPr>
      <w:ins w:id="462" w:author="Microsoft Office 用户" w:date="2016-06-24T14:25:00Z">
        <w:r>
          <w:rPr>
            <w:rFonts w:ascii="Arial" w:hAnsi="Arial" w:cs="Arial" w:hint="eastAsia"/>
            <w:b/>
            <w:sz w:val="22"/>
          </w:rPr>
          <w:t>Decision support system (like above)</w:t>
        </w:r>
      </w:ins>
    </w:p>
    <w:p w14:paraId="2430F54C" w14:textId="77777777" w:rsidR="00BE358F" w:rsidRPr="00BC4FFB" w:rsidRDefault="00BE358F" w:rsidP="0076605C">
      <w:pPr>
        <w:ind w:left="-5" w:right="19"/>
        <w:rPr>
          <w:rFonts w:ascii="Arial" w:hAnsi="Arial" w:cs="Arial"/>
          <w:b/>
          <w:sz w:val="22"/>
        </w:rPr>
      </w:pPr>
    </w:p>
    <w:p w14:paraId="79585DDC" w14:textId="1284D3E1" w:rsidR="0076605C" w:rsidRPr="00EF4C67" w:rsidDel="00C46307" w:rsidRDefault="0076605C" w:rsidP="0076605C">
      <w:pPr>
        <w:spacing w:line="259" w:lineRule="auto"/>
        <w:rPr>
          <w:del w:id="463" w:author="Microsoft Office 用户" w:date="2016-06-24T14:51:00Z"/>
          <w:rFonts w:ascii="Arial" w:hAnsi="Arial" w:cs="Arial"/>
          <w:sz w:val="22"/>
        </w:rPr>
      </w:pPr>
      <w:del w:id="464" w:author="Microsoft Office 用户" w:date="2016-06-24T14:51:00Z">
        <w:r w:rsidRPr="00BC4FFB" w:rsidDel="00C46307">
          <w:rPr>
            <w:rFonts w:ascii="Arial" w:hAnsi="Arial" w:cs="Arial"/>
            <w:b/>
            <w:sz w:val="22"/>
          </w:rPr>
          <w:delText xml:space="preserve"> </w:delText>
        </w:r>
        <w:r w:rsidRPr="00EF4C67" w:rsidDel="00C46307">
          <w:rPr>
            <w:rFonts w:ascii="Arial" w:hAnsi="Arial" w:cs="Arial"/>
            <w:sz w:val="22"/>
          </w:rPr>
          <w:delText>Using ETL tools, ETL is short for extract-transform-load, three database functions that are combined into one tool to pull data out of one database and place it into another database. It is used to migrate data from one database to another, to form data marts</w:delText>
        </w:r>
        <w:r w:rsidRPr="00EF4C67" w:rsidDel="00C46307">
          <w:rPr>
            <w:rFonts w:ascii="微软雅黑" w:eastAsia="微软雅黑" w:hAnsi="微软雅黑" w:cs="微软雅黑" w:hint="eastAsia"/>
            <w:sz w:val="22"/>
          </w:rPr>
          <w:delText>数据集市</w:delText>
        </w:r>
        <w:r w:rsidRPr="00EF4C67" w:rsidDel="00C46307">
          <w:rPr>
            <w:rFonts w:ascii="Arial" w:hAnsi="Arial" w:cs="Arial"/>
            <w:sz w:val="22"/>
          </w:rPr>
          <w:delText xml:space="preserve">and data warehouses and also to convert databases from one format or type to another. </w:delText>
        </w:r>
      </w:del>
    </w:p>
    <w:p w14:paraId="4E15BFDA" w14:textId="66A530FC" w:rsidR="0076605C" w:rsidRPr="00EF4C67" w:rsidDel="00C46307" w:rsidRDefault="0076605C" w:rsidP="0076605C">
      <w:pPr>
        <w:spacing w:line="259" w:lineRule="auto"/>
        <w:rPr>
          <w:del w:id="465" w:author="Microsoft Office 用户" w:date="2016-06-24T14:51:00Z"/>
          <w:rFonts w:ascii="Arial" w:hAnsi="Arial" w:cs="Arial"/>
          <w:sz w:val="22"/>
        </w:rPr>
      </w:pPr>
      <w:del w:id="466" w:author="Microsoft Office 用户" w:date="2016-06-24T14:51:00Z">
        <w:r w:rsidRPr="00EF4C67" w:rsidDel="00C46307">
          <w:rPr>
            <w:rFonts w:ascii="Arial" w:hAnsi="Arial" w:cs="Arial"/>
            <w:sz w:val="22"/>
          </w:rPr>
          <w:delText>The first part of an ETL process involves extracting the data from the source systems. In many cases this is the most challenging aspect of ETL, since extracting data correctly sets the stage for how subsequent processes go further.</w:delText>
        </w:r>
      </w:del>
    </w:p>
    <w:p w14:paraId="336DDCA5" w14:textId="409FB8A8" w:rsidR="0076605C" w:rsidRPr="00EF4C67" w:rsidDel="00C46307" w:rsidRDefault="0076605C" w:rsidP="0076605C">
      <w:pPr>
        <w:spacing w:line="259" w:lineRule="auto"/>
        <w:rPr>
          <w:del w:id="467" w:author="Microsoft Office 用户" w:date="2016-06-24T14:51:00Z"/>
          <w:rFonts w:ascii="Arial" w:hAnsi="Arial" w:cs="Arial"/>
          <w:sz w:val="22"/>
        </w:rPr>
      </w:pPr>
      <w:del w:id="468" w:author="Microsoft Office 用户" w:date="2016-06-24T14:51:00Z">
        <w:r w:rsidRPr="00EF4C67" w:rsidDel="00C46307">
          <w:rPr>
            <w:rFonts w:ascii="Arial" w:hAnsi="Arial" w:cs="Arial"/>
            <w:sz w:val="22"/>
          </w:rPr>
          <w:delText>The transform stage applies a series of rules or functions to the extracted data from the source to derive the data for loading into the end target. Some data sources require very little or even no manipulation</w:delText>
        </w:r>
        <w:r w:rsidRPr="00EF4C67" w:rsidDel="00C46307">
          <w:rPr>
            <w:rFonts w:ascii="微软雅黑" w:eastAsia="微软雅黑" w:hAnsi="微软雅黑" w:cs="微软雅黑" w:hint="eastAsia"/>
            <w:sz w:val="22"/>
          </w:rPr>
          <w:delText>处理</w:delText>
        </w:r>
        <w:r w:rsidRPr="00EF4C67" w:rsidDel="00C46307">
          <w:rPr>
            <w:rFonts w:ascii="Arial" w:hAnsi="Arial" w:cs="Arial"/>
            <w:sz w:val="22"/>
          </w:rPr>
          <w:delText xml:space="preserve"> of data.</w:delText>
        </w:r>
      </w:del>
    </w:p>
    <w:p w14:paraId="18B6869A" w14:textId="4A7BCA0A" w:rsidR="0076605C" w:rsidRPr="00EF4C67" w:rsidDel="00C46307" w:rsidRDefault="0076605C" w:rsidP="0076605C">
      <w:pPr>
        <w:spacing w:line="259" w:lineRule="auto"/>
        <w:rPr>
          <w:del w:id="469" w:author="Microsoft Office 用户" w:date="2016-06-24T14:51:00Z"/>
          <w:rFonts w:ascii="Arial" w:hAnsi="Arial" w:cs="Arial"/>
          <w:sz w:val="22"/>
        </w:rPr>
      </w:pPr>
      <w:del w:id="470" w:author="Microsoft Office 用户" w:date="2016-06-24T14:51:00Z">
        <w:r w:rsidRPr="00EF4C67" w:rsidDel="00C46307">
          <w:rPr>
            <w:rFonts w:ascii="Arial" w:hAnsi="Arial" w:cs="Arial"/>
            <w:sz w:val="22"/>
          </w:rPr>
          <w:delText>The load phase loads the data into the end target, usually the data warehouse. Depending on the requirements of the organization, this process varies widely.</w:delText>
        </w:r>
      </w:del>
    </w:p>
    <w:p w14:paraId="2D568190" w14:textId="0A02C6A4" w:rsidR="0076605C" w:rsidRPr="00EF4C67" w:rsidDel="00C46307" w:rsidRDefault="0076605C" w:rsidP="0076605C">
      <w:pPr>
        <w:spacing w:line="259" w:lineRule="auto"/>
        <w:rPr>
          <w:del w:id="471" w:author="Microsoft Office 用户" w:date="2016-06-24T14:51:00Z"/>
          <w:rFonts w:ascii="Arial" w:hAnsi="Arial" w:cs="Arial"/>
          <w:sz w:val="22"/>
        </w:rPr>
      </w:pPr>
      <w:del w:id="472" w:author="Microsoft Office 用户" w:date="2016-06-24T14:51:00Z">
        <w:r w:rsidRPr="00EF4C67" w:rsidDel="00C46307">
          <w:rPr>
            <w:rFonts w:ascii="Arial" w:hAnsi="Arial" w:cs="Arial"/>
            <w:sz w:val="22"/>
          </w:rPr>
          <w:delText xml:space="preserve">Decision Analysis  </w:delText>
        </w:r>
      </w:del>
    </w:p>
    <w:p w14:paraId="6AB52CF4" w14:textId="21A4B597" w:rsidR="0076605C" w:rsidRPr="00EF4C67" w:rsidDel="00C46307" w:rsidRDefault="0076605C" w:rsidP="0076605C">
      <w:pPr>
        <w:spacing w:line="259" w:lineRule="auto"/>
        <w:rPr>
          <w:del w:id="473" w:author="Microsoft Office 用户" w:date="2016-06-24T14:51:00Z"/>
          <w:rFonts w:ascii="Arial" w:hAnsi="Arial" w:cs="Arial"/>
          <w:sz w:val="22"/>
        </w:rPr>
      </w:pPr>
      <w:del w:id="474" w:author="Microsoft Office 用户" w:date="2016-06-24T14:51:00Z">
        <w:r w:rsidRPr="00EF4C67" w:rsidDel="00C46307">
          <w:rPr>
            <w:rFonts w:ascii="Arial" w:hAnsi="Arial" w:cs="Arial"/>
            <w:sz w:val="22"/>
          </w:rPr>
          <w:delText>Decision Analysis provides a framework for analysing decision problems by:</w:delText>
        </w:r>
      </w:del>
    </w:p>
    <w:p w14:paraId="438A7CF5" w14:textId="46D71B2D" w:rsidR="0076605C" w:rsidRPr="00EF4C67" w:rsidDel="00C46307" w:rsidRDefault="0076605C" w:rsidP="0076605C">
      <w:pPr>
        <w:spacing w:line="259" w:lineRule="auto"/>
        <w:rPr>
          <w:del w:id="475" w:author="Microsoft Office 用户" w:date="2016-06-24T14:51:00Z"/>
          <w:rFonts w:ascii="Arial" w:hAnsi="Arial" w:cs="Arial"/>
          <w:sz w:val="22"/>
        </w:rPr>
      </w:pPr>
      <w:del w:id="476" w:author="Microsoft Office 用户" w:date="2016-06-24T14:51:00Z">
        <w:r w:rsidRPr="00EF4C67" w:rsidDel="00C46307">
          <w:rPr>
            <w:rFonts w:ascii="Arial" w:hAnsi="Arial" w:cs="Arial"/>
            <w:sz w:val="22"/>
          </w:rPr>
          <w:delText xml:space="preserve">structuring and breaking them down into more manageable parts; </w:delText>
        </w:r>
      </w:del>
    </w:p>
    <w:p w14:paraId="32E8A78F" w14:textId="535A7E13" w:rsidR="0076605C" w:rsidRPr="00EF4C67" w:rsidDel="00C46307" w:rsidRDefault="0076605C" w:rsidP="0076605C">
      <w:pPr>
        <w:spacing w:line="259" w:lineRule="auto"/>
        <w:rPr>
          <w:del w:id="477" w:author="Microsoft Office 用户" w:date="2016-06-24T14:51:00Z"/>
          <w:rFonts w:ascii="Arial" w:hAnsi="Arial" w:cs="Arial"/>
          <w:sz w:val="22"/>
        </w:rPr>
      </w:pPr>
      <w:del w:id="478" w:author="Microsoft Office 用户" w:date="2016-06-24T14:51:00Z">
        <w:r w:rsidRPr="00EF4C67" w:rsidDel="00C46307">
          <w:rPr>
            <w:rFonts w:ascii="Arial" w:hAnsi="Arial" w:cs="Arial"/>
            <w:sz w:val="22"/>
          </w:rPr>
          <w:delText>explicitly</w:delText>
        </w:r>
        <w:r w:rsidRPr="00EF4C67" w:rsidDel="00C46307">
          <w:rPr>
            <w:rFonts w:ascii="微软雅黑" w:eastAsia="微软雅黑" w:hAnsi="微软雅黑" w:cs="微软雅黑" w:hint="eastAsia"/>
            <w:sz w:val="22"/>
          </w:rPr>
          <w:delText>明确地</w:delText>
        </w:r>
        <w:r w:rsidRPr="00EF4C67" w:rsidDel="00C46307">
          <w:rPr>
            <w:rFonts w:ascii="Arial" w:hAnsi="Arial" w:cs="Arial"/>
            <w:sz w:val="22"/>
          </w:rPr>
          <w:delText xml:space="preserve">considering the possible alternatives, available information,  involved  uncertainties, and relevant preferences; </w:delText>
        </w:r>
      </w:del>
    </w:p>
    <w:p w14:paraId="2270E9A6" w14:textId="0A194325" w:rsidR="0076605C" w:rsidRPr="00EF4C67" w:rsidDel="00C46307" w:rsidRDefault="0076605C" w:rsidP="0076605C">
      <w:pPr>
        <w:spacing w:line="259" w:lineRule="auto"/>
        <w:rPr>
          <w:del w:id="479" w:author="Microsoft Office 用户" w:date="2016-06-24T14:51:00Z"/>
          <w:rFonts w:ascii="Arial" w:hAnsi="Arial" w:cs="Arial"/>
          <w:sz w:val="22"/>
        </w:rPr>
      </w:pPr>
      <w:del w:id="480" w:author="Microsoft Office 用户" w:date="2016-06-24T14:51:00Z">
        <w:r w:rsidRPr="00EF4C67" w:rsidDel="00C46307">
          <w:rPr>
            <w:rFonts w:ascii="Arial" w:hAnsi="Arial" w:cs="Arial"/>
            <w:sz w:val="22"/>
          </w:rPr>
          <w:delText xml:space="preserve">Combining these to arrive at optimal or “sufficiently good” decisions. </w:delText>
        </w:r>
      </w:del>
    </w:p>
    <w:p w14:paraId="60C050D5" w14:textId="360978C9" w:rsidR="0076605C" w:rsidRPr="00EF4C67" w:rsidDel="00C46307" w:rsidRDefault="0076605C" w:rsidP="0076605C">
      <w:pPr>
        <w:spacing w:line="259" w:lineRule="auto"/>
        <w:rPr>
          <w:del w:id="481" w:author="Microsoft Office 用户" w:date="2016-06-24T14:51:00Z"/>
          <w:rFonts w:ascii="Arial" w:hAnsi="Arial" w:cs="Arial"/>
          <w:sz w:val="22"/>
        </w:rPr>
      </w:pPr>
      <w:del w:id="482" w:author="Microsoft Office 用户" w:date="2016-06-24T14:51:00Z">
        <w:r w:rsidRPr="00EF4C67" w:rsidDel="00C46307">
          <w:rPr>
            <w:rFonts w:ascii="Arial" w:hAnsi="Arial" w:cs="Arial"/>
            <w:sz w:val="22"/>
          </w:rPr>
          <w:delText xml:space="preserve">The DA process usually proceeds by building models and using them to perform various  analyses and simulations, such as “what-if” and sensitivity analysis, and Monte Carlo simulation. Typical modelling techniques include decision trees, influence diagrams, and multi-attribute utility models. </w:delText>
        </w:r>
      </w:del>
    </w:p>
    <w:p w14:paraId="4CE9D8D0" w14:textId="246B99DA" w:rsidR="0076605C" w:rsidRPr="00EF4C67" w:rsidDel="00C46307" w:rsidRDefault="0076605C" w:rsidP="0076605C">
      <w:pPr>
        <w:spacing w:line="259" w:lineRule="auto"/>
        <w:rPr>
          <w:del w:id="483" w:author="Microsoft Office 用户" w:date="2016-06-24T14:51:00Z"/>
          <w:rFonts w:ascii="Arial" w:hAnsi="Arial" w:cs="Arial"/>
          <w:sz w:val="22"/>
        </w:rPr>
      </w:pPr>
      <w:del w:id="484" w:author="Microsoft Office 用户" w:date="2016-06-24T14:51:00Z">
        <w:r w:rsidRPr="00EF4C67" w:rsidDel="00C46307">
          <w:rPr>
            <w:rFonts w:ascii="Arial" w:hAnsi="Arial" w:cs="Arial"/>
            <w:sz w:val="22"/>
          </w:rPr>
          <w:delText xml:space="preserve">Decision Support Systems  </w:delText>
        </w:r>
      </w:del>
    </w:p>
    <w:p w14:paraId="422F90CF" w14:textId="6961587C" w:rsidR="0076605C" w:rsidRPr="00EF4C67" w:rsidDel="00C46307" w:rsidRDefault="0076605C" w:rsidP="0076605C">
      <w:pPr>
        <w:spacing w:line="259" w:lineRule="auto"/>
        <w:rPr>
          <w:del w:id="485" w:author="Microsoft Office 用户" w:date="2016-06-24T14:51:00Z"/>
          <w:rFonts w:ascii="Arial" w:hAnsi="Arial" w:cs="Arial"/>
          <w:sz w:val="22"/>
        </w:rPr>
      </w:pPr>
      <w:del w:id="486" w:author="Microsoft Office 用户" w:date="2016-06-24T14:51:00Z">
        <w:r w:rsidRPr="00EF4C67" w:rsidDel="00C46307">
          <w:rPr>
            <w:rFonts w:ascii="Arial" w:hAnsi="Arial" w:cs="Arial"/>
            <w:sz w:val="22"/>
          </w:rPr>
          <w:delText xml:space="preserve">Decision Support Systems are defined as interactive computer-based systems intended to help  decision makers utilize data and models in order to identify and solve problems and make decisions.  </w:delText>
        </w:r>
      </w:del>
    </w:p>
    <w:p w14:paraId="35D32898" w14:textId="568C883A" w:rsidR="0076605C" w:rsidRPr="00EF4C67" w:rsidDel="00C46307" w:rsidRDefault="0076605C" w:rsidP="0076605C">
      <w:pPr>
        <w:spacing w:line="259" w:lineRule="auto"/>
        <w:rPr>
          <w:del w:id="487" w:author="Microsoft Office 用户" w:date="2016-06-24T14:51:00Z"/>
          <w:rFonts w:ascii="Arial" w:hAnsi="Arial" w:cs="Arial"/>
          <w:sz w:val="22"/>
        </w:rPr>
      </w:pPr>
      <w:del w:id="488" w:author="Microsoft Office 用户" w:date="2016-06-24T14:51:00Z">
        <w:r w:rsidRPr="00EF4C67" w:rsidDel="00C46307">
          <w:rPr>
            <w:rFonts w:ascii="Arial" w:hAnsi="Arial" w:cs="Arial"/>
            <w:sz w:val="22"/>
          </w:rPr>
          <w:delText xml:space="preserve">Their major characteristics are: </w:delText>
        </w:r>
      </w:del>
    </w:p>
    <w:p w14:paraId="00C92F6E" w14:textId="68530A96" w:rsidR="0076605C" w:rsidRPr="00EF4C67" w:rsidDel="00C46307" w:rsidRDefault="0076605C" w:rsidP="0076605C">
      <w:pPr>
        <w:spacing w:line="259" w:lineRule="auto"/>
        <w:rPr>
          <w:del w:id="489" w:author="Microsoft Office 用户" w:date="2016-06-24T14:51:00Z"/>
          <w:rFonts w:ascii="Arial" w:hAnsi="Arial" w:cs="Arial"/>
          <w:sz w:val="22"/>
        </w:rPr>
      </w:pPr>
      <w:del w:id="490" w:author="Microsoft Office 用户" w:date="2016-06-24T14:51:00Z">
        <w:r w:rsidRPr="00EF4C67" w:rsidDel="00C46307">
          <w:rPr>
            <w:rFonts w:ascii="Arial" w:hAnsi="Arial" w:cs="Arial"/>
            <w:sz w:val="22"/>
          </w:rPr>
          <w:delText xml:space="preserve">DSS incorporate both data and models; </w:delText>
        </w:r>
      </w:del>
    </w:p>
    <w:p w14:paraId="412D4B21" w14:textId="54C9FD73" w:rsidR="0076605C" w:rsidRPr="00EF4C67" w:rsidDel="00C46307" w:rsidRDefault="0076605C" w:rsidP="0076605C">
      <w:pPr>
        <w:spacing w:line="259" w:lineRule="auto"/>
        <w:rPr>
          <w:del w:id="491" w:author="Microsoft Office 用户" w:date="2016-06-24T14:51:00Z"/>
          <w:rFonts w:ascii="Arial" w:hAnsi="Arial" w:cs="Arial"/>
          <w:sz w:val="22"/>
        </w:rPr>
      </w:pPr>
      <w:del w:id="492" w:author="Microsoft Office 用户" w:date="2016-06-24T14:51:00Z">
        <w:r w:rsidRPr="00EF4C67" w:rsidDel="00C46307">
          <w:rPr>
            <w:rFonts w:ascii="Arial" w:hAnsi="Arial" w:cs="Arial"/>
            <w:sz w:val="22"/>
          </w:rPr>
          <w:delText xml:space="preserve">they are designed to assist managers in semi-structured or unstructured decision-making processes; </w:delText>
        </w:r>
      </w:del>
    </w:p>
    <w:p w14:paraId="01A8055D" w14:textId="640D0043" w:rsidR="0076605C" w:rsidRPr="00EF4C67" w:rsidDel="00C46307" w:rsidRDefault="0076605C" w:rsidP="0076605C">
      <w:pPr>
        <w:spacing w:line="259" w:lineRule="auto"/>
        <w:rPr>
          <w:del w:id="493" w:author="Microsoft Office 用户" w:date="2016-06-24T14:51:00Z"/>
          <w:rFonts w:ascii="Arial" w:hAnsi="Arial" w:cs="Arial"/>
          <w:sz w:val="22"/>
        </w:rPr>
      </w:pPr>
      <w:del w:id="494" w:author="Microsoft Office 用户" w:date="2016-06-24T14:51:00Z">
        <w:r w:rsidRPr="00EF4C67" w:rsidDel="00C46307">
          <w:rPr>
            <w:rFonts w:ascii="Arial" w:hAnsi="Arial" w:cs="Arial"/>
            <w:sz w:val="22"/>
          </w:rPr>
          <w:delText xml:space="preserve">DSS support, rather than replace, managerial judgment; </w:delText>
        </w:r>
      </w:del>
    </w:p>
    <w:p w14:paraId="25E26D98" w14:textId="7E228925" w:rsidR="0076605C" w:rsidDel="00C46307" w:rsidRDefault="0076605C" w:rsidP="0076605C">
      <w:pPr>
        <w:spacing w:line="259" w:lineRule="auto"/>
        <w:rPr>
          <w:del w:id="495" w:author="Microsoft Office 用户" w:date="2016-06-24T14:51:00Z"/>
          <w:rFonts w:ascii="Arial" w:hAnsi="Arial" w:cs="Arial"/>
          <w:sz w:val="22"/>
        </w:rPr>
      </w:pPr>
      <w:del w:id="496" w:author="Microsoft Office 用户" w:date="2016-06-24T14:51:00Z">
        <w:r w:rsidRPr="00EF4C67" w:rsidDel="00C46307">
          <w:rPr>
            <w:rFonts w:ascii="Arial" w:hAnsi="Arial" w:cs="Arial"/>
            <w:sz w:val="22"/>
          </w:rPr>
          <w:delText>They are aimed at improving the effectiveness rather than efficiency of decisions.</w:delText>
        </w:r>
      </w:del>
    </w:p>
    <w:p w14:paraId="7A932B85" w14:textId="77777777" w:rsidR="0076605C" w:rsidDel="00C46307" w:rsidRDefault="0076605C" w:rsidP="0076605C">
      <w:pPr>
        <w:spacing w:line="259" w:lineRule="auto"/>
        <w:rPr>
          <w:del w:id="497" w:author="Microsoft Office 用户" w:date="2016-06-24T14:51:00Z"/>
          <w:rFonts w:ascii="Arial" w:hAnsi="Arial" w:cs="Arial"/>
          <w:sz w:val="22"/>
        </w:rPr>
      </w:pPr>
    </w:p>
    <w:p w14:paraId="7AF987B5" w14:textId="77777777" w:rsidR="0076605C" w:rsidRPr="00EF4C67" w:rsidRDefault="0076605C" w:rsidP="0076605C">
      <w:pPr>
        <w:spacing w:line="259" w:lineRule="auto"/>
        <w:rPr>
          <w:rFonts w:ascii="Arial" w:hAnsi="Arial" w:cs="Arial"/>
          <w:sz w:val="22"/>
        </w:rPr>
      </w:pPr>
    </w:p>
    <w:p w14:paraId="51D8330C" w14:textId="77777777" w:rsidR="0076605C" w:rsidRPr="00C46307" w:rsidRDefault="0076605C" w:rsidP="0076605C">
      <w:pPr>
        <w:spacing w:after="13"/>
        <w:ind w:left="-5"/>
        <w:rPr>
          <w:rFonts w:ascii="Arial" w:hAnsi="Arial" w:cs="Arial"/>
          <w:b/>
          <w:sz w:val="22"/>
          <w:rPrChange w:id="498" w:author="Microsoft Office 用户" w:date="2016-06-24T14:51:00Z">
            <w:rPr>
              <w:rFonts w:ascii="Arial" w:hAnsi="Arial" w:cs="Arial"/>
              <w:b/>
              <w:sz w:val="22"/>
              <w:highlight w:val="yellow"/>
            </w:rPr>
          </w:rPrChange>
        </w:rPr>
      </w:pPr>
      <w:r w:rsidRPr="00C46307">
        <w:rPr>
          <w:rFonts w:ascii="Arial" w:hAnsi="Arial" w:cs="Arial"/>
          <w:b/>
          <w:sz w:val="22"/>
          <w:rPrChange w:id="499" w:author="Microsoft Office 用户" w:date="2016-06-24T14:51:00Z">
            <w:rPr>
              <w:rFonts w:ascii="Arial" w:hAnsi="Arial" w:cs="Arial"/>
              <w:b/>
              <w:sz w:val="22"/>
              <w:highlight w:val="yellow"/>
            </w:rPr>
          </w:rPrChange>
        </w:rPr>
        <w:t>Question 14. Week7</w:t>
      </w:r>
    </w:p>
    <w:p w14:paraId="6E2B3CC8" w14:textId="77777777" w:rsidR="0076605C" w:rsidRDefault="0076605C" w:rsidP="0076605C">
      <w:pPr>
        <w:ind w:left="-5" w:right="19"/>
        <w:rPr>
          <w:ins w:id="500" w:author="Microsoft Office 用户" w:date="2016-06-24T14:51:00Z"/>
          <w:rFonts w:ascii="Arial" w:hAnsi="Arial" w:cs="Arial"/>
          <w:b/>
          <w:sz w:val="22"/>
        </w:rPr>
      </w:pPr>
      <w:r w:rsidRPr="00C46307">
        <w:rPr>
          <w:rFonts w:ascii="Arial" w:hAnsi="Arial" w:cs="Arial"/>
          <w:b/>
          <w:sz w:val="22"/>
          <w:rPrChange w:id="501" w:author="Microsoft Office 用户" w:date="2016-06-24T14:51:00Z">
            <w:rPr>
              <w:rFonts w:ascii="Arial" w:hAnsi="Arial" w:cs="Arial"/>
              <w:b/>
              <w:sz w:val="22"/>
              <w:highlight w:val="yellow"/>
            </w:rPr>
          </w:rPrChange>
        </w:rPr>
        <w:t xml:space="preserve">You are the </w:t>
      </w:r>
      <w:r w:rsidRPr="00C46307">
        <w:rPr>
          <w:rFonts w:ascii="Arial" w:hAnsi="Arial" w:cs="Arial"/>
          <w:b/>
          <w:sz w:val="22"/>
          <w:highlight w:val="yellow"/>
        </w:rPr>
        <w:t>project manager</w:t>
      </w:r>
      <w:r w:rsidRPr="00C46307">
        <w:rPr>
          <w:rFonts w:ascii="Arial" w:hAnsi="Arial" w:cs="Arial"/>
          <w:b/>
          <w:sz w:val="22"/>
          <w:rPrChange w:id="502" w:author="Microsoft Office 用户" w:date="2016-06-24T14:51:00Z">
            <w:rPr>
              <w:rFonts w:ascii="Arial" w:hAnsi="Arial" w:cs="Arial"/>
              <w:b/>
              <w:sz w:val="22"/>
              <w:highlight w:val="yellow"/>
            </w:rPr>
          </w:rPrChange>
        </w:rPr>
        <w:t xml:space="preserve"> for the Mobile banking app. With “Your new Bank”. The project is failing with major </w:t>
      </w:r>
      <w:r w:rsidRPr="00C46307">
        <w:rPr>
          <w:rFonts w:ascii="Arial" w:hAnsi="Arial" w:cs="Arial"/>
          <w:b/>
          <w:sz w:val="22"/>
          <w:highlight w:val="yellow"/>
        </w:rPr>
        <w:t>risks of technology not working</w:t>
      </w:r>
      <w:r w:rsidRPr="00C46307">
        <w:rPr>
          <w:rFonts w:ascii="Arial" w:hAnsi="Arial" w:cs="Arial"/>
          <w:b/>
          <w:sz w:val="22"/>
          <w:rPrChange w:id="503" w:author="Microsoft Office 用户" w:date="2016-06-24T14:51:00Z">
            <w:rPr>
              <w:rFonts w:ascii="Arial" w:hAnsi="Arial" w:cs="Arial"/>
              <w:b/>
              <w:sz w:val="22"/>
              <w:highlight w:val="yellow"/>
            </w:rPr>
          </w:rPrChange>
        </w:rPr>
        <w:t xml:space="preserve">, and expected </w:t>
      </w:r>
      <w:r w:rsidRPr="00C46307">
        <w:rPr>
          <w:rFonts w:ascii="Arial" w:hAnsi="Arial" w:cs="Arial"/>
          <w:b/>
          <w:sz w:val="22"/>
          <w:highlight w:val="yellow"/>
        </w:rPr>
        <w:t>time</w:t>
      </w:r>
      <w:r w:rsidRPr="00C46307">
        <w:rPr>
          <w:rFonts w:ascii="Arial" w:hAnsi="Arial" w:cs="Arial"/>
          <w:b/>
          <w:sz w:val="22"/>
          <w:rPrChange w:id="504" w:author="Microsoft Office 用户" w:date="2016-06-24T14:51:00Z">
            <w:rPr>
              <w:rFonts w:ascii="Arial" w:hAnsi="Arial" w:cs="Arial"/>
              <w:b/>
              <w:sz w:val="22"/>
              <w:highlight w:val="yellow"/>
            </w:rPr>
          </w:rPrChange>
        </w:rPr>
        <w:t xml:space="preserve"> to complete slipping. Describe the project to your senior executives, and explain your contingency plans need to be executed. (10 marks)</w:t>
      </w:r>
      <w:r w:rsidRPr="00BC4FFB">
        <w:rPr>
          <w:rFonts w:ascii="Arial" w:hAnsi="Arial" w:cs="Arial"/>
          <w:b/>
          <w:sz w:val="22"/>
        </w:rPr>
        <w:t xml:space="preserve"> </w:t>
      </w:r>
    </w:p>
    <w:p w14:paraId="0DF441D0" w14:textId="77777777" w:rsidR="00C46307" w:rsidRDefault="00C46307" w:rsidP="0076605C">
      <w:pPr>
        <w:ind w:left="-5" w:right="19"/>
        <w:rPr>
          <w:ins w:id="505" w:author="Microsoft Office 用户" w:date="2016-06-24T14:52:00Z"/>
          <w:rFonts w:ascii="Arial" w:hAnsi="Arial" w:cs="Arial"/>
          <w:b/>
          <w:sz w:val="22"/>
        </w:rPr>
      </w:pPr>
    </w:p>
    <w:p w14:paraId="6E8D754B" w14:textId="43BC5AD2" w:rsidR="00C46307" w:rsidRDefault="00C46307" w:rsidP="0076605C">
      <w:pPr>
        <w:ind w:left="-5" w:right="19"/>
        <w:rPr>
          <w:ins w:id="506" w:author="Microsoft Office 用户" w:date="2016-06-24T14:53:00Z"/>
          <w:rFonts w:ascii="Arial" w:hAnsi="Arial" w:cs="Arial"/>
          <w:b/>
          <w:sz w:val="22"/>
        </w:rPr>
      </w:pPr>
      <w:ins w:id="507" w:author="Microsoft Office 用户" w:date="2016-06-24T14:53:00Z">
        <w:r>
          <w:rPr>
            <w:rFonts w:ascii="Arial" w:hAnsi="Arial" w:cs="Arial"/>
            <w:b/>
            <w:sz w:val="22"/>
          </w:rPr>
          <w:t>P</w:t>
        </w:r>
        <w:r>
          <w:rPr>
            <w:rFonts w:ascii="Arial" w:hAnsi="Arial" w:cs="Arial" w:hint="eastAsia"/>
            <w:b/>
            <w:sz w:val="22"/>
          </w:rPr>
          <w:t xml:space="preserve">roblems: </w:t>
        </w:r>
      </w:ins>
    </w:p>
    <w:p w14:paraId="28F46B12" w14:textId="0E4FB75B" w:rsidR="00C46307" w:rsidRDefault="00C46307" w:rsidP="0076605C">
      <w:pPr>
        <w:ind w:left="-5" w:right="19"/>
        <w:rPr>
          <w:ins w:id="508" w:author="Microsoft Office 用户" w:date="2016-06-24T14:53:00Z"/>
          <w:rFonts w:ascii="Arial" w:hAnsi="Arial" w:cs="Arial"/>
          <w:b/>
          <w:sz w:val="22"/>
        </w:rPr>
      </w:pPr>
      <w:ins w:id="509" w:author="Microsoft Office 用户" w:date="2016-06-24T14:53:00Z">
        <w:r>
          <w:rPr>
            <w:rFonts w:ascii="Arial" w:hAnsi="Arial" w:cs="Arial"/>
            <w:b/>
            <w:sz w:val="22"/>
          </w:rPr>
          <w:t>R</w:t>
        </w:r>
        <w:r>
          <w:rPr>
            <w:rFonts w:ascii="Arial" w:hAnsi="Arial" w:cs="Arial" w:hint="eastAsia"/>
            <w:b/>
            <w:sz w:val="22"/>
          </w:rPr>
          <w:t xml:space="preserve">isks of technology </w:t>
        </w:r>
      </w:ins>
    </w:p>
    <w:p w14:paraId="3822136B" w14:textId="78F648FA" w:rsidR="00C46307" w:rsidRDefault="00C46307" w:rsidP="0076605C">
      <w:pPr>
        <w:ind w:left="-5" w:right="19"/>
        <w:rPr>
          <w:ins w:id="510" w:author="Microsoft Office 用户" w:date="2016-06-24T14:53:00Z"/>
          <w:rFonts w:ascii="Arial" w:hAnsi="Arial" w:cs="Arial"/>
          <w:b/>
          <w:sz w:val="22"/>
        </w:rPr>
      </w:pPr>
      <w:ins w:id="511" w:author="Microsoft Office 用户" w:date="2016-06-24T14:53:00Z">
        <w:r>
          <w:rPr>
            <w:rFonts w:ascii="Arial" w:hAnsi="Arial" w:cs="Arial"/>
            <w:b/>
            <w:sz w:val="22"/>
          </w:rPr>
          <w:t xml:space="preserve">Expected </w:t>
        </w:r>
        <w:r>
          <w:rPr>
            <w:rFonts w:ascii="Arial" w:hAnsi="Arial" w:cs="Arial" w:hint="eastAsia"/>
            <w:b/>
            <w:sz w:val="22"/>
          </w:rPr>
          <w:t xml:space="preserve">time might slip. </w:t>
        </w:r>
      </w:ins>
    </w:p>
    <w:p w14:paraId="5DBB63F3" w14:textId="77777777" w:rsidR="00C46307" w:rsidRDefault="00C46307" w:rsidP="0076605C">
      <w:pPr>
        <w:ind w:left="-5" w:right="19"/>
        <w:rPr>
          <w:ins w:id="512" w:author="Microsoft Office 用户" w:date="2016-06-24T14:54:00Z"/>
          <w:rFonts w:ascii="Arial" w:hAnsi="Arial" w:cs="Arial"/>
          <w:b/>
          <w:sz w:val="22"/>
        </w:rPr>
      </w:pPr>
    </w:p>
    <w:p w14:paraId="4E57216A" w14:textId="0378EDAA" w:rsidR="00C46307" w:rsidRDefault="00C46307" w:rsidP="00C46307">
      <w:pPr>
        <w:ind w:left="-5" w:right="19"/>
        <w:rPr>
          <w:ins w:id="513" w:author="Microsoft Office 用户" w:date="2016-06-24T14:54:00Z"/>
          <w:rFonts w:ascii="Arial" w:hAnsi="Arial" w:cs="Arial"/>
          <w:b/>
          <w:sz w:val="22"/>
        </w:rPr>
      </w:pPr>
      <w:ins w:id="514" w:author="Microsoft Office 用户" w:date="2016-06-24T14:54:00Z">
        <w:r>
          <w:rPr>
            <w:rFonts w:ascii="Arial" w:hAnsi="Arial" w:cs="Arial"/>
            <w:b/>
            <w:sz w:val="22"/>
          </w:rPr>
          <w:t>W</w:t>
        </w:r>
        <w:r>
          <w:rPr>
            <w:rFonts w:ascii="Arial" w:hAnsi="Arial" w:cs="Arial" w:hint="eastAsia"/>
            <w:b/>
            <w:sz w:val="22"/>
          </w:rPr>
          <w:t xml:space="preserve">hat you need to do? </w:t>
        </w:r>
      </w:ins>
    </w:p>
    <w:p w14:paraId="5A22C8A9" w14:textId="4C00FBC5" w:rsidR="00C46307" w:rsidRDefault="00C46307" w:rsidP="00C46307">
      <w:pPr>
        <w:ind w:left="-5" w:right="19"/>
        <w:rPr>
          <w:ins w:id="515" w:author="Microsoft Office 用户" w:date="2016-06-24T14:54:00Z"/>
          <w:rFonts w:ascii="Arial" w:hAnsi="Arial" w:cs="Arial"/>
          <w:b/>
          <w:sz w:val="22"/>
        </w:rPr>
      </w:pPr>
      <w:ins w:id="516" w:author="Microsoft Office 用户" w:date="2016-06-24T14:54:00Z">
        <w:r>
          <w:rPr>
            <w:rFonts w:ascii="Arial" w:hAnsi="Arial" w:cs="Arial"/>
            <w:b/>
            <w:sz w:val="22"/>
          </w:rPr>
          <w:t>D</w:t>
        </w:r>
        <w:r>
          <w:rPr>
            <w:rFonts w:ascii="Arial" w:hAnsi="Arial" w:cs="Arial" w:hint="eastAsia"/>
            <w:b/>
            <w:sz w:val="22"/>
          </w:rPr>
          <w:t xml:space="preserve">escribe the project to your senior </w:t>
        </w:r>
        <w:r>
          <w:rPr>
            <w:rFonts w:ascii="Arial" w:hAnsi="Arial" w:cs="Arial"/>
            <w:b/>
            <w:sz w:val="22"/>
          </w:rPr>
          <w:t>executive</w:t>
        </w:r>
        <w:r>
          <w:rPr>
            <w:rFonts w:ascii="Arial" w:hAnsi="Arial" w:cs="Arial" w:hint="eastAsia"/>
            <w:b/>
            <w:sz w:val="22"/>
          </w:rPr>
          <w:t xml:space="preserve">s &amp; explain contingency plans </w:t>
        </w:r>
      </w:ins>
    </w:p>
    <w:p w14:paraId="0A5DCFFE" w14:textId="77777777" w:rsidR="00C46307" w:rsidRPr="00BC4FFB" w:rsidRDefault="00C46307" w:rsidP="00C46307">
      <w:pPr>
        <w:ind w:left="-5" w:right="19"/>
        <w:rPr>
          <w:rFonts w:ascii="Arial" w:hAnsi="Arial" w:cs="Arial"/>
          <w:b/>
          <w:sz w:val="22"/>
        </w:rPr>
      </w:pPr>
    </w:p>
    <w:p w14:paraId="0E2BD0FA" w14:textId="77777777" w:rsidR="00C46307" w:rsidRDefault="00C46307" w:rsidP="0076605C">
      <w:pPr>
        <w:rPr>
          <w:ins w:id="517" w:author="Microsoft Office 用户" w:date="2016-06-24T14:58:00Z"/>
          <w:rFonts w:ascii="Arial" w:hAnsi="Arial" w:cs="Arial"/>
          <w:b/>
          <w:sz w:val="22"/>
        </w:rPr>
      </w:pPr>
      <w:ins w:id="518" w:author="Microsoft Office 用户" w:date="2016-06-24T14:58:00Z">
        <w:r>
          <w:rPr>
            <w:rFonts w:ascii="Arial" w:hAnsi="Arial" w:cs="Arial"/>
            <w:b/>
            <w:sz w:val="22"/>
          </w:rPr>
          <w:t xml:space="preserve">Report </w:t>
        </w:r>
        <w:r>
          <w:rPr>
            <w:rFonts w:ascii="Arial" w:hAnsi="Arial" w:cs="Arial" w:hint="eastAsia"/>
            <w:b/>
            <w:sz w:val="22"/>
          </w:rPr>
          <w:t xml:space="preserve">the senior executives the problems that we encounter: technology is not working and the project might be delayed. </w:t>
        </w:r>
      </w:ins>
    </w:p>
    <w:p w14:paraId="21855A15" w14:textId="77777777" w:rsidR="00A06B53" w:rsidRDefault="00A06B53" w:rsidP="0076605C">
      <w:pPr>
        <w:rPr>
          <w:ins w:id="519" w:author="Microsoft Office 用户" w:date="2016-06-24T14:59:00Z"/>
          <w:rFonts w:ascii="Arial" w:hAnsi="Arial" w:cs="Arial"/>
          <w:b/>
          <w:sz w:val="22"/>
        </w:rPr>
      </w:pPr>
    </w:p>
    <w:p w14:paraId="2E6343EC" w14:textId="32F2454F" w:rsidR="000C30C9" w:rsidRDefault="000C30C9" w:rsidP="0076605C">
      <w:pPr>
        <w:rPr>
          <w:ins w:id="520" w:author="Microsoft Office 用户" w:date="2016-06-24T15:18:00Z"/>
          <w:rFonts w:ascii="Arial" w:hAnsi="Arial" w:cs="Arial"/>
          <w:b/>
          <w:sz w:val="22"/>
        </w:rPr>
      </w:pPr>
      <w:ins w:id="521" w:author="Microsoft Office 用户" w:date="2016-06-24T15:18:00Z">
        <w:r>
          <w:rPr>
            <w:rFonts w:ascii="Arial" w:hAnsi="Arial" w:cs="Arial"/>
            <w:b/>
            <w:sz w:val="22"/>
          </w:rPr>
          <w:t>W</w:t>
        </w:r>
        <w:r>
          <w:rPr>
            <w:rFonts w:ascii="Arial" w:hAnsi="Arial" w:cs="Arial" w:hint="eastAsia"/>
            <w:b/>
            <w:sz w:val="22"/>
          </w:rPr>
          <w:t xml:space="preserve">hat we need to do? </w:t>
        </w:r>
      </w:ins>
    </w:p>
    <w:p w14:paraId="7DAC4599" w14:textId="3BA08C81" w:rsidR="00A06B53" w:rsidRDefault="00A06B53" w:rsidP="0076605C">
      <w:pPr>
        <w:rPr>
          <w:ins w:id="522" w:author="Microsoft Office 用户" w:date="2016-06-24T15:01:00Z"/>
          <w:rFonts w:ascii="Arial" w:hAnsi="Arial" w:cs="Arial"/>
          <w:b/>
          <w:sz w:val="22"/>
        </w:rPr>
      </w:pPr>
      <w:ins w:id="523" w:author="Microsoft Office 用户" w:date="2016-06-24T14:59:00Z">
        <w:r>
          <w:rPr>
            <w:rFonts w:ascii="Arial" w:hAnsi="Arial" w:cs="Arial"/>
            <w:b/>
            <w:sz w:val="22"/>
          </w:rPr>
          <w:t>I</w:t>
        </w:r>
        <w:r>
          <w:rPr>
            <w:rFonts w:ascii="Arial" w:hAnsi="Arial" w:cs="Arial" w:hint="eastAsia"/>
            <w:b/>
            <w:sz w:val="22"/>
          </w:rPr>
          <w:t xml:space="preserve">dentify the cause, what causes the technology is not working? </w:t>
        </w:r>
        <w:r>
          <w:rPr>
            <w:rFonts w:ascii="Arial" w:hAnsi="Arial" w:cs="Arial"/>
            <w:b/>
            <w:sz w:val="22"/>
          </w:rPr>
          <w:t>W</w:t>
        </w:r>
        <w:r>
          <w:rPr>
            <w:rFonts w:ascii="Arial" w:hAnsi="Arial" w:cs="Arial" w:hint="eastAsia"/>
            <w:b/>
            <w:sz w:val="22"/>
          </w:rPr>
          <w:t xml:space="preserve">e might implement component testing, integration testing and system testing to identity </w:t>
        </w:r>
      </w:ins>
      <w:ins w:id="524" w:author="Microsoft Office 用户" w:date="2016-06-24T15:01:00Z">
        <w:r>
          <w:rPr>
            <w:rFonts w:ascii="Arial" w:hAnsi="Arial" w:cs="Arial"/>
            <w:b/>
            <w:sz w:val="22"/>
          </w:rPr>
          <w:t>the</w:t>
        </w:r>
      </w:ins>
      <w:ins w:id="525" w:author="Microsoft Office 用户" w:date="2016-06-24T14:59:00Z">
        <w:r>
          <w:rPr>
            <w:rFonts w:ascii="Arial" w:hAnsi="Arial" w:cs="Arial" w:hint="eastAsia"/>
            <w:b/>
            <w:sz w:val="22"/>
          </w:rPr>
          <w:t xml:space="preserve"> </w:t>
        </w:r>
      </w:ins>
      <w:ins w:id="526" w:author="Microsoft Office 用户" w:date="2016-06-24T15:01:00Z">
        <w:r>
          <w:rPr>
            <w:rFonts w:ascii="Arial" w:hAnsi="Arial" w:cs="Arial" w:hint="eastAsia"/>
            <w:b/>
            <w:sz w:val="22"/>
          </w:rPr>
          <w:t xml:space="preserve">possible reasons. </w:t>
        </w:r>
      </w:ins>
      <w:ins w:id="527" w:author="Microsoft Office 用户" w:date="2016-06-24T15:20:00Z">
        <w:r w:rsidR="00E52611">
          <w:rPr>
            <w:rFonts w:ascii="Arial" w:hAnsi="Arial" w:cs="Arial"/>
            <w:b/>
            <w:sz w:val="22"/>
          </w:rPr>
          <w:t>A</w:t>
        </w:r>
        <w:r w:rsidR="00E52611">
          <w:rPr>
            <w:rFonts w:ascii="Arial" w:hAnsi="Arial" w:cs="Arial" w:hint="eastAsia"/>
            <w:b/>
            <w:sz w:val="22"/>
          </w:rPr>
          <w:t xml:space="preserve">nd what cause the project delaying? </w:t>
        </w:r>
      </w:ins>
    </w:p>
    <w:p w14:paraId="1B35215A" w14:textId="77777777" w:rsidR="00A06B53" w:rsidRDefault="00A06B53" w:rsidP="0076605C">
      <w:pPr>
        <w:rPr>
          <w:ins w:id="528" w:author="Microsoft Office 用户" w:date="2016-06-24T15:01:00Z"/>
          <w:rFonts w:ascii="Arial" w:hAnsi="Arial" w:cs="Arial"/>
          <w:b/>
          <w:sz w:val="22"/>
        </w:rPr>
      </w:pPr>
    </w:p>
    <w:p w14:paraId="1CA3E400" w14:textId="37016548" w:rsidR="00A06B53" w:rsidRDefault="00A06B53" w:rsidP="0076605C">
      <w:pPr>
        <w:rPr>
          <w:ins w:id="529" w:author="Microsoft Office 用户" w:date="2016-06-24T15:02:00Z"/>
          <w:rFonts w:ascii="Arial" w:hAnsi="Arial" w:cs="Arial"/>
          <w:b/>
          <w:sz w:val="22"/>
        </w:rPr>
      </w:pPr>
      <w:ins w:id="530" w:author="Microsoft Office 用户" w:date="2016-06-24T15:01:00Z">
        <w:r>
          <w:rPr>
            <w:rFonts w:ascii="Arial" w:hAnsi="Arial" w:cs="Arial"/>
            <w:b/>
            <w:sz w:val="22"/>
          </w:rPr>
          <w:t>Besi</w:t>
        </w:r>
      </w:ins>
      <w:ins w:id="531" w:author="Microsoft Office 用户" w:date="2016-06-24T15:04:00Z">
        <w:r>
          <w:rPr>
            <w:rFonts w:ascii="Arial" w:hAnsi="Arial" w:cs="Arial" w:hint="eastAsia"/>
            <w:b/>
            <w:sz w:val="22"/>
          </w:rPr>
          <w:t>d</w:t>
        </w:r>
      </w:ins>
      <w:ins w:id="532" w:author="Microsoft Office 用户" w:date="2016-06-24T15:01:00Z">
        <w:r>
          <w:rPr>
            <w:rFonts w:ascii="Arial" w:hAnsi="Arial" w:cs="Arial"/>
            <w:b/>
            <w:sz w:val="22"/>
          </w:rPr>
          <w:t>es,</w:t>
        </w:r>
      </w:ins>
      <w:ins w:id="533" w:author="Microsoft Office 用户" w:date="2016-06-24T15:04:00Z">
        <w:r>
          <w:rPr>
            <w:rFonts w:ascii="Arial" w:hAnsi="Arial" w:cs="Arial" w:hint="eastAsia"/>
            <w:b/>
            <w:sz w:val="22"/>
          </w:rPr>
          <w:t xml:space="preserve"> </w:t>
        </w:r>
      </w:ins>
      <w:ins w:id="534" w:author="Microsoft Office 用户" w:date="2016-06-24T15:01:00Z">
        <w:r>
          <w:rPr>
            <w:rFonts w:ascii="Arial" w:hAnsi="Arial" w:cs="Arial"/>
            <w:b/>
            <w:sz w:val="22"/>
          </w:rPr>
          <w:t xml:space="preserve">we </w:t>
        </w:r>
      </w:ins>
      <w:ins w:id="535" w:author="Microsoft Office 用户" w:date="2016-06-24T15:04:00Z">
        <w:r>
          <w:rPr>
            <w:rFonts w:ascii="Arial" w:hAnsi="Arial" w:cs="Arial" w:hint="eastAsia"/>
            <w:b/>
            <w:sz w:val="22"/>
          </w:rPr>
          <w:t xml:space="preserve">also </w:t>
        </w:r>
      </w:ins>
      <w:ins w:id="536" w:author="Microsoft Office 用户" w:date="2016-06-24T15:01:00Z">
        <w:r>
          <w:rPr>
            <w:rFonts w:ascii="Arial" w:hAnsi="Arial" w:cs="Arial"/>
            <w:b/>
            <w:sz w:val="22"/>
          </w:rPr>
          <w:t xml:space="preserve">notify the management, so they can understand the </w:t>
        </w:r>
      </w:ins>
      <w:ins w:id="537" w:author="Microsoft Office 用户" w:date="2016-06-24T15:02:00Z">
        <w:r>
          <w:rPr>
            <w:rFonts w:ascii="Arial" w:hAnsi="Arial" w:cs="Arial"/>
            <w:b/>
            <w:sz w:val="22"/>
          </w:rPr>
          <w:t>problem</w:t>
        </w:r>
      </w:ins>
      <w:ins w:id="538" w:author="Microsoft Office 用户" w:date="2016-06-24T15:01:00Z">
        <w:r>
          <w:rPr>
            <w:rFonts w:ascii="Arial" w:hAnsi="Arial" w:cs="Arial"/>
            <w:b/>
            <w:sz w:val="22"/>
          </w:rPr>
          <w:t xml:space="preserve"> </w:t>
        </w:r>
      </w:ins>
      <w:ins w:id="539" w:author="Microsoft Office 用户" w:date="2016-06-24T15:02:00Z">
        <w:r>
          <w:rPr>
            <w:rFonts w:ascii="Arial" w:hAnsi="Arial" w:cs="Arial" w:hint="eastAsia"/>
            <w:b/>
            <w:sz w:val="22"/>
          </w:rPr>
          <w:t xml:space="preserve">that we face now and possible reasons. </w:t>
        </w:r>
      </w:ins>
      <w:ins w:id="540" w:author="Microsoft Office 用户" w:date="2016-06-24T15:04:00Z">
        <w:r>
          <w:rPr>
            <w:rFonts w:ascii="Arial" w:hAnsi="Arial" w:cs="Arial"/>
            <w:b/>
            <w:sz w:val="22"/>
          </w:rPr>
          <w:t>I</w:t>
        </w:r>
        <w:r>
          <w:rPr>
            <w:rFonts w:ascii="Arial" w:hAnsi="Arial" w:cs="Arial" w:hint="eastAsia"/>
            <w:b/>
            <w:sz w:val="22"/>
          </w:rPr>
          <w:t xml:space="preserve">n this exercise, we notify the senior executives. </w:t>
        </w:r>
      </w:ins>
    </w:p>
    <w:p w14:paraId="694A70C0" w14:textId="77777777" w:rsidR="00A06B53" w:rsidRDefault="00A06B53" w:rsidP="0076605C">
      <w:pPr>
        <w:rPr>
          <w:ins w:id="541" w:author="Microsoft Office 用户" w:date="2016-06-24T15:02:00Z"/>
          <w:rFonts w:ascii="Arial" w:hAnsi="Arial" w:cs="Arial"/>
          <w:b/>
          <w:sz w:val="22"/>
        </w:rPr>
      </w:pPr>
    </w:p>
    <w:p w14:paraId="2F02EDD8" w14:textId="77777777" w:rsidR="00A06B53" w:rsidRDefault="00A06B53" w:rsidP="0076605C">
      <w:pPr>
        <w:rPr>
          <w:ins w:id="542" w:author="Microsoft Office 用户" w:date="2016-06-24T15:02:00Z"/>
          <w:rFonts w:ascii="Arial" w:hAnsi="Arial" w:cs="Arial"/>
          <w:b/>
          <w:sz w:val="22"/>
        </w:rPr>
      </w:pPr>
      <w:ins w:id="543" w:author="Microsoft Office 用户" w:date="2016-06-24T15:02:00Z">
        <w:r>
          <w:rPr>
            <w:rFonts w:ascii="Arial" w:hAnsi="Arial" w:cs="Arial"/>
            <w:b/>
            <w:sz w:val="22"/>
          </w:rPr>
          <w:t>T</w:t>
        </w:r>
        <w:r>
          <w:rPr>
            <w:rFonts w:ascii="Arial" w:hAnsi="Arial" w:cs="Arial" w:hint="eastAsia"/>
            <w:b/>
            <w:sz w:val="22"/>
          </w:rPr>
          <w:t xml:space="preserve">hen we can make the plan remedial strategy, for example, there is a bug in the software, the programmers can debug it. </w:t>
        </w:r>
      </w:ins>
    </w:p>
    <w:p w14:paraId="11836A45" w14:textId="77777777" w:rsidR="00A06B53" w:rsidRDefault="00A06B53" w:rsidP="0076605C">
      <w:pPr>
        <w:rPr>
          <w:ins w:id="544" w:author="Microsoft Office 用户" w:date="2016-06-24T15:04:00Z"/>
          <w:rFonts w:ascii="Arial" w:hAnsi="Arial" w:cs="Arial"/>
          <w:b/>
          <w:sz w:val="22"/>
        </w:rPr>
      </w:pPr>
    </w:p>
    <w:p w14:paraId="0579C546" w14:textId="64C47224" w:rsidR="00A06B53" w:rsidRDefault="00A06B53" w:rsidP="0076605C">
      <w:pPr>
        <w:rPr>
          <w:ins w:id="545" w:author="Microsoft Office 用户" w:date="2016-06-24T15:04:00Z"/>
          <w:rFonts w:ascii="Arial" w:hAnsi="Arial" w:cs="Arial"/>
          <w:b/>
          <w:sz w:val="22"/>
        </w:rPr>
      </w:pPr>
      <w:ins w:id="546" w:author="Microsoft Office 用户" w:date="2016-06-24T15:04:00Z">
        <w:r>
          <w:rPr>
            <w:rFonts w:ascii="Arial" w:hAnsi="Arial" w:cs="Arial"/>
            <w:b/>
            <w:sz w:val="22"/>
          </w:rPr>
          <w:t xml:space="preserve">Since </w:t>
        </w:r>
        <w:r>
          <w:rPr>
            <w:rFonts w:ascii="Arial" w:hAnsi="Arial" w:cs="Arial" w:hint="eastAsia"/>
            <w:b/>
            <w:sz w:val="22"/>
          </w:rPr>
          <w:t xml:space="preserve">it will take us some time and many resources, we need to revise the budget and project schedule. </w:t>
        </w:r>
        <w:r>
          <w:rPr>
            <w:rFonts w:ascii="Arial" w:hAnsi="Arial" w:cs="Arial"/>
            <w:b/>
            <w:sz w:val="22"/>
          </w:rPr>
          <w:t>I</w:t>
        </w:r>
        <w:r>
          <w:rPr>
            <w:rFonts w:ascii="Arial" w:hAnsi="Arial" w:cs="Arial" w:hint="eastAsia"/>
            <w:b/>
            <w:sz w:val="22"/>
          </w:rPr>
          <w:t xml:space="preserve">n </w:t>
        </w:r>
      </w:ins>
      <w:ins w:id="547" w:author="Microsoft Office 用户" w:date="2016-06-24T15:05:00Z">
        <w:r>
          <w:rPr>
            <w:rFonts w:ascii="Arial" w:hAnsi="Arial" w:cs="Arial" w:hint="eastAsia"/>
            <w:b/>
            <w:sz w:val="22"/>
          </w:rPr>
          <w:t xml:space="preserve">this way, we can negotiate </w:t>
        </w:r>
      </w:ins>
      <w:ins w:id="548" w:author="Microsoft Office 用户" w:date="2016-06-24T15:06:00Z">
        <w:r>
          <w:rPr>
            <w:rFonts w:ascii="Arial" w:hAnsi="Arial" w:cs="Arial" w:hint="eastAsia"/>
            <w:b/>
            <w:sz w:val="22"/>
          </w:rPr>
          <w:t xml:space="preserve">with customers related to </w:t>
        </w:r>
      </w:ins>
      <w:ins w:id="549" w:author="Microsoft Office 用户" w:date="2016-06-24T15:05:00Z">
        <w:r>
          <w:rPr>
            <w:rFonts w:ascii="Arial" w:hAnsi="Arial" w:cs="Arial" w:hint="eastAsia"/>
            <w:b/>
            <w:sz w:val="22"/>
          </w:rPr>
          <w:t xml:space="preserve">the time and budge in advance. </w:t>
        </w:r>
      </w:ins>
    </w:p>
    <w:p w14:paraId="102DA573" w14:textId="77777777" w:rsidR="00A06B53" w:rsidRDefault="00A06B53" w:rsidP="0076605C">
      <w:pPr>
        <w:rPr>
          <w:ins w:id="550" w:author="Microsoft Office 用户" w:date="2016-06-24T15:05:00Z"/>
          <w:rFonts w:ascii="Arial" w:hAnsi="Arial" w:cs="Arial"/>
          <w:b/>
          <w:sz w:val="22"/>
        </w:rPr>
      </w:pPr>
    </w:p>
    <w:p w14:paraId="0BC7B44E" w14:textId="3CCD0F83" w:rsidR="0076605C" w:rsidDel="00E52611" w:rsidRDefault="00A06B53" w:rsidP="0076605C">
      <w:pPr>
        <w:rPr>
          <w:del w:id="551" w:author="Microsoft Office 用户" w:date="2016-06-24T15:24:00Z"/>
          <w:rFonts w:ascii="Arial" w:hAnsi="Arial" w:cs="Arial"/>
          <w:sz w:val="22"/>
        </w:rPr>
      </w:pPr>
      <w:ins w:id="552" w:author="Microsoft Office 用户" w:date="2016-06-24T15:06:00Z">
        <w:r>
          <w:rPr>
            <w:rFonts w:ascii="Arial" w:hAnsi="Arial" w:cs="Arial"/>
            <w:b/>
            <w:sz w:val="22"/>
          </w:rPr>
          <w:t>T</w:t>
        </w:r>
        <w:r>
          <w:rPr>
            <w:rFonts w:ascii="Arial" w:hAnsi="Arial" w:cs="Arial" w:hint="eastAsia"/>
            <w:b/>
            <w:sz w:val="22"/>
          </w:rPr>
          <w:t>hen we communicate the state of affairs</w:t>
        </w:r>
      </w:ins>
      <w:ins w:id="553" w:author="Microsoft Office 用户" w:date="2016-06-24T15:13:00Z">
        <w:r w:rsidR="000C30C9">
          <w:rPr>
            <w:rFonts w:ascii="Arial" w:hAnsi="Arial" w:cs="Arial" w:hint="eastAsia"/>
            <w:b/>
            <w:sz w:val="22"/>
          </w:rPr>
          <w:t xml:space="preserve">. </w:t>
        </w:r>
      </w:ins>
      <w:del w:id="554" w:author="Microsoft Office 用户" w:date="2016-06-24T14:56:00Z">
        <w:r w:rsidR="0076605C" w:rsidRPr="00BC4FFB" w:rsidDel="00C46307">
          <w:rPr>
            <w:rFonts w:ascii="Arial" w:hAnsi="Arial" w:cs="Arial"/>
            <w:b/>
            <w:sz w:val="22"/>
          </w:rPr>
          <w:delText xml:space="preserve"> </w:delText>
        </w:r>
        <w:r w:rsidR="0076605C" w:rsidRPr="00BC4FFB" w:rsidDel="00C46307">
          <w:rPr>
            <w:rFonts w:ascii="Arial" w:hAnsi="Arial" w:cs="Arial"/>
            <w:sz w:val="22"/>
          </w:rPr>
          <w:delText xml:space="preserve">I should tell senior executives </w:delText>
        </w:r>
      </w:del>
    </w:p>
    <w:p w14:paraId="4A17DC2C" w14:textId="77777777" w:rsidR="00E52611" w:rsidRPr="00BC4FFB" w:rsidRDefault="00E52611" w:rsidP="0076605C">
      <w:pPr>
        <w:rPr>
          <w:ins w:id="555" w:author="Microsoft Office 用户" w:date="2016-06-24T15:24:00Z"/>
          <w:rFonts w:ascii="Arial" w:hAnsi="Arial" w:cs="Arial"/>
          <w:sz w:val="22"/>
        </w:rPr>
      </w:pPr>
    </w:p>
    <w:p w14:paraId="2446D3B1" w14:textId="1B3144C9" w:rsidR="00E52611" w:rsidRDefault="00E52611" w:rsidP="0076605C">
      <w:pPr>
        <w:rPr>
          <w:ins w:id="556" w:author="Microsoft Office 用户" w:date="2016-06-24T15:18:00Z"/>
          <w:rFonts w:ascii="Arial" w:hAnsi="Arial" w:cs="Arial"/>
          <w:sz w:val="22"/>
        </w:rPr>
      </w:pPr>
    </w:p>
    <w:p w14:paraId="79969766" w14:textId="77777777" w:rsidR="000C30C9" w:rsidRDefault="000C30C9" w:rsidP="0076605C">
      <w:pPr>
        <w:rPr>
          <w:ins w:id="557" w:author="Microsoft Office 用户" w:date="2016-06-24T15:18:00Z"/>
          <w:rFonts w:ascii="Arial" w:hAnsi="Arial" w:cs="Arial"/>
          <w:sz w:val="22"/>
        </w:rPr>
      </w:pPr>
      <w:ins w:id="558" w:author="Microsoft Office 用户" w:date="2016-06-24T15:18:00Z">
        <w:r>
          <w:rPr>
            <w:rFonts w:ascii="Arial" w:hAnsi="Arial" w:cs="Arial"/>
            <w:sz w:val="22"/>
          </w:rPr>
          <w:t xml:space="preserve">What </w:t>
        </w:r>
        <w:r>
          <w:rPr>
            <w:rFonts w:ascii="Arial" w:hAnsi="Arial" w:cs="Arial" w:hint="eastAsia"/>
            <w:sz w:val="22"/>
          </w:rPr>
          <w:t xml:space="preserve">not to do in this situation? </w:t>
        </w:r>
      </w:ins>
    </w:p>
    <w:p w14:paraId="6A3005B9" w14:textId="77777777" w:rsidR="000C30C9" w:rsidRDefault="000C30C9" w:rsidP="0076605C">
      <w:pPr>
        <w:rPr>
          <w:ins w:id="559" w:author="Microsoft Office 用户" w:date="2016-06-24T15:18:00Z"/>
          <w:rFonts w:ascii="Arial" w:hAnsi="Arial" w:cs="Arial"/>
          <w:sz w:val="22"/>
        </w:rPr>
      </w:pPr>
      <w:ins w:id="560" w:author="Microsoft Office 用户" w:date="2016-06-24T15:18:00Z">
        <w:r>
          <w:rPr>
            <w:rFonts w:ascii="Arial" w:hAnsi="Arial" w:cs="Arial"/>
            <w:sz w:val="22"/>
          </w:rPr>
          <w:t>I</w:t>
        </w:r>
        <w:r>
          <w:rPr>
            <w:rFonts w:ascii="Arial" w:hAnsi="Arial" w:cs="Arial" w:hint="eastAsia"/>
            <w:sz w:val="22"/>
          </w:rPr>
          <w:t xml:space="preserve">gnore it </w:t>
        </w:r>
      </w:ins>
    </w:p>
    <w:p w14:paraId="4D57DDB2" w14:textId="77777777" w:rsidR="000C30C9" w:rsidRDefault="000C30C9" w:rsidP="0076605C">
      <w:pPr>
        <w:rPr>
          <w:ins w:id="561" w:author="Microsoft Office 用户" w:date="2016-06-24T15:18:00Z"/>
          <w:rFonts w:ascii="Arial" w:hAnsi="Arial" w:cs="Arial"/>
          <w:sz w:val="22"/>
        </w:rPr>
      </w:pPr>
      <w:ins w:id="562" w:author="Microsoft Office 用户" w:date="2016-06-24T15:18:00Z">
        <w:r>
          <w:rPr>
            <w:rFonts w:ascii="Arial" w:hAnsi="Arial" w:cs="Arial"/>
            <w:sz w:val="22"/>
          </w:rPr>
          <w:t>T</w:t>
        </w:r>
        <w:r>
          <w:rPr>
            <w:rFonts w:ascii="Arial" w:hAnsi="Arial" w:cs="Arial" w:hint="eastAsia"/>
            <w:sz w:val="22"/>
          </w:rPr>
          <w:t xml:space="preserve">ry to hide it </w:t>
        </w:r>
      </w:ins>
    </w:p>
    <w:p w14:paraId="2F784123" w14:textId="77777777" w:rsidR="000C30C9" w:rsidRDefault="000C30C9" w:rsidP="0076605C">
      <w:pPr>
        <w:rPr>
          <w:ins w:id="563" w:author="Microsoft Office 用户" w:date="2016-06-24T15:19:00Z"/>
          <w:rFonts w:ascii="Arial" w:hAnsi="Arial" w:cs="Arial"/>
          <w:sz w:val="22"/>
        </w:rPr>
      </w:pPr>
      <w:ins w:id="564" w:author="Microsoft Office 用户" w:date="2016-06-24T15:18:00Z">
        <w:r>
          <w:rPr>
            <w:rFonts w:ascii="Arial" w:hAnsi="Arial" w:cs="Arial"/>
            <w:sz w:val="22"/>
          </w:rPr>
          <w:t>T</w:t>
        </w:r>
        <w:r>
          <w:rPr>
            <w:rFonts w:ascii="Arial" w:hAnsi="Arial" w:cs="Arial" w:hint="eastAsia"/>
            <w:sz w:val="22"/>
          </w:rPr>
          <w:t xml:space="preserve">ry to play </w:t>
        </w:r>
        <w:r>
          <w:rPr>
            <w:rFonts w:ascii="Arial" w:hAnsi="Arial" w:cs="Arial"/>
            <w:sz w:val="22"/>
          </w:rPr>
          <w:t>“</w:t>
        </w:r>
        <w:r>
          <w:rPr>
            <w:rFonts w:ascii="Arial" w:hAnsi="Arial" w:cs="Arial" w:hint="eastAsia"/>
            <w:sz w:val="22"/>
          </w:rPr>
          <w:t>catch up</w:t>
        </w:r>
        <w:r>
          <w:rPr>
            <w:rFonts w:ascii="Arial" w:hAnsi="Arial" w:cs="Arial"/>
            <w:sz w:val="22"/>
          </w:rPr>
          <w:t>”</w:t>
        </w:r>
      </w:ins>
    </w:p>
    <w:p w14:paraId="193AFD11" w14:textId="77777777" w:rsidR="00E52611" w:rsidRDefault="000C30C9" w:rsidP="0076605C">
      <w:pPr>
        <w:rPr>
          <w:ins w:id="565" w:author="Microsoft Office 用户" w:date="2016-06-24T15:21:00Z"/>
          <w:rFonts w:ascii="Arial" w:hAnsi="Arial" w:cs="Arial"/>
          <w:sz w:val="22"/>
        </w:rPr>
      </w:pPr>
      <w:ins w:id="566" w:author="Microsoft Office 用户" w:date="2016-06-24T15:19:00Z">
        <w:r>
          <w:rPr>
            <w:rFonts w:ascii="Arial" w:hAnsi="Arial" w:cs="Arial"/>
            <w:sz w:val="22"/>
          </w:rPr>
          <w:t>B</w:t>
        </w:r>
        <w:r>
          <w:rPr>
            <w:rFonts w:ascii="Arial" w:hAnsi="Arial" w:cs="Arial" w:hint="eastAsia"/>
            <w:sz w:val="22"/>
          </w:rPr>
          <w:t>lame someone</w:t>
        </w:r>
      </w:ins>
    </w:p>
    <w:p w14:paraId="20C6101E" w14:textId="77777777" w:rsidR="00E52611" w:rsidRDefault="00E52611" w:rsidP="0076605C">
      <w:pPr>
        <w:rPr>
          <w:ins w:id="567" w:author="Microsoft Office 用户" w:date="2016-06-24T15:21:00Z"/>
          <w:rFonts w:ascii="Arial" w:hAnsi="Arial" w:cs="Arial"/>
          <w:sz w:val="22"/>
        </w:rPr>
      </w:pPr>
      <w:ins w:id="568" w:author="Microsoft Office 用户" w:date="2016-06-24T15:21:00Z">
        <w:r>
          <w:rPr>
            <w:rFonts w:ascii="Arial" w:hAnsi="Arial" w:cs="Arial"/>
            <w:sz w:val="22"/>
          </w:rPr>
          <w:lastRenderedPageBreak/>
          <w:t>C</w:t>
        </w:r>
        <w:r>
          <w:rPr>
            <w:rFonts w:ascii="Arial" w:hAnsi="Arial" w:cs="Arial" w:hint="eastAsia"/>
            <w:sz w:val="22"/>
          </w:rPr>
          <w:t xml:space="preserve">ontingency plan could be considered as how to deal with the risks? </w:t>
        </w:r>
      </w:ins>
    </w:p>
    <w:p w14:paraId="5BFA1FA4" w14:textId="77777777" w:rsidR="00E52611" w:rsidRDefault="00E52611" w:rsidP="0076605C">
      <w:pPr>
        <w:rPr>
          <w:ins w:id="569" w:author="Microsoft Office 用户" w:date="2016-06-24T15:22:00Z"/>
          <w:rFonts w:ascii="Arial" w:hAnsi="Arial" w:cs="Arial"/>
          <w:sz w:val="22"/>
        </w:rPr>
      </w:pPr>
      <w:ins w:id="570" w:author="Microsoft Office 用户" w:date="2016-06-24T15:22:00Z">
        <w:r>
          <w:rPr>
            <w:rFonts w:ascii="Arial" w:hAnsi="Arial" w:cs="Arial"/>
            <w:sz w:val="22"/>
          </w:rPr>
          <w:t>F</w:t>
        </w:r>
        <w:r>
          <w:rPr>
            <w:rFonts w:ascii="Arial" w:hAnsi="Arial" w:cs="Arial" w:hint="eastAsia"/>
            <w:sz w:val="22"/>
          </w:rPr>
          <w:t xml:space="preserve">or example, </w:t>
        </w:r>
      </w:ins>
    </w:p>
    <w:p w14:paraId="13B24F42" w14:textId="77777777" w:rsidR="00E52611" w:rsidRDefault="00E52611" w:rsidP="0076605C">
      <w:pPr>
        <w:rPr>
          <w:ins w:id="571" w:author="Microsoft Office 用户" w:date="2016-06-24T15:22:00Z"/>
          <w:rFonts w:ascii="Arial" w:hAnsi="Arial" w:cs="Arial"/>
          <w:sz w:val="22"/>
        </w:rPr>
      </w:pPr>
      <w:ins w:id="572" w:author="Microsoft Office 用户" w:date="2016-06-24T15:22:00Z">
        <w:r>
          <w:rPr>
            <w:rFonts w:ascii="Arial" w:hAnsi="Arial" w:cs="Arial"/>
            <w:sz w:val="22"/>
          </w:rPr>
          <w:t>C</w:t>
        </w:r>
        <w:r>
          <w:rPr>
            <w:rFonts w:ascii="Arial" w:hAnsi="Arial" w:cs="Arial" w:hint="eastAsia"/>
            <w:sz w:val="22"/>
          </w:rPr>
          <w:t xml:space="preserve">rashing the tasks on the critical paths </w:t>
        </w:r>
      </w:ins>
    </w:p>
    <w:p w14:paraId="1D3F4598" w14:textId="77777777" w:rsidR="00E52611" w:rsidRDefault="00E52611" w:rsidP="0076605C">
      <w:pPr>
        <w:rPr>
          <w:ins w:id="573" w:author="Microsoft Office 用户" w:date="2016-06-24T15:22:00Z"/>
          <w:rFonts w:ascii="Arial" w:hAnsi="Arial" w:cs="Arial"/>
          <w:sz w:val="22"/>
        </w:rPr>
      </w:pPr>
      <w:ins w:id="574" w:author="Microsoft Office 用户" w:date="2016-06-24T15:22:00Z">
        <w:r>
          <w:rPr>
            <w:rFonts w:ascii="Arial" w:hAnsi="Arial" w:cs="Arial"/>
            <w:sz w:val="22"/>
          </w:rPr>
          <w:t>U</w:t>
        </w:r>
        <w:r>
          <w:rPr>
            <w:rFonts w:ascii="Arial" w:hAnsi="Arial" w:cs="Arial" w:hint="eastAsia"/>
            <w:sz w:val="22"/>
          </w:rPr>
          <w:t xml:space="preserve">se more </w:t>
        </w:r>
        <w:r>
          <w:rPr>
            <w:rFonts w:ascii="Arial" w:hAnsi="Arial" w:cs="Arial"/>
            <w:sz w:val="22"/>
          </w:rPr>
          <w:t>reliable</w:t>
        </w:r>
        <w:r>
          <w:rPr>
            <w:rFonts w:ascii="Arial" w:hAnsi="Arial" w:cs="Arial" w:hint="eastAsia"/>
            <w:sz w:val="22"/>
          </w:rPr>
          <w:t xml:space="preserve"> </w:t>
        </w:r>
        <w:r>
          <w:rPr>
            <w:rFonts w:ascii="Arial" w:hAnsi="Arial" w:cs="Arial"/>
            <w:sz w:val="22"/>
          </w:rPr>
          <w:t>technology</w:t>
        </w:r>
        <w:r>
          <w:rPr>
            <w:rFonts w:ascii="Arial" w:hAnsi="Arial" w:cs="Arial" w:hint="eastAsia"/>
            <w:sz w:val="22"/>
          </w:rPr>
          <w:t xml:space="preserve"> rather than bleeding one. </w:t>
        </w:r>
      </w:ins>
    </w:p>
    <w:p w14:paraId="224C3605" w14:textId="77777777" w:rsidR="00E52611" w:rsidRDefault="00E52611" w:rsidP="0076605C">
      <w:pPr>
        <w:rPr>
          <w:ins w:id="575" w:author="Microsoft Office 用户" w:date="2016-06-24T15:23:00Z"/>
          <w:rFonts w:ascii="Arial" w:hAnsi="Arial" w:cs="Arial"/>
          <w:sz w:val="22"/>
        </w:rPr>
      </w:pPr>
      <w:ins w:id="576" w:author="Microsoft Office 用户" w:date="2016-06-24T15:22:00Z">
        <w:r>
          <w:rPr>
            <w:rFonts w:ascii="Arial" w:hAnsi="Arial" w:cs="Arial"/>
            <w:sz w:val="22"/>
          </w:rPr>
          <w:t>P</w:t>
        </w:r>
        <w:r>
          <w:rPr>
            <w:rFonts w:ascii="Arial" w:hAnsi="Arial" w:cs="Arial" w:hint="eastAsia"/>
            <w:sz w:val="22"/>
          </w:rPr>
          <w:t>ut more effort on the project (</w:t>
        </w:r>
      </w:ins>
      <w:ins w:id="577" w:author="Microsoft Office 用户" w:date="2016-06-24T15:23:00Z">
        <w:r>
          <w:rPr>
            <w:rFonts w:ascii="Arial" w:hAnsi="Arial" w:cs="Arial" w:hint="eastAsia"/>
            <w:sz w:val="22"/>
          </w:rPr>
          <w:t>time, and money</w:t>
        </w:r>
      </w:ins>
      <w:ins w:id="578" w:author="Microsoft Office 用户" w:date="2016-06-24T15:22:00Z">
        <w:r>
          <w:rPr>
            <w:rFonts w:ascii="Arial" w:hAnsi="Arial" w:cs="Arial" w:hint="eastAsia"/>
            <w:sz w:val="22"/>
          </w:rPr>
          <w:t>)</w:t>
        </w:r>
      </w:ins>
    </w:p>
    <w:p w14:paraId="075CBA54" w14:textId="453F30FB" w:rsidR="0076605C" w:rsidRPr="000F0361" w:rsidDel="00A06B53" w:rsidRDefault="00E52611" w:rsidP="0076605C">
      <w:pPr>
        <w:rPr>
          <w:del w:id="579" w:author="Microsoft Office 用户" w:date="2016-06-24T15:06:00Z"/>
          <w:rFonts w:ascii="Arial" w:hAnsi="Arial" w:cs="Arial"/>
          <w:sz w:val="22"/>
        </w:rPr>
      </w:pPr>
      <w:ins w:id="580" w:author="Microsoft Office 用户" w:date="2016-06-24T15:23:00Z">
        <w:r>
          <w:rPr>
            <w:rFonts w:ascii="Arial" w:hAnsi="Arial" w:cs="Arial"/>
            <w:sz w:val="22"/>
          </w:rPr>
          <w:t>O</w:t>
        </w:r>
        <w:r>
          <w:rPr>
            <w:rFonts w:ascii="Arial" w:hAnsi="Arial" w:cs="Arial" w:hint="eastAsia"/>
            <w:sz w:val="22"/>
          </w:rPr>
          <w:t xml:space="preserve">utsourcing IT talent </w:t>
        </w:r>
      </w:ins>
      <w:del w:id="581" w:author="Microsoft Office 用户" w:date="2016-06-24T15:06:00Z">
        <w:r w:rsidR="0076605C" w:rsidRPr="000F0361" w:rsidDel="00A06B53">
          <w:rPr>
            <w:rFonts w:ascii="Arial" w:hAnsi="Arial" w:cs="Arial"/>
            <w:sz w:val="22"/>
          </w:rPr>
          <w:delText>What to do because the project is ‘slipping’</w:delText>
        </w:r>
      </w:del>
    </w:p>
    <w:p w14:paraId="0B64DF84" w14:textId="190AA31B" w:rsidR="0076605C" w:rsidRPr="000F0361" w:rsidDel="00A06B53" w:rsidRDefault="0076605C" w:rsidP="0076605C">
      <w:pPr>
        <w:rPr>
          <w:del w:id="582" w:author="Microsoft Office 用户" w:date="2016-06-24T15:06:00Z"/>
          <w:rFonts w:ascii="Arial" w:hAnsi="Arial" w:cs="Arial"/>
          <w:sz w:val="22"/>
        </w:rPr>
      </w:pPr>
      <w:del w:id="583" w:author="Microsoft Office 用户" w:date="2016-06-24T15:06:00Z">
        <w:r w:rsidRPr="000F0361" w:rsidDel="00A06B53">
          <w:rPr>
            <w:rFonts w:ascii="Arial" w:hAnsi="Arial" w:cs="Arial"/>
            <w:sz w:val="22"/>
          </w:rPr>
          <w:delText xml:space="preserve"> Identify cause </w:delText>
        </w:r>
      </w:del>
    </w:p>
    <w:p w14:paraId="37DF8ADE" w14:textId="0E8E30CE" w:rsidR="0076605C" w:rsidRPr="000F0361" w:rsidDel="00A06B53" w:rsidRDefault="0076605C" w:rsidP="0076605C">
      <w:pPr>
        <w:rPr>
          <w:del w:id="584" w:author="Microsoft Office 用户" w:date="2016-06-24T15:06:00Z"/>
          <w:rFonts w:ascii="Arial" w:hAnsi="Arial" w:cs="Arial"/>
          <w:sz w:val="22"/>
        </w:rPr>
      </w:pPr>
      <w:del w:id="585" w:author="Microsoft Office 用户" w:date="2016-06-24T15:06:00Z">
        <w:r w:rsidRPr="000F0361" w:rsidDel="00A06B53">
          <w:rPr>
            <w:rFonts w:ascii="Arial" w:hAnsi="Arial" w:cs="Arial"/>
            <w:sz w:val="22"/>
          </w:rPr>
          <w:delText xml:space="preserve"> Notify management </w:delText>
        </w:r>
      </w:del>
    </w:p>
    <w:p w14:paraId="15DF3E2B" w14:textId="31FA8C53" w:rsidR="0076605C" w:rsidRPr="000F0361" w:rsidDel="00A06B53" w:rsidRDefault="0076605C" w:rsidP="0076605C">
      <w:pPr>
        <w:rPr>
          <w:del w:id="586" w:author="Microsoft Office 用户" w:date="2016-06-24T15:06:00Z"/>
          <w:rFonts w:ascii="Arial" w:hAnsi="Arial" w:cs="Arial"/>
          <w:sz w:val="22"/>
        </w:rPr>
      </w:pPr>
      <w:del w:id="587" w:author="Microsoft Office 用户" w:date="2016-06-24T15:06:00Z">
        <w:r w:rsidRPr="000F0361" w:rsidDel="00A06B53">
          <w:rPr>
            <w:rFonts w:ascii="Arial" w:hAnsi="Arial" w:cs="Arial"/>
            <w:sz w:val="22"/>
          </w:rPr>
          <w:delText xml:space="preserve"> Plan remedial</w:delText>
        </w:r>
        <w:r w:rsidRPr="000F0361" w:rsidDel="00A06B53">
          <w:rPr>
            <w:rFonts w:ascii="Arial" w:hAnsi="Arial" w:cs="Arial"/>
            <w:color w:val="313131"/>
            <w:sz w:val="22"/>
          </w:rPr>
          <w:delText>补救</w:delText>
        </w:r>
        <w:r w:rsidRPr="000F0361" w:rsidDel="00A06B53">
          <w:rPr>
            <w:rFonts w:ascii="Arial" w:eastAsia="宋体" w:hAnsi="Arial" w:cs="Arial"/>
            <w:color w:val="313131"/>
            <w:sz w:val="22"/>
          </w:rPr>
          <w:delText>的</w:delText>
        </w:r>
        <w:r w:rsidRPr="000F0361" w:rsidDel="00A06B53">
          <w:rPr>
            <w:rFonts w:ascii="Arial" w:hAnsi="Arial" w:cs="Arial"/>
            <w:sz w:val="22"/>
          </w:rPr>
          <w:delText xml:space="preserve"> strategy </w:delText>
        </w:r>
      </w:del>
    </w:p>
    <w:p w14:paraId="3060B118" w14:textId="606A3DCD" w:rsidR="0076605C" w:rsidRPr="000F0361" w:rsidDel="00A06B53" w:rsidRDefault="0076605C" w:rsidP="0076605C">
      <w:pPr>
        <w:rPr>
          <w:del w:id="588" w:author="Microsoft Office 用户" w:date="2016-06-24T15:06:00Z"/>
          <w:rFonts w:ascii="Arial" w:hAnsi="Arial" w:cs="Arial"/>
          <w:sz w:val="22"/>
        </w:rPr>
      </w:pPr>
      <w:del w:id="589" w:author="Microsoft Office 用户" w:date="2016-06-24T15:06:00Z">
        <w:r w:rsidRPr="000F0361" w:rsidDel="00A06B53">
          <w:rPr>
            <w:rFonts w:ascii="Arial" w:hAnsi="Arial" w:cs="Arial"/>
            <w:sz w:val="22"/>
          </w:rPr>
          <w:delText xml:space="preserve"> Revise </w:delText>
        </w:r>
        <w:r w:rsidRPr="00BC4FFB" w:rsidDel="00A06B53">
          <w:rPr>
            <w:rFonts w:ascii="Arial" w:hAnsi="Arial" w:cs="Arial"/>
            <w:color w:val="313131"/>
            <w:sz w:val="22"/>
          </w:rPr>
          <w:delText>修改</w:delText>
        </w:r>
        <w:r w:rsidRPr="00BC4FFB" w:rsidDel="00A06B53">
          <w:rPr>
            <w:rFonts w:ascii="Arial" w:hAnsi="Arial" w:cs="Arial"/>
            <w:color w:val="313131"/>
            <w:sz w:val="22"/>
          </w:rPr>
          <w:delText xml:space="preserve"> </w:delText>
        </w:r>
        <w:r w:rsidRPr="000F0361" w:rsidDel="00A06B53">
          <w:rPr>
            <w:rFonts w:ascii="Arial" w:hAnsi="Arial" w:cs="Arial"/>
            <w:sz w:val="22"/>
          </w:rPr>
          <w:delText xml:space="preserve">budget </w:delText>
        </w:r>
      </w:del>
    </w:p>
    <w:p w14:paraId="0876A569" w14:textId="66D1B9A9" w:rsidR="0076605C" w:rsidRPr="000F0361" w:rsidDel="00A06B53" w:rsidRDefault="0076605C" w:rsidP="0076605C">
      <w:pPr>
        <w:rPr>
          <w:del w:id="590" w:author="Microsoft Office 用户" w:date="2016-06-24T15:06:00Z"/>
          <w:rFonts w:ascii="Arial" w:hAnsi="Arial" w:cs="Arial"/>
          <w:sz w:val="22"/>
        </w:rPr>
      </w:pPr>
      <w:del w:id="591" w:author="Microsoft Office 用户" w:date="2016-06-24T15:06:00Z">
        <w:r w:rsidRPr="000F0361" w:rsidDel="00A06B53">
          <w:rPr>
            <w:rFonts w:ascii="Arial" w:hAnsi="Arial" w:cs="Arial"/>
            <w:sz w:val="22"/>
          </w:rPr>
          <w:delText xml:space="preserve"> Revise project schedule </w:delText>
        </w:r>
      </w:del>
    </w:p>
    <w:p w14:paraId="5E0DA860" w14:textId="02F136A9" w:rsidR="000C30C9" w:rsidRDefault="0076605C" w:rsidP="0076605C">
      <w:pPr>
        <w:rPr>
          <w:ins w:id="592" w:author="Microsoft Office 用户" w:date="2016-06-24T15:19:00Z"/>
          <w:rFonts w:ascii="Arial" w:hAnsi="Arial" w:cs="Arial"/>
          <w:sz w:val="22"/>
        </w:rPr>
      </w:pPr>
      <w:del w:id="593" w:author="Microsoft Office 用户" w:date="2016-06-24T15:06:00Z">
        <w:r w:rsidRPr="000F0361" w:rsidDel="00A06B53">
          <w:rPr>
            <w:rFonts w:ascii="Arial" w:hAnsi="Arial" w:cs="Arial"/>
            <w:sz w:val="22"/>
          </w:rPr>
          <w:delText xml:space="preserve"> Communicate the state of affairs</w:delText>
        </w:r>
      </w:del>
    </w:p>
    <w:p w14:paraId="4AB46FC1" w14:textId="1BB3DC0D" w:rsidR="0076605C" w:rsidRPr="000F0361" w:rsidDel="000C30C9" w:rsidRDefault="0076605C" w:rsidP="0076605C">
      <w:pPr>
        <w:rPr>
          <w:del w:id="594" w:author="Microsoft Office 用户" w:date="2016-06-24T15:14:00Z"/>
          <w:rFonts w:ascii="Arial" w:hAnsi="Arial" w:cs="Arial"/>
          <w:sz w:val="22"/>
        </w:rPr>
      </w:pPr>
      <w:del w:id="595" w:author="Microsoft Office 用户" w:date="2016-06-24T15:07:00Z">
        <w:r w:rsidRPr="000F0361" w:rsidDel="00A06B53">
          <w:rPr>
            <w:rFonts w:ascii="Arial" w:hAnsi="Arial" w:cs="Arial"/>
            <w:sz w:val="22"/>
          </w:rPr>
          <w:delText xml:space="preserve"> </w:delText>
        </w:r>
      </w:del>
    </w:p>
    <w:p w14:paraId="07302B50" w14:textId="5AAD004C" w:rsidR="0076605C" w:rsidRPr="000F0361" w:rsidDel="00A06B53" w:rsidRDefault="0076605C" w:rsidP="0076605C">
      <w:pPr>
        <w:rPr>
          <w:del w:id="596" w:author="Microsoft Office 用户" w:date="2016-06-24T15:07:00Z"/>
          <w:rFonts w:ascii="Arial" w:hAnsi="Arial" w:cs="Arial"/>
          <w:sz w:val="22"/>
        </w:rPr>
      </w:pPr>
      <w:del w:id="597" w:author="Microsoft Office 用户" w:date="2016-06-24T15:07:00Z">
        <w:r w:rsidRPr="000F0361" w:rsidDel="00A06B53">
          <w:rPr>
            <w:rFonts w:ascii="Arial" w:hAnsi="Arial" w:cs="Arial"/>
            <w:sz w:val="22"/>
          </w:rPr>
          <w:delText>What NOT to do in this situation</w:delText>
        </w:r>
      </w:del>
    </w:p>
    <w:p w14:paraId="5DFA5AA0" w14:textId="39F1434B" w:rsidR="0076605C" w:rsidRPr="000F0361" w:rsidDel="00A06B53" w:rsidRDefault="0076605C" w:rsidP="0076605C">
      <w:pPr>
        <w:rPr>
          <w:del w:id="598" w:author="Microsoft Office 用户" w:date="2016-06-24T15:07:00Z"/>
          <w:rFonts w:ascii="Arial" w:hAnsi="Arial" w:cs="Arial"/>
          <w:sz w:val="22"/>
        </w:rPr>
      </w:pPr>
      <w:del w:id="599" w:author="Microsoft Office 用户" w:date="2016-06-24T15:07:00Z">
        <w:r w:rsidRPr="000F0361" w:rsidDel="00A06B53">
          <w:rPr>
            <w:rFonts w:ascii="Arial" w:hAnsi="Arial" w:cs="Arial"/>
            <w:sz w:val="22"/>
          </w:rPr>
          <w:delText xml:space="preserve"> Ignore it </w:delText>
        </w:r>
      </w:del>
    </w:p>
    <w:p w14:paraId="68739FAA" w14:textId="77AF6C5C" w:rsidR="0076605C" w:rsidRPr="000F0361" w:rsidDel="00A06B53" w:rsidRDefault="0076605C" w:rsidP="0076605C">
      <w:pPr>
        <w:rPr>
          <w:del w:id="600" w:author="Microsoft Office 用户" w:date="2016-06-24T15:07:00Z"/>
          <w:rFonts w:ascii="Arial" w:hAnsi="Arial" w:cs="Arial"/>
          <w:sz w:val="22"/>
        </w:rPr>
      </w:pPr>
      <w:del w:id="601" w:author="Microsoft Office 用户" w:date="2016-06-24T15:07:00Z">
        <w:r w:rsidRPr="000F0361" w:rsidDel="00A06B53">
          <w:rPr>
            <w:rFonts w:ascii="Arial" w:hAnsi="Arial" w:cs="Arial"/>
            <w:sz w:val="22"/>
          </w:rPr>
          <w:delText xml:space="preserve"> Try to hide it </w:delText>
        </w:r>
      </w:del>
    </w:p>
    <w:p w14:paraId="36C11A0B" w14:textId="5CC78CC1" w:rsidR="0076605C" w:rsidRPr="000F0361" w:rsidDel="00C46307" w:rsidRDefault="0076605C" w:rsidP="0076605C">
      <w:pPr>
        <w:rPr>
          <w:del w:id="602" w:author="Microsoft Office 用户" w:date="2016-06-24T14:56:00Z"/>
          <w:rFonts w:ascii="Arial" w:hAnsi="Arial" w:cs="Arial"/>
          <w:sz w:val="22"/>
        </w:rPr>
      </w:pPr>
      <w:del w:id="603" w:author="Microsoft Office 用户" w:date="2016-06-24T14:56:00Z">
        <w:r w:rsidRPr="000F0361" w:rsidDel="00C46307">
          <w:rPr>
            <w:rFonts w:ascii="Arial" w:hAnsi="Arial" w:cs="Arial"/>
            <w:sz w:val="22"/>
          </w:rPr>
          <w:delText xml:space="preserve"> Keep on keeping on </w:delText>
        </w:r>
      </w:del>
    </w:p>
    <w:p w14:paraId="2910F74E" w14:textId="6E6FC04C" w:rsidR="0076605C" w:rsidRPr="000F0361" w:rsidDel="00C46307" w:rsidRDefault="0076605C" w:rsidP="0076605C">
      <w:pPr>
        <w:rPr>
          <w:del w:id="604" w:author="Microsoft Office 用户" w:date="2016-06-24T14:56:00Z"/>
          <w:rFonts w:ascii="Arial" w:hAnsi="Arial" w:cs="Arial"/>
          <w:sz w:val="22"/>
        </w:rPr>
      </w:pPr>
      <w:del w:id="605" w:author="Microsoft Office 用户" w:date="2016-06-24T14:56:00Z">
        <w:r w:rsidRPr="000F0361" w:rsidDel="00C46307">
          <w:rPr>
            <w:rFonts w:ascii="Arial" w:hAnsi="Arial" w:cs="Arial"/>
            <w:sz w:val="22"/>
          </w:rPr>
          <w:delText xml:space="preserve"> Rob Peter to pay Paul </w:delText>
        </w:r>
      </w:del>
    </w:p>
    <w:p w14:paraId="0AEC46FA" w14:textId="1FDCF6A4" w:rsidR="0076605C" w:rsidRPr="000F0361" w:rsidDel="00A06B53" w:rsidRDefault="0076605C" w:rsidP="0076605C">
      <w:pPr>
        <w:rPr>
          <w:del w:id="606" w:author="Microsoft Office 用户" w:date="2016-06-24T15:07:00Z"/>
          <w:rFonts w:ascii="Arial" w:hAnsi="Arial" w:cs="Arial"/>
          <w:sz w:val="22"/>
        </w:rPr>
      </w:pPr>
      <w:del w:id="607" w:author="Microsoft Office 用户" w:date="2016-06-24T14:56:00Z">
        <w:r w:rsidRPr="000F0361" w:rsidDel="00C46307">
          <w:rPr>
            <w:rFonts w:ascii="Arial" w:hAnsi="Arial" w:cs="Arial"/>
            <w:sz w:val="22"/>
          </w:rPr>
          <w:delText xml:space="preserve"> </w:delText>
        </w:r>
      </w:del>
      <w:del w:id="608" w:author="Microsoft Office 用户" w:date="2016-06-24T15:07:00Z">
        <w:r w:rsidRPr="000F0361" w:rsidDel="00A06B53">
          <w:rPr>
            <w:rFonts w:ascii="Arial" w:hAnsi="Arial" w:cs="Arial"/>
            <w:sz w:val="22"/>
          </w:rPr>
          <w:delText xml:space="preserve">Try to play ‘catch up’ </w:delText>
        </w:r>
      </w:del>
    </w:p>
    <w:p w14:paraId="256B9DEB" w14:textId="574FE13E" w:rsidR="0076605C" w:rsidRPr="000F0361" w:rsidDel="000C30C9" w:rsidRDefault="0076605C" w:rsidP="0076605C">
      <w:pPr>
        <w:rPr>
          <w:del w:id="609" w:author="Microsoft Office 用户" w:date="2016-06-24T15:14:00Z"/>
          <w:rFonts w:ascii="Arial" w:hAnsi="Arial" w:cs="Arial"/>
          <w:sz w:val="22"/>
        </w:rPr>
      </w:pPr>
      <w:del w:id="610" w:author="Microsoft Office 用户" w:date="2016-06-24T15:14:00Z">
        <w:r w:rsidRPr="000F0361" w:rsidDel="000C30C9">
          <w:rPr>
            <w:rFonts w:ascii="Arial" w:hAnsi="Arial" w:cs="Arial"/>
            <w:sz w:val="22"/>
          </w:rPr>
          <w:delText>Understand the ways to deal with risks:</w:delText>
        </w:r>
      </w:del>
    </w:p>
    <w:p w14:paraId="2C960395" w14:textId="2E80F419" w:rsidR="0076605C" w:rsidRPr="000F0361" w:rsidDel="000C30C9" w:rsidRDefault="0076605C" w:rsidP="0076605C">
      <w:pPr>
        <w:rPr>
          <w:del w:id="611" w:author="Microsoft Office 用户" w:date="2016-06-24T15:14:00Z"/>
          <w:rFonts w:ascii="Arial" w:hAnsi="Arial" w:cs="Arial"/>
          <w:sz w:val="22"/>
        </w:rPr>
      </w:pPr>
      <w:del w:id="612" w:author="Microsoft Office 用户" w:date="2016-06-24T15:14:00Z">
        <w:r w:rsidRPr="000F0361" w:rsidDel="000C30C9">
          <w:rPr>
            <w:rFonts w:ascii="Arial" w:hAnsi="Arial" w:cs="Arial"/>
            <w:sz w:val="22"/>
          </w:rPr>
          <w:delText>Example:</w:delText>
        </w:r>
      </w:del>
    </w:p>
    <w:p w14:paraId="12144259" w14:textId="24211E21" w:rsidR="0076605C" w:rsidRPr="000F0361" w:rsidDel="000C30C9" w:rsidRDefault="0076605C" w:rsidP="0076605C">
      <w:pPr>
        <w:rPr>
          <w:del w:id="613" w:author="Microsoft Office 用户" w:date="2016-06-24T15:14:00Z"/>
          <w:rFonts w:ascii="Arial" w:hAnsi="Arial" w:cs="Arial"/>
          <w:sz w:val="22"/>
        </w:rPr>
      </w:pPr>
      <w:del w:id="614" w:author="Microsoft Office 用户" w:date="2016-06-24T15:14:00Z">
        <w:r w:rsidRPr="000F0361" w:rsidDel="000C30C9">
          <w:rPr>
            <w:rFonts w:ascii="Arial" w:hAnsi="Arial" w:cs="Arial"/>
            <w:sz w:val="22"/>
          </w:rPr>
          <w:delText>Assess the risk priority; if it’s possible then delay the complete time to provide more time to fix the technology problem.</w:delText>
        </w:r>
      </w:del>
    </w:p>
    <w:p w14:paraId="2E42144B" w14:textId="258D9090" w:rsidR="0076605C" w:rsidRPr="000F0361" w:rsidDel="000C30C9" w:rsidRDefault="0076605C" w:rsidP="0076605C">
      <w:pPr>
        <w:rPr>
          <w:del w:id="615" w:author="Microsoft Office 用户" w:date="2016-06-24T15:14:00Z"/>
          <w:rFonts w:ascii="Arial" w:hAnsi="Arial" w:cs="Arial"/>
          <w:sz w:val="22"/>
        </w:rPr>
      </w:pPr>
      <w:del w:id="616" w:author="Microsoft Office 用户" w:date="2016-06-24T15:14:00Z">
        <w:r w:rsidRPr="000F0361" w:rsidDel="000C30C9">
          <w:rPr>
            <w:rFonts w:ascii="Arial" w:hAnsi="Arial" w:cs="Arial"/>
            <w:sz w:val="22"/>
          </w:rPr>
          <w:delText>Call technical supports from third party</w:delText>
        </w:r>
      </w:del>
    </w:p>
    <w:p w14:paraId="3811516C" w14:textId="7D6B08DE" w:rsidR="0076605C" w:rsidRPr="000F0361" w:rsidDel="000C30C9" w:rsidRDefault="0076605C" w:rsidP="0076605C">
      <w:pPr>
        <w:rPr>
          <w:del w:id="617" w:author="Microsoft Office 用户" w:date="2016-06-24T15:14:00Z"/>
          <w:rFonts w:ascii="Arial" w:hAnsi="Arial" w:cs="Arial"/>
          <w:sz w:val="22"/>
        </w:rPr>
      </w:pPr>
      <w:del w:id="618" w:author="Microsoft Office 用户" w:date="2016-06-24T15:14:00Z">
        <w:r w:rsidRPr="000F0361" w:rsidDel="000C30C9">
          <w:rPr>
            <w:rFonts w:ascii="Arial" w:hAnsi="Arial" w:cs="Arial"/>
            <w:sz w:val="22"/>
          </w:rPr>
          <w:delText>Use outsources to develop new one to instead the failed part or use older technique instead</w:delText>
        </w:r>
      </w:del>
    </w:p>
    <w:p w14:paraId="0B6D5D5A" w14:textId="2BC9661C" w:rsidR="0076605C" w:rsidRPr="000F0361" w:rsidDel="000C30C9" w:rsidRDefault="0076605C" w:rsidP="0076605C">
      <w:pPr>
        <w:rPr>
          <w:del w:id="619" w:author="Microsoft Office 用户" w:date="2016-06-24T15:14:00Z"/>
          <w:rFonts w:ascii="Arial" w:hAnsi="Arial" w:cs="Arial"/>
          <w:sz w:val="22"/>
        </w:rPr>
      </w:pPr>
      <w:del w:id="620" w:author="Microsoft Office 用户" w:date="2016-06-24T15:14:00Z">
        <w:r w:rsidRPr="000F0361" w:rsidDel="000C30C9">
          <w:rPr>
            <w:rFonts w:ascii="Arial" w:hAnsi="Arial" w:cs="Arial"/>
            <w:sz w:val="22"/>
          </w:rPr>
          <w:delText xml:space="preserve">In many cases it is not cost effective to start by developing a contingency </w:delText>
        </w:r>
        <w:r w:rsidRPr="00BC4FFB" w:rsidDel="000C30C9">
          <w:rPr>
            <w:rFonts w:ascii="Arial" w:hAnsi="Arial" w:cs="Arial"/>
            <w:color w:val="313131"/>
            <w:sz w:val="22"/>
          </w:rPr>
          <w:delText>偶然</w:delText>
        </w:r>
        <w:r w:rsidRPr="00BC4FFB" w:rsidDel="000C30C9">
          <w:rPr>
            <w:rFonts w:ascii="Arial" w:eastAsia="宋体" w:hAnsi="Arial" w:cs="Arial"/>
            <w:color w:val="313131"/>
            <w:sz w:val="22"/>
          </w:rPr>
          <w:delText>性</w:delText>
        </w:r>
        <w:r w:rsidRPr="000F0361" w:rsidDel="000C30C9">
          <w:rPr>
            <w:rFonts w:ascii="Arial" w:hAnsi="Arial" w:cs="Arial"/>
            <w:sz w:val="22"/>
          </w:rPr>
          <w:delText>plan, the better response is to allocate a certain amount of resources to mitigate</w:delText>
        </w:r>
        <w:r w:rsidRPr="00BC4FFB" w:rsidDel="000C30C9">
          <w:rPr>
            <w:rFonts w:ascii="Arial" w:hAnsi="Arial" w:cs="Arial"/>
            <w:color w:val="313131"/>
            <w:sz w:val="22"/>
          </w:rPr>
          <w:delText>缓</w:delText>
        </w:r>
        <w:r w:rsidRPr="00BC4FFB" w:rsidDel="000C30C9">
          <w:rPr>
            <w:rFonts w:ascii="Arial" w:eastAsia="宋体" w:hAnsi="Arial" w:cs="Arial"/>
            <w:color w:val="313131"/>
            <w:sz w:val="22"/>
          </w:rPr>
          <w:delText>解</w:delText>
        </w:r>
        <w:r w:rsidRPr="000F0361" w:rsidDel="000C30C9">
          <w:rPr>
            <w:rFonts w:ascii="Arial" w:hAnsi="Arial" w:cs="Arial"/>
            <w:sz w:val="22"/>
          </w:rPr>
          <w:delText xml:space="preserve"> a risk.</w:delText>
        </w:r>
      </w:del>
    </w:p>
    <w:p w14:paraId="7DA2F340" w14:textId="685F1810" w:rsidR="0076605C" w:rsidRPr="000F0361" w:rsidDel="000C30C9" w:rsidRDefault="0076605C" w:rsidP="0076605C">
      <w:pPr>
        <w:rPr>
          <w:del w:id="621" w:author="Microsoft Office 用户" w:date="2016-06-24T15:14:00Z"/>
          <w:rFonts w:ascii="Arial" w:hAnsi="Arial" w:cs="Arial"/>
          <w:sz w:val="22"/>
        </w:rPr>
      </w:pPr>
      <w:del w:id="622" w:author="Microsoft Office 用户" w:date="2016-06-24T15:14:00Z">
        <w:r w:rsidRPr="000F0361" w:rsidDel="000C30C9">
          <w:rPr>
            <w:rFonts w:ascii="Arial" w:hAnsi="Arial" w:cs="Arial"/>
            <w:sz w:val="22"/>
          </w:rPr>
          <w:delText>Contingency plan could be considered as how deal with the risks.</w:delText>
        </w:r>
      </w:del>
    </w:p>
    <w:p w14:paraId="6F5AC8DF" w14:textId="232AFA20" w:rsidR="0076605C" w:rsidRPr="000F0361" w:rsidDel="000C30C9" w:rsidRDefault="0076605C" w:rsidP="0076605C">
      <w:pPr>
        <w:rPr>
          <w:del w:id="623" w:author="Microsoft Office 用户" w:date="2016-06-24T15:14:00Z"/>
          <w:rFonts w:ascii="Arial" w:hAnsi="Arial" w:cs="Arial"/>
          <w:sz w:val="22"/>
        </w:rPr>
      </w:pPr>
      <w:del w:id="624" w:author="Microsoft Office 用户" w:date="2016-06-24T15:14:00Z">
        <w:r w:rsidRPr="000F0361" w:rsidDel="000C30C9">
          <w:rPr>
            <w:rFonts w:ascii="Arial" w:hAnsi="Arial" w:cs="Arial"/>
            <w:sz w:val="22"/>
          </w:rPr>
          <w:delText>Possible answer:</w:delText>
        </w:r>
      </w:del>
    </w:p>
    <w:p w14:paraId="08D8FF23" w14:textId="42CA6F12" w:rsidR="0076605C" w:rsidRPr="000F0361" w:rsidDel="000C30C9" w:rsidRDefault="0076605C" w:rsidP="0076605C">
      <w:pPr>
        <w:rPr>
          <w:del w:id="625" w:author="Microsoft Office 用户" w:date="2016-06-24T15:14:00Z"/>
          <w:rFonts w:ascii="Arial" w:hAnsi="Arial" w:cs="Arial"/>
          <w:sz w:val="22"/>
        </w:rPr>
      </w:pPr>
      <w:del w:id="626" w:author="Microsoft Office 用户" w:date="2016-06-24T15:14:00Z">
        <w:r w:rsidRPr="000F0361" w:rsidDel="000C30C9">
          <w:rPr>
            <w:rFonts w:ascii="Arial" w:hAnsi="Arial" w:cs="Arial"/>
            <w:sz w:val="22"/>
          </w:rPr>
          <w:delText xml:space="preserve"> Crashing the tasks on the critical paths</w:delText>
        </w:r>
      </w:del>
    </w:p>
    <w:p w14:paraId="07C09964" w14:textId="6B13F062" w:rsidR="0076605C" w:rsidRPr="000F0361" w:rsidDel="000C30C9" w:rsidRDefault="0076605C" w:rsidP="0076605C">
      <w:pPr>
        <w:rPr>
          <w:del w:id="627" w:author="Microsoft Office 用户" w:date="2016-06-24T15:14:00Z"/>
          <w:rFonts w:ascii="Arial" w:hAnsi="Arial" w:cs="Arial"/>
          <w:sz w:val="22"/>
        </w:rPr>
      </w:pPr>
      <w:del w:id="628" w:author="Microsoft Office 用户" w:date="2016-06-24T15:14:00Z">
        <w:r w:rsidRPr="000F0361" w:rsidDel="000C30C9">
          <w:rPr>
            <w:rFonts w:ascii="Arial" w:hAnsi="Arial" w:cs="Arial"/>
            <w:sz w:val="22"/>
          </w:rPr>
          <w:delText xml:space="preserve"> Use more advanced technology</w:delText>
        </w:r>
      </w:del>
    </w:p>
    <w:p w14:paraId="02C9433C" w14:textId="6B28724A" w:rsidR="0076605C" w:rsidRPr="000F0361" w:rsidDel="000C30C9" w:rsidRDefault="0076605C" w:rsidP="0076605C">
      <w:pPr>
        <w:rPr>
          <w:del w:id="629" w:author="Microsoft Office 用户" w:date="2016-06-24T15:14:00Z"/>
          <w:rFonts w:ascii="Arial" w:hAnsi="Arial" w:cs="Arial"/>
          <w:sz w:val="22"/>
        </w:rPr>
      </w:pPr>
      <w:del w:id="630" w:author="Microsoft Office 用户" w:date="2016-06-24T15:14:00Z">
        <w:r w:rsidRPr="000F0361" w:rsidDel="000C30C9">
          <w:rPr>
            <w:rFonts w:ascii="Arial" w:hAnsi="Arial" w:cs="Arial"/>
            <w:sz w:val="22"/>
          </w:rPr>
          <w:delText xml:space="preserve"> Stuff overtime working</w:delText>
        </w:r>
      </w:del>
    </w:p>
    <w:p w14:paraId="7E250738" w14:textId="09B55E79" w:rsidR="0076605C" w:rsidRPr="000F0361" w:rsidDel="000C30C9" w:rsidRDefault="0076605C" w:rsidP="0076605C">
      <w:pPr>
        <w:rPr>
          <w:del w:id="631" w:author="Microsoft Office 用户" w:date="2016-06-24T15:14:00Z"/>
          <w:rFonts w:ascii="Arial" w:hAnsi="Arial" w:cs="Arial"/>
          <w:sz w:val="22"/>
        </w:rPr>
      </w:pPr>
      <w:del w:id="632" w:author="Microsoft Office 用户" w:date="2016-06-24T15:14:00Z">
        <w:r w:rsidRPr="000F0361" w:rsidDel="000C30C9">
          <w:rPr>
            <w:rFonts w:ascii="Arial" w:hAnsi="Arial" w:cs="Arial"/>
            <w:sz w:val="22"/>
          </w:rPr>
          <w:delText xml:space="preserve"> Outsourcing IT Talent</w:delText>
        </w:r>
      </w:del>
    </w:p>
    <w:p w14:paraId="6D92F8E9" w14:textId="77777777" w:rsidR="0076605C" w:rsidRPr="00BC4FFB" w:rsidRDefault="0076605C" w:rsidP="0076605C">
      <w:pPr>
        <w:rPr>
          <w:rFonts w:ascii="Arial" w:hAnsi="Arial" w:cs="Arial"/>
          <w:b/>
          <w:sz w:val="22"/>
          <w:highlight w:val="yellow"/>
        </w:rPr>
      </w:pPr>
    </w:p>
    <w:p w14:paraId="3A640672" w14:textId="77777777" w:rsidR="0076605C" w:rsidRPr="00BC4FFB" w:rsidRDefault="0076605C" w:rsidP="0076605C">
      <w:pPr>
        <w:rPr>
          <w:rFonts w:ascii="Arial" w:eastAsiaTheme="majorEastAsia" w:hAnsi="Arial" w:cs="Arial"/>
          <w:color w:val="2E74B5" w:themeColor="accent1" w:themeShade="BF"/>
          <w:sz w:val="22"/>
        </w:rPr>
      </w:pPr>
      <w:r w:rsidRPr="00BC4FFB">
        <w:rPr>
          <w:rFonts w:ascii="Arial" w:hAnsi="Arial" w:cs="Arial"/>
          <w:b/>
          <w:sz w:val="22"/>
          <w:highlight w:val="yellow"/>
        </w:rPr>
        <w:t xml:space="preserve">Question 15. </w:t>
      </w:r>
      <w:r w:rsidRPr="00BC4FFB">
        <w:rPr>
          <w:rFonts w:ascii="Arial" w:hAnsi="Arial" w:cs="Arial"/>
          <w:b/>
          <w:sz w:val="22"/>
        </w:rPr>
        <w:t>Week9</w:t>
      </w:r>
    </w:p>
    <w:p w14:paraId="2A580A5F" w14:textId="77777777" w:rsidR="0076605C" w:rsidRDefault="0076605C" w:rsidP="0076605C">
      <w:pPr>
        <w:ind w:left="-5" w:right="19"/>
        <w:rPr>
          <w:ins w:id="633" w:author="Microsoft Office 用户" w:date="2016-06-24T15:14:00Z"/>
          <w:rFonts w:ascii="Arial" w:hAnsi="Arial" w:cs="Arial"/>
          <w:b/>
          <w:sz w:val="22"/>
        </w:rPr>
      </w:pPr>
      <w:r w:rsidRPr="00BC4FFB">
        <w:rPr>
          <w:rFonts w:ascii="Arial" w:hAnsi="Arial" w:cs="Arial"/>
          <w:b/>
          <w:sz w:val="22"/>
          <w:highlight w:val="yellow"/>
        </w:rPr>
        <w:t>You are the test manager for a large banking integration project. Describe the process of testing you would incorporate, explain your strategy. (10 marks)</w:t>
      </w:r>
      <w:r w:rsidRPr="00BC4FFB">
        <w:rPr>
          <w:rFonts w:ascii="Arial" w:hAnsi="Arial" w:cs="Arial"/>
          <w:b/>
          <w:sz w:val="22"/>
        </w:rPr>
        <w:t xml:space="preserve"> </w:t>
      </w:r>
    </w:p>
    <w:p w14:paraId="2FFDEB88" w14:textId="77777777" w:rsidR="000C30C9" w:rsidRPr="00BC4FFB" w:rsidRDefault="000C30C9" w:rsidP="0076605C">
      <w:pPr>
        <w:ind w:left="-5" w:right="19"/>
        <w:rPr>
          <w:rFonts w:ascii="Arial" w:hAnsi="Arial" w:cs="Arial"/>
          <w:b/>
          <w:sz w:val="22"/>
        </w:rPr>
      </w:pPr>
    </w:p>
    <w:p w14:paraId="0E92B8E1" w14:textId="77777777" w:rsidR="0076605C" w:rsidRPr="00BC4FFB" w:rsidRDefault="0076605C" w:rsidP="0076605C">
      <w:pPr>
        <w:rPr>
          <w:rFonts w:ascii="Arial" w:hAnsi="Arial" w:cs="Arial"/>
          <w:b/>
          <w:sz w:val="22"/>
        </w:rPr>
      </w:pPr>
      <w:r w:rsidRPr="00BC4FFB">
        <w:rPr>
          <w:rFonts w:ascii="Arial" w:hAnsi="Arial" w:cs="Arial"/>
          <w:b/>
          <w:sz w:val="22"/>
        </w:rPr>
        <w:t xml:space="preserve"> Testing during development</w:t>
      </w:r>
    </w:p>
    <w:p w14:paraId="2DCB4577" w14:textId="5CE1149F" w:rsidR="0076605C" w:rsidRDefault="0076605C" w:rsidP="0076605C">
      <w:pPr>
        <w:rPr>
          <w:ins w:id="634" w:author="Microsoft Office 用户" w:date="2016-06-24T15:25:00Z"/>
          <w:rFonts w:ascii="Arial" w:hAnsi="Arial" w:cs="Arial"/>
          <w:sz w:val="22"/>
        </w:rPr>
      </w:pPr>
      <w:r w:rsidRPr="000F0361">
        <w:rPr>
          <w:rFonts w:ascii="Arial" w:hAnsi="Arial" w:cs="Arial"/>
          <w:b/>
          <w:sz w:val="22"/>
        </w:rPr>
        <w:t>Component testing</w:t>
      </w:r>
      <w:ins w:id="635" w:author="Microsoft Office 用户" w:date="2016-06-24T15:25:00Z">
        <w:r w:rsidR="00E52611">
          <w:rPr>
            <w:rFonts w:ascii="Arial" w:hAnsi="Arial" w:cs="Arial" w:hint="eastAsia"/>
            <w:sz w:val="22"/>
          </w:rPr>
          <w:t xml:space="preserve">: </w:t>
        </w:r>
      </w:ins>
      <w:del w:id="636" w:author="Microsoft Office 用户" w:date="2016-06-24T15:25:00Z">
        <w:r w:rsidRPr="000F0361" w:rsidDel="00E52611">
          <w:rPr>
            <w:rFonts w:ascii="Arial" w:hAnsi="Arial" w:cs="Arial"/>
            <w:sz w:val="22"/>
          </w:rPr>
          <w:delText xml:space="preserve"> is also known as module and program testing. </w:delText>
        </w:r>
      </w:del>
      <w:r w:rsidRPr="000F0361">
        <w:rPr>
          <w:rFonts w:ascii="Arial" w:hAnsi="Arial" w:cs="Arial"/>
          <w:sz w:val="22"/>
        </w:rPr>
        <w:t>It finds the defec</w:t>
      </w:r>
      <w:ins w:id="637" w:author="Microsoft Office 用户" w:date="2016-06-24T15:25:00Z">
        <w:r w:rsidR="00E52611">
          <w:rPr>
            <w:rFonts w:ascii="Arial" w:hAnsi="Arial" w:cs="Arial" w:hint="eastAsia"/>
            <w:color w:val="313131"/>
            <w:sz w:val="22"/>
          </w:rPr>
          <w:t xml:space="preserve">ts </w:t>
        </w:r>
      </w:ins>
      <w:del w:id="638" w:author="Microsoft Office 用户" w:date="2016-06-24T15:25:00Z">
        <w:r w:rsidRPr="000F0361" w:rsidDel="00E52611">
          <w:rPr>
            <w:rFonts w:ascii="Arial" w:hAnsi="Arial" w:cs="Arial"/>
            <w:sz w:val="22"/>
          </w:rPr>
          <w:delText>ts</w:delText>
        </w:r>
        <w:r w:rsidRPr="00BC4FFB" w:rsidDel="00E52611">
          <w:rPr>
            <w:rFonts w:ascii="Arial" w:hAnsi="Arial" w:cs="Arial"/>
            <w:color w:val="313131"/>
            <w:sz w:val="22"/>
          </w:rPr>
          <w:delText>缺陷</w:delText>
        </w:r>
        <w:r w:rsidRPr="00BC4FFB" w:rsidDel="00E52611">
          <w:rPr>
            <w:rFonts w:ascii="Arial" w:hAnsi="Arial" w:cs="Arial"/>
            <w:color w:val="313131"/>
            <w:sz w:val="22"/>
          </w:rPr>
          <w:delText xml:space="preserve"> </w:delText>
        </w:r>
      </w:del>
      <w:r w:rsidRPr="000F0361">
        <w:rPr>
          <w:rFonts w:ascii="Arial" w:hAnsi="Arial" w:cs="Arial"/>
          <w:sz w:val="22"/>
        </w:rPr>
        <w:t xml:space="preserve">in the module and verifies the functioning of software. It is used to ensure that each component behaves correctly and uses white-box testing to check each program function fully. </w:t>
      </w:r>
    </w:p>
    <w:p w14:paraId="41E10ED3" w14:textId="77777777" w:rsidR="00E52611" w:rsidRPr="000F0361" w:rsidRDefault="00E52611" w:rsidP="0076605C">
      <w:pPr>
        <w:rPr>
          <w:rFonts w:ascii="Arial" w:hAnsi="Arial" w:cs="Arial"/>
          <w:sz w:val="22"/>
        </w:rPr>
      </w:pPr>
    </w:p>
    <w:p w14:paraId="6A34A2C5" w14:textId="77777777" w:rsidR="0076605C" w:rsidRDefault="0076605C" w:rsidP="0076605C">
      <w:pPr>
        <w:rPr>
          <w:ins w:id="639" w:author="Microsoft Office 用户" w:date="2016-06-24T15:25:00Z"/>
          <w:rFonts w:ascii="Arial" w:hAnsi="Arial" w:cs="Arial"/>
          <w:sz w:val="22"/>
        </w:rPr>
      </w:pPr>
      <w:r w:rsidRPr="000F0361">
        <w:rPr>
          <w:rFonts w:ascii="Arial" w:hAnsi="Arial" w:cs="Arial"/>
          <w:b/>
          <w:sz w:val="22"/>
        </w:rPr>
        <w:t>Integration testing</w:t>
      </w:r>
      <w:r w:rsidRPr="000F0361">
        <w:rPr>
          <w:rFonts w:ascii="Arial" w:hAnsi="Arial" w:cs="Arial"/>
          <w:sz w:val="22"/>
        </w:rPr>
        <w:t xml:space="preserve"> is the phase in </w:t>
      </w:r>
      <w:hyperlink r:id="rId8" w:tooltip="Software testing" w:history="1">
        <w:r w:rsidRPr="00BC4FFB">
          <w:rPr>
            <w:rFonts w:ascii="Arial" w:hAnsi="Arial" w:cs="Arial"/>
            <w:color w:val="0000FF"/>
            <w:sz w:val="22"/>
            <w:u w:val="single"/>
          </w:rPr>
          <w:t>software testing</w:t>
        </w:r>
      </w:hyperlink>
      <w:r w:rsidRPr="000F0361">
        <w:rPr>
          <w:rFonts w:ascii="Arial" w:hAnsi="Arial" w:cs="Arial"/>
          <w:sz w:val="22"/>
        </w:rPr>
        <w:t xml:space="preserve"> in which individual software modules are combined and </w:t>
      </w:r>
      <w:r w:rsidRPr="00E52611">
        <w:rPr>
          <w:rFonts w:ascii="Arial" w:hAnsi="Arial" w:cs="Arial"/>
          <w:sz w:val="22"/>
          <w:highlight w:val="yellow"/>
          <w:rPrChange w:id="640" w:author="Microsoft Office 用户" w:date="2016-06-24T15:26:00Z">
            <w:rPr>
              <w:rFonts w:ascii="Arial" w:hAnsi="Arial" w:cs="Arial"/>
              <w:sz w:val="22"/>
            </w:rPr>
          </w:rPrChange>
        </w:rPr>
        <w:t>tested as a group</w:t>
      </w:r>
      <w:r w:rsidRPr="000F0361">
        <w:rPr>
          <w:rFonts w:ascii="Arial" w:hAnsi="Arial" w:cs="Arial"/>
          <w:sz w:val="22"/>
        </w:rPr>
        <w:t xml:space="preserve">. It is used to test </w:t>
      </w:r>
      <w:r w:rsidRPr="00E52611">
        <w:rPr>
          <w:rFonts w:ascii="Arial" w:hAnsi="Arial" w:cs="Arial"/>
          <w:sz w:val="22"/>
          <w:highlight w:val="yellow"/>
          <w:rPrChange w:id="641" w:author="Microsoft Office 用户" w:date="2016-06-24T15:26:00Z">
            <w:rPr>
              <w:rFonts w:ascii="Arial" w:hAnsi="Arial" w:cs="Arial"/>
              <w:sz w:val="22"/>
            </w:rPr>
          </w:rPrChange>
        </w:rPr>
        <w:t>interaction</w:t>
      </w:r>
      <w:r w:rsidRPr="000F0361">
        <w:rPr>
          <w:rFonts w:ascii="Arial" w:hAnsi="Arial" w:cs="Arial"/>
          <w:sz w:val="22"/>
        </w:rPr>
        <w:t xml:space="preserve"> between related components and focuses on </w:t>
      </w:r>
      <w:r w:rsidRPr="00E52611">
        <w:rPr>
          <w:rFonts w:ascii="Arial" w:hAnsi="Arial" w:cs="Arial"/>
          <w:sz w:val="22"/>
          <w:highlight w:val="yellow"/>
          <w:rPrChange w:id="642" w:author="Microsoft Office 用户" w:date="2016-06-24T15:26:00Z">
            <w:rPr>
              <w:rFonts w:ascii="Arial" w:hAnsi="Arial" w:cs="Arial"/>
              <w:sz w:val="22"/>
            </w:rPr>
          </w:rPrChange>
        </w:rPr>
        <w:t>interfaces</w:t>
      </w:r>
      <w:r w:rsidRPr="000F0361">
        <w:rPr>
          <w:rFonts w:ascii="Arial" w:hAnsi="Arial" w:cs="Arial"/>
          <w:sz w:val="22"/>
        </w:rPr>
        <w:t xml:space="preserve"> between components. </w:t>
      </w:r>
    </w:p>
    <w:p w14:paraId="7202802D" w14:textId="77777777" w:rsidR="00E52611" w:rsidRPr="000F0361" w:rsidRDefault="00E52611" w:rsidP="0076605C">
      <w:pPr>
        <w:rPr>
          <w:rFonts w:ascii="Arial" w:hAnsi="Arial" w:cs="Arial"/>
          <w:sz w:val="22"/>
        </w:rPr>
      </w:pPr>
    </w:p>
    <w:p w14:paraId="005556C8" w14:textId="77777777" w:rsidR="0076605C" w:rsidRPr="000F0361" w:rsidRDefault="0076605C" w:rsidP="0076605C">
      <w:pPr>
        <w:rPr>
          <w:rFonts w:ascii="Arial" w:hAnsi="Arial" w:cs="Arial"/>
          <w:sz w:val="22"/>
        </w:rPr>
      </w:pPr>
      <w:r w:rsidRPr="000F0361">
        <w:rPr>
          <w:rFonts w:ascii="Arial" w:hAnsi="Arial" w:cs="Arial"/>
          <w:b/>
          <w:sz w:val="22"/>
        </w:rPr>
        <w:t>System testing</w:t>
      </w:r>
      <w:r w:rsidRPr="000F0361">
        <w:rPr>
          <w:rFonts w:ascii="Arial" w:hAnsi="Arial" w:cs="Arial"/>
          <w:sz w:val="22"/>
        </w:rPr>
        <w:t xml:space="preserve"> is testing conducted on a complete, integrated system to evaluate the system's compliance</w:t>
      </w:r>
      <w:r w:rsidRPr="00BC4FFB">
        <w:rPr>
          <w:rFonts w:ascii="Arial" w:hAnsi="Arial" w:cs="Arial"/>
          <w:color w:val="313131"/>
          <w:sz w:val="22"/>
        </w:rPr>
        <w:t>依从</w:t>
      </w:r>
      <w:r w:rsidRPr="00BC4FFB">
        <w:rPr>
          <w:rFonts w:ascii="Arial" w:eastAsia="宋体" w:hAnsi="Arial" w:cs="Arial"/>
          <w:color w:val="313131"/>
          <w:sz w:val="22"/>
        </w:rPr>
        <w:t>性</w:t>
      </w:r>
      <w:r w:rsidRPr="000F0361">
        <w:rPr>
          <w:rFonts w:ascii="Arial" w:hAnsi="Arial" w:cs="Arial"/>
          <w:sz w:val="22"/>
        </w:rPr>
        <w:t xml:space="preserve"> with its specified </w:t>
      </w:r>
      <w:hyperlink r:id="rId9" w:tooltip="Requirements" w:history="1">
        <w:r w:rsidRPr="00BC4FFB">
          <w:rPr>
            <w:rFonts w:ascii="Arial" w:hAnsi="Arial" w:cs="Arial"/>
            <w:color w:val="0000FF"/>
            <w:sz w:val="22"/>
            <w:u w:val="single"/>
          </w:rPr>
          <w:t>requirements</w:t>
        </w:r>
      </w:hyperlink>
      <w:r w:rsidRPr="000F0361">
        <w:rPr>
          <w:rFonts w:ascii="Arial" w:hAnsi="Arial" w:cs="Arial"/>
          <w:sz w:val="22"/>
        </w:rPr>
        <w:t xml:space="preserve">. It is used to ensure that the user requirements have been met and focuses on usual business processes, and normal workflow. </w:t>
      </w:r>
    </w:p>
    <w:p w14:paraId="64EEE9C1" w14:textId="77777777" w:rsidR="0076605C" w:rsidRPr="000F0361" w:rsidRDefault="0076605C" w:rsidP="0076605C">
      <w:pPr>
        <w:rPr>
          <w:rFonts w:ascii="Arial" w:hAnsi="Arial" w:cs="Arial"/>
          <w:b/>
          <w:sz w:val="22"/>
        </w:rPr>
      </w:pPr>
    </w:p>
    <w:p w14:paraId="3C8A8CAC" w14:textId="77777777" w:rsidR="0076605C" w:rsidRPr="000F0361" w:rsidRDefault="0076605C" w:rsidP="0076605C">
      <w:pPr>
        <w:rPr>
          <w:rFonts w:ascii="Arial" w:hAnsi="Arial" w:cs="Arial"/>
          <w:b/>
          <w:sz w:val="22"/>
        </w:rPr>
      </w:pPr>
      <w:r w:rsidRPr="000F0361">
        <w:rPr>
          <w:rFonts w:ascii="Arial" w:hAnsi="Arial" w:cs="Arial"/>
          <w:b/>
          <w:sz w:val="22"/>
        </w:rPr>
        <w:t>Implementation Testing:</w:t>
      </w:r>
    </w:p>
    <w:p w14:paraId="2A437881" w14:textId="7045567B" w:rsidR="0076605C" w:rsidRPr="000F0361" w:rsidRDefault="0076605C" w:rsidP="0076605C">
      <w:pPr>
        <w:rPr>
          <w:rFonts w:ascii="Arial" w:hAnsi="Arial" w:cs="Arial"/>
          <w:sz w:val="22"/>
        </w:rPr>
      </w:pPr>
      <w:r w:rsidRPr="000F0361">
        <w:rPr>
          <w:rFonts w:ascii="Arial" w:hAnsi="Arial" w:cs="Arial"/>
          <w:b/>
          <w:sz w:val="22"/>
        </w:rPr>
        <w:t>Performance testing</w:t>
      </w:r>
      <w:r w:rsidRPr="000F0361">
        <w:rPr>
          <w:rFonts w:ascii="Arial" w:hAnsi="Arial" w:cs="Arial"/>
          <w:sz w:val="22"/>
        </w:rPr>
        <w:t xml:space="preserve"> </w:t>
      </w:r>
      <w:del w:id="643" w:author="Microsoft Office 用户" w:date="2016-06-24T15:28:00Z">
        <w:r w:rsidRPr="000F0361" w:rsidDel="00E52611">
          <w:rPr>
            <w:rFonts w:ascii="Arial" w:hAnsi="Arial" w:cs="Arial"/>
            <w:sz w:val="22"/>
          </w:rPr>
          <w:delText xml:space="preserve">is in general </w:delText>
        </w:r>
        <w:r w:rsidDel="00E52611">
          <w:fldChar w:fldCharType="begin"/>
        </w:r>
        <w:r w:rsidDel="00E52611">
          <w:delInstrText xml:space="preserve"> HYPERLINK "http://en.wikipedia.org/wiki/Software_testing" \o "Software testing" </w:delInstrText>
        </w:r>
        <w:r w:rsidDel="00E52611">
          <w:fldChar w:fldCharType="separate"/>
        </w:r>
        <w:r w:rsidRPr="00BC4FFB" w:rsidDel="00E52611">
          <w:rPr>
            <w:rFonts w:ascii="Arial" w:hAnsi="Arial" w:cs="Arial"/>
            <w:color w:val="0000FF"/>
            <w:sz w:val="22"/>
            <w:u w:val="single"/>
          </w:rPr>
          <w:delText>testing</w:delText>
        </w:r>
        <w:r w:rsidDel="00E52611">
          <w:rPr>
            <w:rFonts w:ascii="Arial" w:hAnsi="Arial" w:cs="Arial"/>
            <w:color w:val="0000FF"/>
            <w:sz w:val="22"/>
            <w:u w:val="single"/>
          </w:rPr>
          <w:fldChar w:fldCharType="end"/>
        </w:r>
        <w:r w:rsidRPr="000F0361" w:rsidDel="00E52611">
          <w:rPr>
            <w:rFonts w:ascii="Arial" w:hAnsi="Arial" w:cs="Arial"/>
            <w:sz w:val="22"/>
          </w:rPr>
          <w:delText xml:space="preserve"> performed to determine how a </w:delText>
        </w:r>
        <w:r w:rsidDel="00E52611">
          <w:fldChar w:fldCharType="begin"/>
        </w:r>
        <w:r w:rsidDel="00E52611">
          <w:delInstrText xml:space="preserve"> HYPERLINK "http://en.wikipedia.org/wiki/System" \o "System" </w:delInstrText>
        </w:r>
        <w:r w:rsidDel="00E52611">
          <w:fldChar w:fldCharType="separate"/>
        </w:r>
        <w:r w:rsidRPr="00BC4FFB" w:rsidDel="00E52611">
          <w:rPr>
            <w:rFonts w:ascii="Arial" w:hAnsi="Arial" w:cs="Arial"/>
            <w:color w:val="0000FF"/>
            <w:sz w:val="22"/>
            <w:u w:val="single"/>
          </w:rPr>
          <w:delText>system</w:delText>
        </w:r>
        <w:r w:rsidDel="00E52611">
          <w:rPr>
            <w:rFonts w:ascii="Arial" w:hAnsi="Arial" w:cs="Arial"/>
            <w:color w:val="0000FF"/>
            <w:sz w:val="22"/>
            <w:u w:val="single"/>
          </w:rPr>
          <w:fldChar w:fldCharType="end"/>
        </w:r>
        <w:r w:rsidRPr="000F0361" w:rsidDel="00E52611">
          <w:rPr>
            <w:rFonts w:ascii="Arial" w:hAnsi="Arial" w:cs="Arial"/>
            <w:sz w:val="22"/>
          </w:rPr>
          <w:delText xml:space="preserve"> performs in terms of responsiveness and stability under a particular workload. </w:delText>
        </w:r>
      </w:del>
      <w:r w:rsidRPr="000F0361">
        <w:rPr>
          <w:rFonts w:ascii="Arial" w:hAnsi="Arial" w:cs="Arial"/>
          <w:sz w:val="22"/>
        </w:rPr>
        <w:t xml:space="preserve">It is used to test system performance under maximum expected load and simulates </w:t>
      </w:r>
      <w:r w:rsidRPr="00E52611">
        <w:rPr>
          <w:rFonts w:ascii="Arial" w:hAnsi="Arial" w:cs="Arial"/>
          <w:sz w:val="22"/>
          <w:highlight w:val="yellow"/>
          <w:rPrChange w:id="644" w:author="Microsoft Office 用户" w:date="2016-06-24T15:29:00Z">
            <w:rPr>
              <w:rFonts w:ascii="Arial" w:hAnsi="Arial" w:cs="Arial"/>
              <w:sz w:val="22"/>
            </w:rPr>
          </w:rPrChange>
        </w:rPr>
        <w:t>key processes</w:t>
      </w:r>
      <w:r w:rsidRPr="000F0361">
        <w:rPr>
          <w:rFonts w:ascii="Arial" w:hAnsi="Arial" w:cs="Arial"/>
          <w:sz w:val="22"/>
        </w:rPr>
        <w:t xml:space="preserve"> under maximum load. </w:t>
      </w:r>
    </w:p>
    <w:p w14:paraId="7972B46B" w14:textId="2F13A159" w:rsidR="0076605C" w:rsidRPr="000F0361" w:rsidRDefault="0076605C" w:rsidP="0076605C">
      <w:pPr>
        <w:rPr>
          <w:rFonts w:ascii="Arial" w:hAnsi="Arial" w:cs="Arial"/>
          <w:sz w:val="22"/>
        </w:rPr>
      </w:pPr>
      <w:r w:rsidRPr="000F0361">
        <w:rPr>
          <w:rFonts w:ascii="Arial" w:hAnsi="Arial" w:cs="Arial"/>
          <w:b/>
          <w:sz w:val="22"/>
        </w:rPr>
        <w:t>Soak testing</w:t>
      </w:r>
      <w:del w:id="645" w:author="Microsoft Office 用户" w:date="2016-06-24T15:29:00Z">
        <w:r w:rsidRPr="00BC4FFB" w:rsidDel="00E52611">
          <w:rPr>
            <w:rFonts w:ascii="Arial" w:hAnsi="Arial" w:cs="Arial"/>
            <w:color w:val="313131"/>
            <w:sz w:val="22"/>
          </w:rPr>
          <w:delText>浸泡测</w:delText>
        </w:r>
        <w:r w:rsidRPr="00BC4FFB" w:rsidDel="00E52611">
          <w:rPr>
            <w:rFonts w:ascii="Arial" w:eastAsia="宋体" w:hAnsi="Arial" w:cs="Arial"/>
            <w:color w:val="313131"/>
            <w:sz w:val="22"/>
          </w:rPr>
          <w:delText>试</w:delText>
        </w:r>
      </w:del>
      <w:r w:rsidRPr="000F0361">
        <w:rPr>
          <w:rFonts w:ascii="Arial" w:hAnsi="Arial" w:cs="Arial"/>
          <w:sz w:val="22"/>
        </w:rPr>
        <w:t xml:space="preserve"> involves testing a system with a significant load extended over a significant period of </w:t>
      </w:r>
      <w:proofErr w:type="spellStart"/>
      <w:r w:rsidRPr="000F0361">
        <w:rPr>
          <w:rFonts w:ascii="Arial" w:hAnsi="Arial" w:cs="Arial"/>
          <w:sz w:val="22"/>
        </w:rPr>
        <w:t>time</w:t>
      </w:r>
      <w:del w:id="646" w:author="Microsoft Office 用户" w:date="2016-06-24T15:29:00Z">
        <w:r w:rsidRPr="000F0361" w:rsidDel="00E52611">
          <w:rPr>
            <w:rFonts w:ascii="Arial" w:hAnsi="Arial" w:cs="Arial"/>
            <w:sz w:val="22"/>
          </w:rPr>
          <w:delText>, to discover how the system behaves under sustained use</w:delText>
        </w:r>
      </w:del>
      <w:r w:rsidRPr="000F0361">
        <w:rPr>
          <w:rFonts w:ascii="Arial" w:hAnsi="Arial" w:cs="Arial"/>
          <w:sz w:val="22"/>
        </w:rPr>
        <w:t>.</w:t>
      </w:r>
      <w:del w:id="647" w:author="Microsoft Office 用户" w:date="2016-06-24T15:29:00Z">
        <w:r w:rsidRPr="000F0361" w:rsidDel="00E52611">
          <w:rPr>
            <w:rFonts w:ascii="Arial" w:hAnsi="Arial" w:cs="Arial"/>
            <w:sz w:val="22"/>
          </w:rPr>
          <w:delText xml:space="preserve"> </w:delText>
        </w:r>
      </w:del>
      <w:r w:rsidRPr="000F0361">
        <w:rPr>
          <w:rFonts w:ascii="Arial" w:hAnsi="Arial" w:cs="Arial"/>
          <w:sz w:val="22"/>
        </w:rPr>
        <w:t>It</w:t>
      </w:r>
      <w:proofErr w:type="spellEnd"/>
      <w:r w:rsidRPr="000F0361">
        <w:rPr>
          <w:rFonts w:ascii="Arial" w:hAnsi="Arial" w:cs="Arial"/>
          <w:sz w:val="22"/>
        </w:rPr>
        <w:t xml:space="preserve"> is used to ensure that system is stable over extended period. </w:t>
      </w:r>
    </w:p>
    <w:p w14:paraId="4080589E" w14:textId="03F04EF0" w:rsidR="0076605C" w:rsidRPr="000F0361" w:rsidRDefault="0076605C" w:rsidP="0076605C">
      <w:pPr>
        <w:rPr>
          <w:rFonts w:ascii="Arial" w:hAnsi="Arial" w:cs="Arial"/>
          <w:sz w:val="22"/>
        </w:rPr>
      </w:pPr>
      <w:r w:rsidRPr="000F0361">
        <w:rPr>
          <w:rFonts w:ascii="Arial" w:hAnsi="Arial" w:cs="Arial"/>
          <w:b/>
          <w:sz w:val="22"/>
        </w:rPr>
        <w:t>Stress testing</w:t>
      </w:r>
      <w:r w:rsidRPr="000F0361">
        <w:rPr>
          <w:rFonts w:ascii="Arial" w:hAnsi="Arial" w:cs="Arial"/>
          <w:sz w:val="22"/>
        </w:rPr>
        <w:t xml:space="preserve"> </w:t>
      </w:r>
      <w:del w:id="648" w:author="Microsoft Office 用户" w:date="2016-06-24T15:29:00Z">
        <w:r w:rsidRPr="000F0361" w:rsidDel="0017565D">
          <w:rPr>
            <w:rFonts w:ascii="Arial" w:hAnsi="Arial" w:cs="Arial"/>
            <w:sz w:val="22"/>
          </w:rPr>
          <w:delText>(sometimes called torture</w:delText>
        </w:r>
        <w:r w:rsidRPr="00BC4FFB" w:rsidDel="0017565D">
          <w:rPr>
            <w:rFonts w:ascii="Arial" w:hAnsi="Arial" w:cs="Arial"/>
            <w:color w:val="313131"/>
            <w:sz w:val="22"/>
          </w:rPr>
          <w:delText>煎熬</w:delText>
        </w:r>
        <w:r w:rsidRPr="00BC4FFB" w:rsidDel="0017565D">
          <w:rPr>
            <w:rFonts w:ascii="Arial" w:hAnsi="Arial" w:cs="Arial"/>
            <w:color w:val="313131"/>
            <w:sz w:val="22"/>
          </w:rPr>
          <w:delText xml:space="preserve"> </w:delText>
        </w:r>
        <w:r w:rsidRPr="000F0361" w:rsidDel="0017565D">
          <w:rPr>
            <w:rFonts w:ascii="Arial" w:hAnsi="Arial" w:cs="Arial"/>
            <w:sz w:val="22"/>
          </w:rPr>
          <w:delText xml:space="preserve">testing) </w:delText>
        </w:r>
      </w:del>
      <w:r w:rsidRPr="000F0361">
        <w:rPr>
          <w:rFonts w:ascii="Arial" w:hAnsi="Arial" w:cs="Arial"/>
          <w:sz w:val="22"/>
        </w:rPr>
        <w:t>is</w:t>
      </w:r>
      <w:ins w:id="649" w:author="Microsoft Office 用户" w:date="2016-06-24T15:31:00Z">
        <w:r w:rsidR="0017565D">
          <w:rPr>
            <w:rFonts w:ascii="Arial" w:hAnsi="Arial" w:cs="Arial" w:hint="eastAsia"/>
            <w:sz w:val="22"/>
          </w:rPr>
          <w:t xml:space="preserve"> </w:t>
        </w:r>
      </w:ins>
      <w:del w:id="650" w:author="Microsoft Office 用户" w:date="2016-06-24T15:31:00Z">
        <w:r w:rsidRPr="000F0361" w:rsidDel="0017565D">
          <w:rPr>
            <w:rFonts w:ascii="Arial" w:hAnsi="Arial" w:cs="Arial"/>
            <w:sz w:val="22"/>
          </w:rPr>
          <w:delText xml:space="preserve"> a form of deliberately </w:delText>
        </w:r>
        <w:r w:rsidRPr="000F0361" w:rsidDel="0017565D">
          <w:rPr>
            <w:rFonts w:ascii="Arial" w:hAnsi="Arial" w:cs="Arial"/>
            <w:color w:val="313131"/>
            <w:sz w:val="22"/>
          </w:rPr>
          <w:delText>故意</w:delText>
        </w:r>
        <w:r w:rsidRPr="000F0361" w:rsidDel="0017565D">
          <w:rPr>
            <w:rFonts w:ascii="Arial" w:eastAsia="宋体" w:hAnsi="Arial" w:cs="Arial"/>
            <w:color w:val="313131"/>
            <w:sz w:val="22"/>
          </w:rPr>
          <w:delText>地</w:delText>
        </w:r>
        <w:r w:rsidRPr="000F0361" w:rsidDel="0017565D">
          <w:rPr>
            <w:rFonts w:ascii="Arial" w:hAnsi="Arial" w:cs="Arial"/>
            <w:sz w:val="22"/>
          </w:rPr>
          <w:delText xml:space="preserve">intense </w:delText>
        </w:r>
        <w:r w:rsidRPr="00BC4FFB" w:rsidDel="0017565D">
          <w:rPr>
            <w:rFonts w:ascii="Arial" w:hAnsi="Arial" w:cs="Arial"/>
            <w:color w:val="313131"/>
            <w:sz w:val="22"/>
          </w:rPr>
          <w:delText>激烈</w:delText>
        </w:r>
        <w:r w:rsidRPr="00BC4FFB" w:rsidDel="0017565D">
          <w:rPr>
            <w:rFonts w:ascii="Arial" w:eastAsia="宋体" w:hAnsi="Arial" w:cs="Arial"/>
            <w:color w:val="313131"/>
            <w:sz w:val="22"/>
          </w:rPr>
          <w:delText>的</w:delText>
        </w:r>
        <w:r w:rsidRPr="000F0361" w:rsidDel="0017565D">
          <w:rPr>
            <w:rFonts w:ascii="Arial" w:hAnsi="Arial" w:cs="Arial"/>
            <w:sz w:val="22"/>
          </w:rPr>
          <w:delText xml:space="preserve">or thorough </w:delText>
        </w:r>
        <w:r w:rsidRPr="000F0361" w:rsidDel="0017565D">
          <w:rPr>
            <w:rFonts w:ascii="Arial" w:hAnsi="Arial" w:cs="Arial"/>
            <w:color w:val="313131"/>
            <w:sz w:val="22"/>
          </w:rPr>
          <w:delText>彻底</w:delText>
        </w:r>
        <w:r w:rsidRPr="000F0361" w:rsidDel="0017565D">
          <w:rPr>
            <w:rFonts w:ascii="Arial" w:eastAsia="宋体" w:hAnsi="Arial" w:cs="Arial"/>
            <w:color w:val="313131"/>
            <w:sz w:val="22"/>
          </w:rPr>
          <w:delText>的</w:delText>
        </w:r>
        <w:r w:rsidRPr="000F0361" w:rsidDel="0017565D">
          <w:rPr>
            <w:rFonts w:ascii="Arial" w:hAnsi="Arial" w:cs="Arial"/>
            <w:sz w:val="22"/>
          </w:rPr>
          <w:delText xml:space="preserve">testing used </w:delText>
        </w:r>
      </w:del>
      <w:r w:rsidRPr="000F0361">
        <w:rPr>
          <w:rFonts w:ascii="Arial" w:hAnsi="Arial" w:cs="Arial"/>
          <w:sz w:val="22"/>
        </w:rPr>
        <w:t>to determine the stability of a given system or entity. It is used to checks effects of over-load.</w:t>
      </w:r>
    </w:p>
    <w:p w14:paraId="16D48708" w14:textId="26160A66" w:rsidR="0076605C" w:rsidRPr="000F0361" w:rsidRDefault="0076605C" w:rsidP="0076605C">
      <w:pPr>
        <w:rPr>
          <w:rFonts w:ascii="Arial" w:hAnsi="Arial" w:cs="Arial"/>
          <w:sz w:val="22"/>
        </w:rPr>
      </w:pPr>
      <w:r w:rsidRPr="000F0361">
        <w:rPr>
          <w:rFonts w:ascii="Arial" w:hAnsi="Arial" w:cs="Arial"/>
          <w:b/>
          <w:sz w:val="22"/>
        </w:rPr>
        <w:t>Acceptance testing</w:t>
      </w:r>
      <w:r w:rsidRPr="000F0361">
        <w:rPr>
          <w:rFonts w:ascii="Arial" w:hAnsi="Arial" w:cs="Arial"/>
          <w:sz w:val="22"/>
        </w:rPr>
        <w:t xml:space="preserve"> </w:t>
      </w:r>
      <w:del w:id="651" w:author="Microsoft Office 用户" w:date="2016-06-24T15:31:00Z">
        <w:r w:rsidRPr="000F0361" w:rsidDel="0017565D">
          <w:rPr>
            <w:rFonts w:ascii="Arial" w:hAnsi="Arial" w:cs="Arial"/>
            <w:sz w:val="22"/>
          </w:rPr>
          <w:delText xml:space="preserve">is a test conducted to determine if the requirements of a </w:delText>
        </w:r>
        <w:r w:rsidDel="0017565D">
          <w:fldChar w:fldCharType="begin"/>
        </w:r>
        <w:r w:rsidDel="0017565D">
          <w:delInstrText xml:space="preserve"> HYPERLINK "http://en.wikipedia.org/wiki/Specification" \o "Specification" </w:delInstrText>
        </w:r>
        <w:r w:rsidDel="0017565D">
          <w:fldChar w:fldCharType="separate"/>
        </w:r>
        <w:r w:rsidRPr="00BC4FFB" w:rsidDel="0017565D">
          <w:rPr>
            <w:rFonts w:ascii="Arial" w:hAnsi="Arial" w:cs="Arial"/>
            <w:color w:val="0000FF"/>
            <w:sz w:val="22"/>
            <w:u w:val="single"/>
          </w:rPr>
          <w:delText>specification</w:delText>
        </w:r>
        <w:r w:rsidDel="0017565D">
          <w:rPr>
            <w:rFonts w:ascii="Arial" w:hAnsi="Arial" w:cs="Arial"/>
            <w:color w:val="0000FF"/>
            <w:sz w:val="22"/>
            <w:u w:val="single"/>
          </w:rPr>
          <w:fldChar w:fldCharType="end"/>
        </w:r>
        <w:r w:rsidRPr="000F0361" w:rsidDel="0017565D">
          <w:rPr>
            <w:rFonts w:ascii="Arial" w:hAnsi="Arial" w:cs="Arial"/>
            <w:sz w:val="22"/>
          </w:rPr>
          <w:delText xml:space="preserve"> or </w:delText>
        </w:r>
        <w:r w:rsidDel="0017565D">
          <w:fldChar w:fldCharType="begin"/>
        </w:r>
        <w:r w:rsidDel="0017565D">
          <w:delInstrText xml:space="preserve"> HYPERLINK "http://en.wikipedia.org/wiki/Contract" \o "Contract" </w:delInstrText>
        </w:r>
        <w:r w:rsidDel="0017565D">
          <w:fldChar w:fldCharType="separate"/>
        </w:r>
        <w:r w:rsidRPr="00BC4FFB" w:rsidDel="0017565D">
          <w:rPr>
            <w:rFonts w:ascii="Arial" w:hAnsi="Arial" w:cs="Arial"/>
            <w:color w:val="0000FF"/>
            <w:sz w:val="22"/>
            <w:u w:val="single"/>
          </w:rPr>
          <w:delText>contract</w:delText>
        </w:r>
        <w:r w:rsidDel="0017565D">
          <w:rPr>
            <w:rFonts w:ascii="Arial" w:hAnsi="Arial" w:cs="Arial"/>
            <w:color w:val="0000FF"/>
            <w:sz w:val="22"/>
            <w:u w:val="single"/>
          </w:rPr>
          <w:fldChar w:fldCharType="end"/>
        </w:r>
        <w:r w:rsidRPr="000F0361" w:rsidDel="0017565D">
          <w:rPr>
            <w:rFonts w:ascii="Arial" w:hAnsi="Arial" w:cs="Arial"/>
            <w:sz w:val="22"/>
          </w:rPr>
          <w:delText xml:space="preserve"> are met. </w:delText>
        </w:r>
      </w:del>
      <w:r w:rsidRPr="000F0361">
        <w:rPr>
          <w:rFonts w:ascii="Arial" w:hAnsi="Arial" w:cs="Arial"/>
          <w:sz w:val="22"/>
        </w:rPr>
        <w:t xml:space="preserve">It is used to compare system functionality against agreed-on user requirements and carried out by client using scenarios, supervised by developer. </w:t>
      </w:r>
    </w:p>
    <w:p w14:paraId="724D0B61" w14:textId="77777777" w:rsidR="0076605C" w:rsidRDefault="0076605C" w:rsidP="0076605C">
      <w:pPr>
        <w:spacing w:line="259" w:lineRule="auto"/>
        <w:rPr>
          <w:ins w:id="652" w:author="Microsoft Office 用户" w:date="2016-06-24T15:32:00Z"/>
          <w:rFonts w:ascii="Arial" w:hAnsi="Arial" w:cs="Arial"/>
          <w:b/>
          <w:sz w:val="22"/>
        </w:rPr>
      </w:pPr>
    </w:p>
    <w:p w14:paraId="3699BADB" w14:textId="696E638B" w:rsidR="0017565D" w:rsidRDefault="0017565D" w:rsidP="0076605C">
      <w:pPr>
        <w:spacing w:line="259" w:lineRule="auto"/>
        <w:rPr>
          <w:ins w:id="653" w:author="Microsoft Office 用户" w:date="2016-06-24T15:32:00Z"/>
          <w:rFonts w:ascii="Arial" w:hAnsi="Arial" w:cs="Arial"/>
          <w:b/>
          <w:sz w:val="22"/>
        </w:rPr>
      </w:pPr>
      <w:ins w:id="654" w:author="Microsoft Office 用户" w:date="2016-06-24T15:32:00Z">
        <w:r>
          <w:rPr>
            <w:rFonts w:ascii="Arial" w:hAnsi="Arial" w:cs="Arial"/>
            <w:b/>
            <w:sz w:val="22"/>
          </w:rPr>
          <w:t>T</w:t>
        </w:r>
        <w:r>
          <w:rPr>
            <w:rFonts w:ascii="Arial" w:hAnsi="Arial" w:cs="Arial" w:hint="eastAsia"/>
            <w:b/>
            <w:sz w:val="22"/>
          </w:rPr>
          <w:t xml:space="preserve">wo cases review: </w:t>
        </w:r>
      </w:ins>
    </w:p>
    <w:p w14:paraId="21057536" w14:textId="17C3F2F9" w:rsidR="0017565D" w:rsidRDefault="0017565D" w:rsidP="0076605C">
      <w:pPr>
        <w:spacing w:line="259" w:lineRule="auto"/>
        <w:rPr>
          <w:ins w:id="655" w:author="Microsoft Office 用户" w:date="2016-06-24T15:32:00Z"/>
          <w:rFonts w:ascii="Arial" w:hAnsi="Arial" w:cs="Arial"/>
          <w:b/>
          <w:sz w:val="22"/>
        </w:rPr>
      </w:pPr>
      <w:ins w:id="656" w:author="Microsoft Office 用户" w:date="2016-06-24T15:32:00Z">
        <w:r>
          <w:rPr>
            <w:rFonts w:ascii="Arial" w:hAnsi="Arial" w:cs="Arial"/>
            <w:b/>
            <w:sz w:val="22"/>
          </w:rPr>
          <w:t>N</w:t>
        </w:r>
        <w:r>
          <w:rPr>
            <w:rFonts w:ascii="Arial" w:hAnsi="Arial" w:cs="Arial" w:hint="eastAsia"/>
            <w:b/>
            <w:sz w:val="22"/>
          </w:rPr>
          <w:t xml:space="preserve">ectar case: </w:t>
        </w:r>
      </w:ins>
    </w:p>
    <w:p w14:paraId="30390D67" w14:textId="78613F4A" w:rsidR="0017565D" w:rsidRDefault="0017565D" w:rsidP="0076605C">
      <w:pPr>
        <w:spacing w:line="259" w:lineRule="auto"/>
        <w:rPr>
          <w:ins w:id="657" w:author="Microsoft Office 用户" w:date="2016-06-24T15:32:00Z"/>
          <w:rFonts w:ascii="Arial" w:hAnsi="Arial" w:cs="Arial"/>
          <w:b/>
          <w:sz w:val="22"/>
        </w:rPr>
      </w:pPr>
      <w:ins w:id="658" w:author="Microsoft Office 用户" w:date="2016-06-24T15:32:00Z">
        <w:r>
          <w:rPr>
            <w:rFonts w:ascii="Arial" w:hAnsi="Arial" w:cs="Arial"/>
            <w:b/>
            <w:sz w:val="22"/>
          </w:rPr>
          <w:t xml:space="preserve">Underestimate </w:t>
        </w:r>
        <w:r>
          <w:rPr>
            <w:rFonts w:ascii="Arial" w:hAnsi="Arial" w:cs="Arial" w:hint="eastAsia"/>
            <w:b/>
            <w:sz w:val="22"/>
          </w:rPr>
          <w:t xml:space="preserve">the number of expected customers which finally caused the system collapsed. </w:t>
        </w:r>
      </w:ins>
    </w:p>
    <w:p w14:paraId="58601061" w14:textId="0D7FECA6" w:rsidR="0017565D" w:rsidRDefault="0017565D" w:rsidP="0076605C">
      <w:pPr>
        <w:spacing w:line="259" w:lineRule="auto"/>
        <w:rPr>
          <w:ins w:id="659" w:author="Microsoft Office 用户" w:date="2016-06-24T15:33:00Z"/>
          <w:rFonts w:ascii="Arial" w:hAnsi="Arial" w:cs="Arial"/>
          <w:b/>
          <w:sz w:val="22"/>
        </w:rPr>
      </w:pPr>
      <w:ins w:id="660" w:author="Microsoft Office 用户" w:date="2016-06-24T15:33:00Z">
        <w:r>
          <w:rPr>
            <w:rFonts w:ascii="Arial" w:hAnsi="Arial" w:cs="Arial"/>
            <w:b/>
            <w:sz w:val="22"/>
          </w:rPr>
          <w:t xml:space="preserve">Functionality </w:t>
        </w:r>
        <w:r>
          <w:rPr>
            <w:rFonts w:ascii="Arial" w:hAnsi="Arial" w:cs="Arial" w:hint="eastAsia"/>
            <w:b/>
            <w:sz w:val="22"/>
          </w:rPr>
          <w:t xml:space="preserve">of </w:t>
        </w:r>
        <w:r>
          <w:rPr>
            <w:rFonts w:ascii="Arial" w:hAnsi="Arial" w:cs="Arial"/>
            <w:b/>
            <w:sz w:val="22"/>
          </w:rPr>
          <w:t>system</w:t>
        </w:r>
        <w:r>
          <w:rPr>
            <w:rFonts w:ascii="Arial" w:hAnsi="Arial" w:cs="Arial" w:hint="eastAsia"/>
            <w:b/>
            <w:sz w:val="22"/>
          </w:rPr>
          <w:t xml:space="preserve"> had been tested but not under load. </w:t>
        </w:r>
      </w:ins>
    </w:p>
    <w:p w14:paraId="45349689" w14:textId="0E0F857F" w:rsidR="0017565D" w:rsidRDefault="0017565D" w:rsidP="0076605C">
      <w:pPr>
        <w:spacing w:line="259" w:lineRule="auto"/>
        <w:rPr>
          <w:ins w:id="661" w:author="Microsoft Office 用户" w:date="2016-06-24T15:34:00Z"/>
          <w:rFonts w:ascii="Arial" w:hAnsi="Arial" w:cs="Arial"/>
          <w:b/>
          <w:sz w:val="22"/>
        </w:rPr>
      </w:pPr>
      <w:ins w:id="662" w:author="Microsoft Office 用户" w:date="2016-06-24T15:34:00Z">
        <w:r>
          <w:rPr>
            <w:rFonts w:ascii="Arial" w:hAnsi="Arial" w:cs="Arial"/>
            <w:b/>
            <w:sz w:val="22"/>
          </w:rPr>
          <w:t>H</w:t>
        </w:r>
        <w:r>
          <w:rPr>
            <w:rFonts w:ascii="Arial" w:hAnsi="Arial" w:cs="Arial" w:hint="eastAsia"/>
            <w:b/>
            <w:sz w:val="22"/>
          </w:rPr>
          <w:t xml:space="preserve">ad not </w:t>
        </w:r>
        <w:r>
          <w:rPr>
            <w:rFonts w:ascii="Arial" w:hAnsi="Arial" w:cs="Arial"/>
            <w:b/>
            <w:sz w:val="22"/>
          </w:rPr>
          <w:t>anticipated</w:t>
        </w:r>
        <w:r>
          <w:rPr>
            <w:rFonts w:ascii="Arial" w:hAnsi="Arial" w:cs="Arial" w:hint="eastAsia"/>
            <w:b/>
            <w:sz w:val="22"/>
          </w:rPr>
          <w:t xml:space="preserve"> the </w:t>
        </w:r>
        <w:r>
          <w:rPr>
            <w:rFonts w:ascii="Arial" w:hAnsi="Arial" w:cs="Arial"/>
            <w:b/>
            <w:sz w:val="22"/>
          </w:rPr>
          <w:t>level</w:t>
        </w:r>
        <w:r>
          <w:rPr>
            <w:rFonts w:ascii="Arial" w:hAnsi="Arial" w:cs="Arial" w:hint="eastAsia"/>
            <w:b/>
            <w:sz w:val="22"/>
          </w:rPr>
          <w:t xml:space="preserve"> of user load. </w:t>
        </w:r>
      </w:ins>
    </w:p>
    <w:p w14:paraId="5B7762A0" w14:textId="4852D370" w:rsidR="0017565D" w:rsidRDefault="0017565D" w:rsidP="0076605C">
      <w:pPr>
        <w:spacing w:line="259" w:lineRule="auto"/>
        <w:rPr>
          <w:ins w:id="663" w:author="Microsoft Office 用户" w:date="2016-06-24T15:35:00Z"/>
          <w:rFonts w:ascii="Arial" w:hAnsi="Arial" w:cs="Arial"/>
          <w:b/>
          <w:sz w:val="22"/>
        </w:rPr>
      </w:pPr>
      <w:ins w:id="664" w:author="Microsoft Office 用户" w:date="2016-06-24T15:34:00Z">
        <w:r>
          <w:rPr>
            <w:rFonts w:ascii="Arial" w:hAnsi="Arial" w:cs="Arial"/>
            <w:b/>
            <w:sz w:val="22"/>
          </w:rPr>
          <w:t xml:space="preserve">They </w:t>
        </w:r>
        <w:r>
          <w:rPr>
            <w:rFonts w:ascii="Arial" w:hAnsi="Arial" w:cs="Arial" w:hint="eastAsia"/>
            <w:b/>
            <w:sz w:val="22"/>
          </w:rPr>
          <w:t xml:space="preserve">did not do stress testing, </w:t>
        </w:r>
      </w:ins>
      <w:ins w:id="665" w:author="Microsoft Office 用户" w:date="2016-06-24T15:35:00Z">
        <w:r>
          <w:rPr>
            <w:rFonts w:ascii="Arial" w:hAnsi="Arial" w:cs="Arial"/>
            <w:b/>
            <w:sz w:val="22"/>
          </w:rPr>
          <w:t>because</w:t>
        </w:r>
      </w:ins>
      <w:ins w:id="666" w:author="Microsoft Office 用户" w:date="2016-06-24T15:34:00Z">
        <w:r>
          <w:rPr>
            <w:rFonts w:ascii="Arial" w:hAnsi="Arial" w:cs="Arial" w:hint="eastAsia"/>
            <w:b/>
            <w:sz w:val="22"/>
          </w:rPr>
          <w:t xml:space="preserve"> </w:t>
        </w:r>
      </w:ins>
      <w:ins w:id="667" w:author="Microsoft Office 用户" w:date="2016-06-24T15:35:00Z">
        <w:r>
          <w:rPr>
            <w:rFonts w:ascii="Arial" w:hAnsi="Arial" w:cs="Arial" w:hint="eastAsia"/>
            <w:b/>
            <w:sz w:val="22"/>
          </w:rPr>
          <w:t xml:space="preserve">they </w:t>
        </w:r>
        <w:r>
          <w:rPr>
            <w:rFonts w:ascii="Arial" w:hAnsi="Arial" w:cs="Arial"/>
            <w:b/>
            <w:sz w:val="22"/>
          </w:rPr>
          <w:t xml:space="preserve">do not think the system will fail completely under pressure. </w:t>
        </w:r>
      </w:ins>
    </w:p>
    <w:p w14:paraId="6C104C7A" w14:textId="77777777" w:rsidR="0017565D" w:rsidRDefault="0017565D" w:rsidP="0076605C">
      <w:pPr>
        <w:spacing w:line="259" w:lineRule="auto"/>
        <w:rPr>
          <w:ins w:id="668" w:author="Microsoft Office 用户" w:date="2016-06-24T15:35:00Z"/>
          <w:rFonts w:ascii="Arial" w:hAnsi="Arial" w:cs="Arial"/>
          <w:b/>
          <w:sz w:val="22"/>
        </w:rPr>
      </w:pPr>
    </w:p>
    <w:p w14:paraId="2C8657EA" w14:textId="693EBEDF" w:rsidR="0017565D" w:rsidRDefault="0017565D" w:rsidP="0076605C">
      <w:pPr>
        <w:spacing w:line="259" w:lineRule="auto"/>
        <w:rPr>
          <w:ins w:id="669" w:author="Microsoft Office 用户" w:date="2016-06-24T15:35:00Z"/>
          <w:rFonts w:ascii="Arial" w:hAnsi="Arial" w:cs="Arial"/>
          <w:b/>
          <w:sz w:val="22"/>
        </w:rPr>
      </w:pPr>
      <w:ins w:id="670" w:author="Microsoft Office 用户" w:date="2016-06-24T15:35:00Z">
        <w:r>
          <w:rPr>
            <w:rFonts w:ascii="Arial" w:hAnsi="Arial" w:cs="Arial"/>
            <w:b/>
            <w:sz w:val="22"/>
          </w:rPr>
          <w:lastRenderedPageBreak/>
          <w:t>T</w:t>
        </w:r>
        <w:r>
          <w:rPr>
            <w:rFonts w:ascii="Arial" w:hAnsi="Arial" w:cs="Arial" w:hint="eastAsia"/>
            <w:b/>
            <w:sz w:val="22"/>
          </w:rPr>
          <w:t xml:space="preserve">esco case </w:t>
        </w:r>
      </w:ins>
    </w:p>
    <w:p w14:paraId="6B244382" w14:textId="5EE5081A" w:rsidR="0017565D" w:rsidRDefault="0017565D" w:rsidP="0076605C">
      <w:pPr>
        <w:spacing w:line="259" w:lineRule="auto"/>
        <w:rPr>
          <w:ins w:id="671" w:author="Microsoft Office 用户" w:date="2016-06-24T15:35:00Z"/>
          <w:rFonts w:ascii="Arial" w:hAnsi="Arial" w:cs="Arial"/>
          <w:b/>
          <w:sz w:val="22"/>
        </w:rPr>
      </w:pPr>
      <w:ins w:id="672" w:author="Microsoft Office 用户" w:date="2016-06-24T15:35:00Z">
        <w:r>
          <w:rPr>
            <w:rFonts w:ascii="Arial" w:hAnsi="Arial" w:cs="Arial"/>
            <w:b/>
            <w:sz w:val="22"/>
          </w:rPr>
          <w:t>T</w:t>
        </w:r>
        <w:r>
          <w:rPr>
            <w:rFonts w:ascii="Arial" w:hAnsi="Arial" w:cs="Arial" w:hint="eastAsia"/>
            <w:b/>
            <w:sz w:val="22"/>
          </w:rPr>
          <w:t xml:space="preserve">hree parts did well. </w:t>
        </w:r>
      </w:ins>
    </w:p>
    <w:p w14:paraId="4807661B" w14:textId="77777777" w:rsidR="0017565D" w:rsidRDefault="0017565D" w:rsidP="0076605C">
      <w:pPr>
        <w:spacing w:line="259" w:lineRule="auto"/>
        <w:rPr>
          <w:ins w:id="673" w:author="Microsoft Office 用户" w:date="2016-06-24T15:33:00Z"/>
          <w:rFonts w:ascii="Arial" w:hAnsi="Arial" w:cs="Arial"/>
          <w:b/>
          <w:sz w:val="22"/>
        </w:rPr>
      </w:pPr>
    </w:p>
    <w:p w14:paraId="45C5E2DB" w14:textId="77777777" w:rsidR="0017565D" w:rsidRPr="00BC4FFB" w:rsidRDefault="0017565D" w:rsidP="0076605C">
      <w:pPr>
        <w:spacing w:line="259" w:lineRule="auto"/>
        <w:rPr>
          <w:rFonts w:ascii="Arial" w:hAnsi="Arial" w:cs="Arial"/>
          <w:b/>
          <w:sz w:val="22"/>
        </w:rPr>
      </w:pPr>
    </w:p>
    <w:p w14:paraId="10BA8167" w14:textId="77777777" w:rsidR="0076605C" w:rsidRPr="00BC4FFB" w:rsidRDefault="0076605C" w:rsidP="0076605C">
      <w:pPr>
        <w:ind w:left="-5" w:right="19"/>
        <w:rPr>
          <w:rFonts w:ascii="Arial" w:hAnsi="Arial" w:cs="Arial"/>
          <w:b/>
          <w:sz w:val="22"/>
        </w:rPr>
      </w:pPr>
      <w:r w:rsidRPr="00BC4FFB">
        <w:rPr>
          <w:rFonts w:ascii="Arial" w:hAnsi="Arial" w:cs="Arial"/>
          <w:b/>
          <w:sz w:val="22"/>
        </w:rPr>
        <w:t xml:space="preserve">Question 16.  </w:t>
      </w:r>
    </w:p>
    <w:p w14:paraId="5E02F4F4" w14:textId="77777777" w:rsidR="0076605C" w:rsidRPr="00BC4FFB" w:rsidRDefault="0076605C" w:rsidP="0076605C">
      <w:pPr>
        <w:ind w:left="-5" w:right="19"/>
        <w:rPr>
          <w:rFonts w:ascii="Arial" w:hAnsi="Arial" w:cs="Arial"/>
          <w:b/>
          <w:sz w:val="22"/>
        </w:rPr>
      </w:pPr>
      <w:r w:rsidRPr="00BC4FFB">
        <w:rPr>
          <w:rFonts w:ascii="Arial" w:hAnsi="Arial" w:cs="Arial"/>
          <w:b/>
          <w:sz w:val="22"/>
        </w:rPr>
        <w:t xml:space="preserve">You are facing a </w:t>
      </w:r>
      <w:r w:rsidRPr="0017565D">
        <w:rPr>
          <w:rFonts w:ascii="Arial" w:hAnsi="Arial" w:cs="Arial"/>
          <w:b/>
          <w:sz w:val="22"/>
          <w:highlight w:val="yellow"/>
          <w:rPrChange w:id="674" w:author="Microsoft Office 用户" w:date="2016-06-24T15:37:00Z">
            <w:rPr>
              <w:rFonts w:ascii="Arial" w:hAnsi="Arial" w:cs="Arial"/>
              <w:b/>
              <w:sz w:val="22"/>
            </w:rPr>
          </w:rPrChange>
        </w:rPr>
        <w:t>critical path</w:t>
      </w:r>
      <w:r w:rsidRPr="00BC4FFB">
        <w:rPr>
          <w:rFonts w:ascii="Arial" w:hAnsi="Arial" w:cs="Arial"/>
          <w:b/>
          <w:sz w:val="22"/>
        </w:rPr>
        <w:t xml:space="preserve"> in your IT implementation as outline below, particularly task number 8 is in jeopardy of being delayed. Describe what options you have to </w:t>
      </w:r>
      <w:r w:rsidRPr="0017565D">
        <w:rPr>
          <w:rFonts w:ascii="Arial" w:hAnsi="Arial" w:cs="Arial"/>
          <w:b/>
          <w:sz w:val="22"/>
          <w:highlight w:val="yellow"/>
          <w:rPrChange w:id="675" w:author="Microsoft Office 用户" w:date="2016-06-24T15:37:00Z">
            <w:rPr>
              <w:rFonts w:ascii="Arial" w:hAnsi="Arial" w:cs="Arial"/>
              <w:b/>
              <w:sz w:val="22"/>
            </w:rPr>
          </w:rPrChange>
        </w:rPr>
        <w:t>bring the project back onto schedule</w:t>
      </w:r>
      <w:r w:rsidRPr="00BC4FFB">
        <w:rPr>
          <w:rFonts w:ascii="Arial" w:hAnsi="Arial" w:cs="Arial"/>
          <w:b/>
          <w:sz w:val="22"/>
        </w:rPr>
        <w:t xml:space="preserve">. (10 marks) </w:t>
      </w:r>
    </w:p>
    <w:p w14:paraId="327C18BF" w14:textId="77777777" w:rsidR="0076605C" w:rsidRPr="00BC4FFB" w:rsidRDefault="0076605C" w:rsidP="0076605C">
      <w:pPr>
        <w:spacing w:line="259" w:lineRule="auto"/>
        <w:rPr>
          <w:rFonts w:ascii="Arial" w:hAnsi="Arial" w:cs="Arial"/>
          <w:b/>
          <w:sz w:val="22"/>
        </w:rPr>
      </w:pPr>
      <w:r w:rsidRPr="00BC4FFB">
        <w:rPr>
          <w:rFonts w:ascii="Arial" w:hAnsi="Arial" w:cs="Arial"/>
          <w:b/>
          <w:sz w:val="22"/>
        </w:rPr>
        <w:t xml:space="preserve"> </w:t>
      </w:r>
    </w:p>
    <w:p w14:paraId="5DCE24A3" w14:textId="77777777" w:rsidR="0076605C" w:rsidRDefault="0076605C" w:rsidP="0076605C">
      <w:pPr>
        <w:spacing w:line="259" w:lineRule="auto"/>
        <w:ind w:left="-1"/>
        <w:jc w:val="right"/>
        <w:rPr>
          <w:ins w:id="676" w:author="Microsoft Office 用户" w:date="2016-06-24T15:37:00Z"/>
          <w:rFonts w:ascii="Arial" w:hAnsi="Arial" w:cs="Arial"/>
          <w:b/>
          <w:sz w:val="22"/>
        </w:rPr>
      </w:pPr>
      <w:r w:rsidRPr="00BC4FFB">
        <w:rPr>
          <w:rFonts w:ascii="Arial" w:hAnsi="Arial" w:cs="Arial"/>
          <w:b/>
          <w:noProof/>
          <w:sz w:val="22"/>
        </w:rPr>
        <w:drawing>
          <wp:inline distT="0" distB="0" distL="0" distR="0" wp14:anchorId="088A249F" wp14:editId="36AB9DB6">
            <wp:extent cx="5400802" cy="2463800"/>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0"/>
                    <a:stretch>
                      <a:fillRect/>
                    </a:stretch>
                  </pic:blipFill>
                  <pic:spPr>
                    <a:xfrm>
                      <a:off x="0" y="0"/>
                      <a:ext cx="5400802" cy="2463800"/>
                    </a:xfrm>
                    <a:prstGeom prst="rect">
                      <a:avLst/>
                    </a:prstGeom>
                  </pic:spPr>
                </pic:pic>
              </a:graphicData>
            </a:graphic>
          </wp:inline>
        </w:drawing>
      </w:r>
      <w:r w:rsidRPr="00BC4FFB">
        <w:rPr>
          <w:rFonts w:ascii="Arial" w:hAnsi="Arial" w:cs="Arial"/>
          <w:b/>
          <w:sz w:val="22"/>
        </w:rPr>
        <w:t xml:space="preserve"> </w:t>
      </w:r>
    </w:p>
    <w:p w14:paraId="1374B5AC" w14:textId="77777777" w:rsidR="0017565D" w:rsidRPr="00BC4FFB" w:rsidRDefault="0017565D" w:rsidP="0076605C">
      <w:pPr>
        <w:spacing w:line="259" w:lineRule="auto"/>
        <w:ind w:left="-1"/>
        <w:jc w:val="right"/>
        <w:rPr>
          <w:rFonts w:ascii="Arial" w:hAnsi="Arial" w:cs="Arial"/>
          <w:b/>
          <w:sz w:val="22"/>
        </w:rPr>
      </w:pPr>
    </w:p>
    <w:p w14:paraId="48606578" w14:textId="2558B337" w:rsidR="0076605C" w:rsidRDefault="0076605C" w:rsidP="0076605C">
      <w:pPr>
        <w:rPr>
          <w:ins w:id="677" w:author="Microsoft Office 用户" w:date="2016-06-24T15:58:00Z"/>
          <w:rFonts w:ascii="Arial" w:hAnsi="Arial" w:cs="Arial"/>
          <w:sz w:val="22"/>
        </w:rPr>
      </w:pPr>
      <w:del w:id="678" w:author="Microsoft Office 用户" w:date="2016-06-24T15:45:00Z">
        <w:r w:rsidRPr="00BC4FFB" w:rsidDel="008C5023">
          <w:rPr>
            <w:rFonts w:ascii="Arial" w:hAnsi="Arial" w:cs="Arial"/>
            <w:b/>
            <w:sz w:val="22"/>
          </w:rPr>
          <w:delText xml:space="preserve"> </w:delText>
        </w:r>
      </w:del>
      <w:r w:rsidRPr="00BC4FFB">
        <w:rPr>
          <w:rFonts w:ascii="Arial" w:hAnsi="Arial" w:cs="Arial"/>
          <w:sz w:val="22"/>
        </w:rPr>
        <w:t xml:space="preserve">The critical path in this </w:t>
      </w:r>
      <w:r w:rsidRPr="008C5023">
        <w:rPr>
          <w:rFonts w:ascii="Arial" w:hAnsi="Arial" w:cs="Arial"/>
          <w:sz w:val="22"/>
          <w:highlight w:val="yellow"/>
          <w:rPrChange w:id="679" w:author="Microsoft Office 用户" w:date="2016-06-24T15:49:00Z">
            <w:rPr>
              <w:rFonts w:ascii="Arial" w:hAnsi="Arial" w:cs="Arial"/>
              <w:sz w:val="22"/>
            </w:rPr>
          </w:rPrChange>
        </w:rPr>
        <w:t>project is 1,2,5,7,8,9,11,12. The</w:t>
      </w:r>
      <w:r w:rsidRPr="00BC4FFB">
        <w:rPr>
          <w:rFonts w:ascii="Arial" w:hAnsi="Arial" w:cs="Arial"/>
          <w:sz w:val="22"/>
        </w:rPr>
        <w:t xml:space="preserve"> task number 8 is in the critical path, therefore, if the task number 8 is delayed, the entire project schedule will be delayed. </w:t>
      </w:r>
      <w:ins w:id="680" w:author="Microsoft Office 用户" w:date="2016-06-24T15:55:00Z">
        <w:r w:rsidR="00003CAA">
          <w:rPr>
            <w:rFonts w:ascii="Arial" w:hAnsi="Arial" w:cs="Arial"/>
            <w:sz w:val="22"/>
          </w:rPr>
          <w:t>C</w:t>
        </w:r>
        <w:r w:rsidR="00003CAA">
          <w:rPr>
            <w:rFonts w:ascii="Arial" w:hAnsi="Arial" w:cs="Arial" w:hint="eastAsia"/>
            <w:sz w:val="22"/>
          </w:rPr>
          <w:t xml:space="preserve">hoose the duration is longer one as a part of the critical path. </w:t>
        </w:r>
        <w:r w:rsidR="00003CAA">
          <w:rPr>
            <w:rFonts w:ascii="Arial" w:hAnsi="Arial" w:cs="Arial"/>
            <w:sz w:val="22"/>
          </w:rPr>
          <w:t>B</w:t>
        </w:r>
        <w:r w:rsidR="00003CAA">
          <w:rPr>
            <w:rFonts w:ascii="Arial" w:hAnsi="Arial" w:cs="Arial" w:hint="eastAsia"/>
            <w:sz w:val="22"/>
          </w:rPr>
          <w:t xml:space="preserve">esides, they should include zero slack. </w:t>
        </w:r>
      </w:ins>
    </w:p>
    <w:p w14:paraId="74582CBA" w14:textId="77777777" w:rsidR="00003CAA" w:rsidRPr="00BC4FFB" w:rsidRDefault="00003CAA" w:rsidP="0076605C">
      <w:pPr>
        <w:rPr>
          <w:rFonts w:ascii="Arial" w:hAnsi="Arial" w:cs="Arial"/>
          <w:sz w:val="22"/>
        </w:rPr>
      </w:pPr>
    </w:p>
    <w:p w14:paraId="352187C8" w14:textId="6C11723B" w:rsidR="0076605C" w:rsidRPr="000F0361" w:rsidDel="00003CAA" w:rsidRDefault="0076605C" w:rsidP="0076605C">
      <w:pPr>
        <w:rPr>
          <w:del w:id="681" w:author="Microsoft Office 用户" w:date="2016-06-24T15:58:00Z"/>
          <w:rFonts w:ascii="Arial" w:hAnsi="Arial" w:cs="Arial"/>
          <w:sz w:val="22"/>
        </w:rPr>
      </w:pPr>
    </w:p>
    <w:p w14:paraId="75B8DFF7" w14:textId="036281B4" w:rsidR="00003CAA" w:rsidRDefault="0076605C" w:rsidP="0076605C">
      <w:pPr>
        <w:rPr>
          <w:ins w:id="682" w:author="Microsoft Office 用户" w:date="2016-06-24T15:59:00Z"/>
          <w:rFonts w:ascii="Arial" w:hAnsi="Arial" w:cs="Arial"/>
          <w:sz w:val="22"/>
        </w:rPr>
      </w:pPr>
      <w:r w:rsidRPr="000F0361">
        <w:rPr>
          <w:rFonts w:ascii="Arial" w:hAnsi="Arial" w:cs="Arial"/>
          <w:sz w:val="22"/>
        </w:rPr>
        <w:t xml:space="preserve">The first option to bring the project back onto schedule is </w:t>
      </w:r>
      <w:r w:rsidRPr="000F0361">
        <w:rPr>
          <w:rFonts w:ascii="Arial" w:hAnsi="Arial" w:cs="Arial"/>
          <w:b/>
          <w:sz w:val="22"/>
        </w:rPr>
        <w:t>crashing</w:t>
      </w:r>
      <w:r w:rsidRPr="000F0361">
        <w:rPr>
          <w:rFonts w:ascii="Arial" w:hAnsi="Arial" w:cs="Arial"/>
          <w:sz w:val="22"/>
        </w:rPr>
        <w:t>. Crashing is a technique for making cost and schedule trade-offs to obtain the greatest amount of schedule compressio</w:t>
      </w:r>
      <w:ins w:id="683" w:author="Microsoft Office 用户" w:date="2016-06-24T15:59:00Z">
        <w:r w:rsidR="00003CAA">
          <w:rPr>
            <w:rFonts w:ascii="Arial" w:eastAsia="宋体" w:hAnsi="Arial" w:cs="Arial" w:hint="eastAsia"/>
            <w:color w:val="313131"/>
            <w:sz w:val="22"/>
          </w:rPr>
          <w:t>n</w:t>
        </w:r>
      </w:ins>
      <w:del w:id="684" w:author="Microsoft Office 用户" w:date="2016-06-24T15:59:00Z">
        <w:r w:rsidRPr="000F0361" w:rsidDel="00003CAA">
          <w:rPr>
            <w:rFonts w:ascii="Arial" w:hAnsi="Arial" w:cs="Arial"/>
            <w:sz w:val="22"/>
          </w:rPr>
          <w:delText>n</w:delText>
        </w:r>
        <w:r w:rsidRPr="00BC4FFB" w:rsidDel="00003CAA">
          <w:rPr>
            <w:rFonts w:ascii="Arial" w:hAnsi="Arial" w:cs="Arial"/>
            <w:color w:val="313131"/>
            <w:sz w:val="22"/>
          </w:rPr>
          <w:delText>压</w:delText>
        </w:r>
        <w:r w:rsidRPr="00BC4FFB" w:rsidDel="00003CAA">
          <w:rPr>
            <w:rFonts w:ascii="Arial" w:eastAsia="宋体" w:hAnsi="Arial" w:cs="Arial"/>
            <w:color w:val="313131"/>
            <w:sz w:val="22"/>
          </w:rPr>
          <w:delText>缩</w:delText>
        </w:r>
      </w:del>
      <w:r w:rsidRPr="000F0361">
        <w:rPr>
          <w:rFonts w:ascii="Arial" w:hAnsi="Arial" w:cs="Arial"/>
          <w:sz w:val="22"/>
        </w:rPr>
        <w:t xml:space="preserve"> for the least incremental</w:t>
      </w:r>
      <w:ins w:id="685" w:author="Microsoft Office 用户" w:date="2016-06-24T15:59:00Z">
        <w:r w:rsidR="00003CAA">
          <w:rPr>
            <w:rFonts w:ascii="Arial" w:eastAsia="宋体" w:hAnsi="Arial" w:cs="Arial" w:hint="eastAsia"/>
            <w:color w:val="313131"/>
            <w:sz w:val="22"/>
          </w:rPr>
          <w:t xml:space="preserve"> </w:t>
        </w:r>
      </w:ins>
      <w:del w:id="686" w:author="Microsoft Office 用户" w:date="2016-06-24T15:59:00Z">
        <w:r w:rsidRPr="000F0361" w:rsidDel="00003CAA">
          <w:rPr>
            <w:rFonts w:ascii="Arial" w:hAnsi="Arial" w:cs="Arial"/>
            <w:sz w:val="22"/>
          </w:rPr>
          <w:delText xml:space="preserve"> </w:delText>
        </w:r>
        <w:r w:rsidRPr="00BC4FFB" w:rsidDel="00003CAA">
          <w:rPr>
            <w:rFonts w:ascii="Arial" w:hAnsi="Arial" w:cs="Arial"/>
            <w:color w:val="313131"/>
            <w:sz w:val="22"/>
          </w:rPr>
          <w:delText>增</w:delText>
        </w:r>
        <w:r w:rsidRPr="00BC4FFB" w:rsidDel="00003CAA">
          <w:rPr>
            <w:rFonts w:ascii="Arial" w:eastAsia="宋体" w:hAnsi="Arial" w:cs="Arial"/>
            <w:color w:val="313131"/>
            <w:sz w:val="22"/>
          </w:rPr>
          <w:delText>量</w:delText>
        </w:r>
      </w:del>
      <w:r w:rsidRPr="000F0361">
        <w:rPr>
          <w:rFonts w:ascii="Arial" w:hAnsi="Arial" w:cs="Arial"/>
          <w:sz w:val="22"/>
        </w:rPr>
        <w:t xml:space="preserve">cost. </w:t>
      </w:r>
    </w:p>
    <w:p w14:paraId="345E5329" w14:textId="21C49DA5" w:rsidR="00003CAA" w:rsidRDefault="0076605C" w:rsidP="0076605C">
      <w:pPr>
        <w:rPr>
          <w:ins w:id="687" w:author="Microsoft Office 用户" w:date="2016-06-24T15:59:00Z"/>
          <w:rFonts w:ascii="Arial" w:hAnsi="Arial" w:cs="Arial"/>
          <w:sz w:val="22"/>
        </w:rPr>
      </w:pPr>
      <w:del w:id="688" w:author="Microsoft Office 用户" w:date="2016-06-24T15:59:00Z">
        <w:r w:rsidRPr="000F0361" w:rsidDel="00003CAA">
          <w:rPr>
            <w:rFonts w:ascii="Arial" w:hAnsi="Arial" w:cs="Arial"/>
            <w:sz w:val="22"/>
          </w:rPr>
          <w:delText xml:space="preserve">The main </w:delText>
        </w:r>
      </w:del>
      <w:r w:rsidRPr="000F0361">
        <w:rPr>
          <w:rFonts w:ascii="Arial" w:hAnsi="Arial" w:cs="Arial"/>
          <w:sz w:val="22"/>
        </w:rPr>
        <w:t>advantage</w:t>
      </w:r>
      <w:ins w:id="689" w:author="Microsoft Office 用户" w:date="2016-06-24T15:59:00Z">
        <w:r w:rsidR="00003CAA">
          <w:rPr>
            <w:rFonts w:ascii="Arial" w:hAnsi="Arial" w:cs="Arial" w:hint="eastAsia"/>
            <w:sz w:val="22"/>
          </w:rPr>
          <w:t>---</w:t>
        </w:r>
      </w:ins>
      <w:del w:id="690" w:author="Microsoft Office 用户" w:date="2016-06-24T15:59:00Z">
        <w:r w:rsidRPr="000F0361" w:rsidDel="00003CAA">
          <w:rPr>
            <w:rFonts w:ascii="Arial" w:hAnsi="Arial" w:cs="Arial"/>
            <w:sz w:val="22"/>
          </w:rPr>
          <w:delText xml:space="preserve"> of </w:delText>
        </w:r>
      </w:del>
      <w:r w:rsidRPr="000F0361">
        <w:rPr>
          <w:rFonts w:ascii="Arial" w:hAnsi="Arial" w:cs="Arial"/>
          <w:sz w:val="22"/>
        </w:rPr>
        <w:t xml:space="preserve">crashing is </w:t>
      </w:r>
      <w:r w:rsidRPr="00003CAA">
        <w:rPr>
          <w:rFonts w:ascii="Arial" w:hAnsi="Arial" w:cs="Arial"/>
          <w:sz w:val="22"/>
          <w:highlight w:val="yellow"/>
          <w:rPrChange w:id="691" w:author="Microsoft Office 用户" w:date="2016-06-24T15:58:00Z">
            <w:rPr>
              <w:rFonts w:ascii="Arial" w:hAnsi="Arial" w:cs="Arial"/>
              <w:sz w:val="22"/>
            </w:rPr>
          </w:rPrChange>
        </w:rPr>
        <w:t>shortening the time</w:t>
      </w:r>
      <w:r w:rsidRPr="000F0361">
        <w:rPr>
          <w:rFonts w:ascii="Arial" w:hAnsi="Arial" w:cs="Arial"/>
          <w:sz w:val="22"/>
        </w:rPr>
        <w:t xml:space="preserve"> it takes to finish a project. </w:t>
      </w:r>
    </w:p>
    <w:p w14:paraId="6262DFAB" w14:textId="55D52567" w:rsidR="0076605C" w:rsidRPr="000F0361" w:rsidRDefault="0076605C" w:rsidP="0076605C">
      <w:pPr>
        <w:rPr>
          <w:rFonts w:ascii="Arial" w:hAnsi="Arial" w:cs="Arial"/>
          <w:sz w:val="22"/>
        </w:rPr>
      </w:pPr>
      <w:del w:id="692" w:author="Microsoft Office 用户" w:date="2016-06-24T15:59:00Z">
        <w:r w:rsidRPr="000F0361" w:rsidDel="00003CAA">
          <w:rPr>
            <w:rFonts w:ascii="Arial" w:hAnsi="Arial" w:cs="Arial"/>
            <w:sz w:val="22"/>
          </w:rPr>
          <w:delText xml:space="preserve">The main </w:delText>
        </w:r>
      </w:del>
      <w:r w:rsidRPr="000F0361">
        <w:rPr>
          <w:rFonts w:ascii="Arial" w:hAnsi="Arial" w:cs="Arial"/>
          <w:sz w:val="22"/>
        </w:rPr>
        <w:t>disadvantage</w:t>
      </w:r>
      <w:ins w:id="693" w:author="Microsoft Office 用户" w:date="2016-06-24T15:59:00Z">
        <w:r w:rsidR="00003CAA">
          <w:rPr>
            <w:rFonts w:ascii="Arial" w:hAnsi="Arial" w:cs="Arial" w:hint="eastAsia"/>
            <w:sz w:val="22"/>
          </w:rPr>
          <w:t>---</w:t>
        </w:r>
      </w:ins>
      <w:del w:id="694" w:author="Microsoft Office 用户" w:date="2016-06-24T15:59:00Z">
        <w:r w:rsidRPr="000F0361" w:rsidDel="00003CAA">
          <w:rPr>
            <w:rFonts w:ascii="Arial" w:hAnsi="Arial" w:cs="Arial"/>
            <w:sz w:val="22"/>
          </w:rPr>
          <w:delText xml:space="preserve"> of </w:delText>
        </w:r>
      </w:del>
      <w:r w:rsidRPr="000F0361">
        <w:rPr>
          <w:rFonts w:ascii="Arial" w:hAnsi="Arial" w:cs="Arial"/>
          <w:sz w:val="22"/>
        </w:rPr>
        <w:t xml:space="preserve">crashing is that it often increases total project costs. </w:t>
      </w:r>
    </w:p>
    <w:p w14:paraId="062B7F10" w14:textId="77777777" w:rsidR="0076605C" w:rsidRPr="000F0361" w:rsidRDefault="0076605C" w:rsidP="0076605C">
      <w:pPr>
        <w:rPr>
          <w:rFonts w:ascii="Arial" w:hAnsi="Arial" w:cs="Arial"/>
          <w:sz w:val="22"/>
        </w:rPr>
      </w:pPr>
    </w:p>
    <w:p w14:paraId="3F971386" w14:textId="77777777" w:rsidR="008A147A" w:rsidRDefault="0076605C" w:rsidP="0076605C">
      <w:pPr>
        <w:rPr>
          <w:ins w:id="695" w:author="Microsoft Office 用户" w:date="2016-06-24T16:00:00Z"/>
          <w:rFonts w:ascii="Arial" w:hAnsi="Arial" w:cs="Arial"/>
          <w:sz w:val="22"/>
        </w:rPr>
      </w:pPr>
      <w:r w:rsidRPr="000F0361">
        <w:rPr>
          <w:rFonts w:ascii="Arial" w:hAnsi="Arial" w:cs="Arial"/>
          <w:sz w:val="22"/>
        </w:rPr>
        <w:t xml:space="preserve">The second option to bring the project back onto schedule is </w:t>
      </w:r>
      <w:r w:rsidRPr="000F0361">
        <w:rPr>
          <w:rFonts w:ascii="Arial" w:hAnsi="Arial" w:cs="Arial"/>
          <w:b/>
          <w:sz w:val="22"/>
        </w:rPr>
        <w:t>fast tracking</w:t>
      </w:r>
      <w:r w:rsidRPr="000F0361">
        <w:rPr>
          <w:rFonts w:ascii="Arial" w:hAnsi="Arial" w:cs="Arial"/>
          <w:sz w:val="22"/>
        </w:rPr>
        <w:t xml:space="preserve">. Fast tracking involves doing activities in </w:t>
      </w:r>
      <w:r w:rsidRPr="008A147A">
        <w:rPr>
          <w:rFonts w:ascii="Arial" w:hAnsi="Arial" w:cs="Arial"/>
          <w:sz w:val="22"/>
          <w:highlight w:val="yellow"/>
          <w:rPrChange w:id="696" w:author="Microsoft Office 用户" w:date="2016-06-24T15:59:00Z">
            <w:rPr>
              <w:rFonts w:ascii="Arial" w:hAnsi="Arial" w:cs="Arial"/>
              <w:sz w:val="22"/>
            </w:rPr>
          </w:rPrChange>
        </w:rPr>
        <w:t>parallel</w:t>
      </w:r>
      <w:r w:rsidRPr="000F0361">
        <w:rPr>
          <w:rFonts w:ascii="Arial" w:hAnsi="Arial" w:cs="Arial"/>
          <w:sz w:val="22"/>
        </w:rPr>
        <w:t xml:space="preserve"> that you would normally do in sequence. The main advantage of fast tracking, like crashing, is that it can </w:t>
      </w:r>
      <w:r w:rsidRPr="008A147A">
        <w:rPr>
          <w:rFonts w:ascii="Arial" w:hAnsi="Arial" w:cs="Arial"/>
          <w:sz w:val="22"/>
          <w:highlight w:val="yellow"/>
          <w:rPrChange w:id="697" w:author="Microsoft Office 用户" w:date="2016-06-24T16:00:00Z">
            <w:rPr>
              <w:rFonts w:ascii="Arial" w:hAnsi="Arial" w:cs="Arial"/>
              <w:sz w:val="22"/>
            </w:rPr>
          </w:rPrChange>
        </w:rPr>
        <w:t>shorten the time</w:t>
      </w:r>
      <w:r w:rsidRPr="000F0361">
        <w:rPr>
          <w:rFonts w:ascii="Arial" w:hAnsi="Arial" w:cs="Arial"/>
          <w:sz w:val="22"/>
        </w:rPr>
        <w:t xml:space="preserve"> it takes to finish a project. </w:t>
      </w:r>
    </w:p>
    <w:p w14:paraId="4DB6376B" w14:textId="21D4CF74" w:rsidR="0076605C" w:rsidRPr="00953C76" w:rsidRDefault="0076605C" w:rsidP="0076605C">
      <w:pPr>
        <w:rPr>
          <w:rFonts w:ascii="Arial" w:hAnsi="Arial" w:cs="Arial"/>
          <w:sz w:val="22"/>
        </w:rPr>
      </w:pPr>
      <w:r w:rsidRPr="000F0361">
        <w:rPr>
          <w:rFonts w:ascii="Arial" w:hAnsi="Arial" w:cs="Arial"/>
          <w:sz w:val="22"/>
        </w:rPr>
        <w:t xml:space="preserve">The main disadvantage of fast tracking is that it can end </w:t>
      </w:r>
      <w:r w:rsidRPr="008A147A">
        <w:rPr>
          <w:rFonts w:ascii="Arial" w:hAnsi="Arial" w:cs="Arial"/>
          <w:sz w:val="22"/>
          <w:highlight w:val="yellow"/>
          <w:rPrChange w:id="698" w:author="Microsoft Office 用户" w:date="2016-06-24T16:00:00Z">
            <w:rPr>
              <w:rFonts w:ascii="Arial" w:hAnsi="Arial" w:cs="Arial"/>
              <w:sz w:val="22"/>
            </w:rPr>
          </w:rPrChange>
        </w:rPr>
        <w:t>up lengthening the project schedule</w:t>
      </w:r>
      <w:r w:rsidRPr="000F0361">
        <w:rPr>
          <w:rFonts w:ascii="Arial" w:hAnsi="Arial" w:cs="Arial"/>
          <w:sz w:val="22"/>
        </w:rPr>
        <w:t xml:space="preserve"> since starting </w:t>
      </w:r>
      <w:r w:rsidRPr="008A147A">
        <w:rPr>
          <w:rFonts w:ascii="Arial" w:hAnsi="Arial" w:cs="Arial"/>
          <w:sz w:val="22"/>
          <w:highlight w:val="yellow"/>
          <w:rPrChange w:id="699" w:author="Microsoft Office 用户" w:date="2016-06-24T16:00:00Z">
            <w:rPr>
              <w:rFonts w:ascii="Arial" w:hAnsi="Arial" w:cs="Arial"/>
              <w:sz w:val="22"/>
            </w:rPr>
          </w:rPrChange>
        </w:rPr>
        <w:t>some tasks too soon</w:t>
      </w:r>
      <w:r w:rsidRPr="000F0361">
        <w:rPr>
          <w:rFonts w:ascii="Arial" w:hAnsi="Arial" w:cs="Arial"/>
          <w:sz w:val="22"/>
        </w:rPr>
        <w:t xml:space="preserve"> </w:t>
      </w:r>
      <w:r w:rsidRPr="008A147A">
        <w:rPr>
          <w:rFonts w:ascii="Arial" w:hAnsi="Arial" w:cs="Arial"/>
          <w:sz w:val="22"/>
          <w:highlight w:val="yellow"/>
          <w:rPrChange w:id="700" w:author="Microsoft Office 用户" w:date="2016-06-24T16:00:00Z">
            <w:rPr>
              <w:rFonts w:ascii="Arial" w:hAnsi="Arial" w:cs="Arial"/>
              <w:sz w:val="22"/>
            </w:rPr>
          </w:rPrChange>
        </w:rPr>
        <w:t>often increases project risk and results in rework.</w:t>
      </w:r>
    </w:p>
    <w:p w14:paraId="6278DCF6" w14:textId="77777777" w:rsidR="0076605C" w:rsidRDefault="0076605C" w:rsidP="0076605C">
      <w:pPr>
        <w:spacing w:line="259" w:lineRule="auto"/>
        <w:rPr>
          <w:ins w:id="701" w:author="Microsoft Office 用户" w:date="2016-06-24T16:00:00Z"/>
          <w:rFonts w:ascii="Arial" w:hAnsi="Arial" w:cs="Arial"/>
          <w:b/>
          <w:sz w:val="22"/>
        </w:rPr>
      </w:pPr>
      <w:r w:rsidRPr="00BC4FFB">
        <w:rPr>
          <w:rFonts w:ascii="Arial" w:hAnsi="Arial" w:cs="Arial"/>
          <w:b/>
          <w:sz w:val="22"/>
        </w:rPr>
        <w:t xml:space="preserve"> </w:t>
      </w:r>
    </w:p>
    <w:p w14:paraId="7C274B76" w14:textId="77777777" w:rsidR="008A147A" w:rsidRDefault="008A147A" w:rsidP="0076605C">
      <w:pPr>
        <w:spacing w:line="259" w:lineRule="auto"/>
        <w:rPr>
          <w:ins w:id="702" w:author="Microsoft Office 用户" w:date="2016-06-24T16:00:00Z"/>
          <w:rFonts w:ascii="Arial" w:hAnsi="Arial" w:cs="Arial"/>
          <w:b/>
          <w:sz w:val="22"/>
        </w:rPr>
      </w:pPr>
    </w:p>
    <w:p w14:paraId="0A86E229" w14:textId="77777777" w:rsidR="008A147A" w:rsidRPr="00BC4FFB" w:rsidRDefault="008A147A" w:rsidP="0076605C">
      <w:pPr>
        <w:spacing w:line="259" w:lineRule="auto"/>
        <w:rPr>
          <w:rFonts w:ascii="Arial" w:hAnsi="Arial" w:cs="Arial"/>
          <w:b/>
          <w:sz w:val="22"/>
        </w:rPr>
      </w:pPr>
    </w:p>
    <w:p w14:paraId="51C1A215" w14:textId="77777777" w:rsidR="0076605C" w:rsidRPr="00BC4FFB" w:rsidRDefault="0076605C" w:rsidP="0076605C">
      <w:pPr>
        <w:spacing w:after="13"/>
        <w:ind w:left="-5"/>
        <w:rPr>
          <w:rFonts w:ascii="Arial" w:hAnsi="Arial" w:cs="Arial"/>
          <w:b/>
          <w:sz w:val="22"/>
        </w:rPr>
      </w:pPr>
      <w:r w:rsidRPr="00BC4FFB">
        <w:rPr>
          <w:rFonts w:ascii="Arial" w:hAnsi="Arial" w:cs="Arial"/>
          <w:b/>
          <w:sz w:val="22"/>
        </w:rPr>
        <w:lastRenderedPageBreak/>
        <w:t>Question 17. Week4</w:t>
      </w:r>
    </w:p>
    <w:p w14:paraId="0C73DBDE" w14:textId="77777777" w:rsidR="0076605C" w:rsidRDefault="0076605C" w:rsidP="0076605C">
      <w:pPr>
        <w:ind w:left="-5" w:right="19"/>
        <w:rPr>
          <w:ins w:id="703" w:author="Microsoft Office 用户" w:date="2016-06-24T16:00:00Z"/>
          <w:rFonts w:ascii="Arial" w:hAnsi="Arial" w:cs="Arial"/>
          <w:b/>
          <w:sz w:val="22"/>
        </w:rPr>
      </w:pPr>
      <w:r w:rsidRPr="00BC4FFB">
        <w:rPr>
          <w:rFonts w:ascii="Arial" w:hAnsi="Arial" w:cs="Arial"/>
          <w:b/>
          <w:sz w:val="22"/>
        </w:rPr>
        <w:t xml:space="preserve">Your manager has fallen sick and you are required to make a </w:t>
      </w:r>
      <w:r w:rsidRPr="008A147A">
        <w:rPr>
          <w:rFonts w:ascii="Arial" w:hAnsi="Arial" w:cs="Arial"/>
          <w:b/>
          <w:sz w:val="22"/>
          <w:highlight w:val="yellow"/>
          <w:rPrChange w:id="704" w:author="Microsoft Office 用户" w:date="2016-06-24T16:00:00Z">
            <w:rPr>
              <w:rFonts w:ascii="Arial" w:hAnsi="Arial" w:cs="Arial"/>
              <w:b/>
              <w:sz w:val="22"/>
            </w:rPr>
          </w:rPrChange>
        </w:rPr>
        <w:t>presentation</w:t>
      </w:r>
      <w:r w:rsidRPr="00BC4FFB">
        <w:rPr>
          <w:rFonts w:ascii="Arial" w:hAnsi="Arial" w:cs="Arial"/>
          <w:b/>
          <w:sz w:val="22"/>
        </w:rPr>
        <w:t xml:space="preserve"> to the Chief Information Officer and his senior management team </w:t>
      </w:r>
      <w:r w:rsidRPr="008A147A">
        <w:rPr>
          <w:rFonts w:ascii="Arial" w:hAnsi="Arial" w:cs="Arial"/>
          <w:b/>
          <w:sz w:val="22"/>
          <w:highlight w:val="yellow"/>
          <w:rPrChange w:id="705" w:author="Microsoft Office 用户" w:date="2016-06-24T16:01:00Z">
            <w:rPr>
              <w:rFonts w:ascii="Arial" w:hAnsi="Arial" w:cs="Arial"/>
              <w:b/>
              <w:sz w:val="22"/>
            </w:rPr>
          </w:rPrChange>
        </w:rPr>
        <w:t>on the progress of the new CRM system.</w:t>
      </w:r>
      <w:r w:rsidRPr="00BC4FFB">
        <w:rPr>
          <w:rFonts w:ascii="Arial" w:hAnsi="Arial" w:cs="Arial"/>
          <w:b/>
          <w:sz w:val="22"/>
        </w:rPr>
        <w:t xml:space="preserve"> You have 10 minutes to give them an update. What are the key elements of your talk? (10 marks) </w:t>
      </w:r>
    </w:p>
    <w:p w14:paraId="739EEEC5" w14:textId="77777777" w:rsidR="008A147A" w:rsidRDefault="008A147A" w:rsidP="0076605C">
      <w:pPr>
        <w:ind w:left="-5" w:right="19"/>
        <w:rPr>
          <w:ins w:id="706" w:author="Microsoft Office 用户" w:date="2016-06-24T16:01:00Z"/>
          <w:rFonts w:ascii="Arial" w:hAnsi="Arial" w:cs="Arial"/>
          <w:b/>
          <w:sz w:val="22"/>
        </w:rPr>
      </w:pPr>
    </w:p>
    <w:p w14:paraId="333AFE64" w14:textId="108B5EC8" w:rsidR="008A147A" w:rsidRDefault="008A147A" w:rsidP="0076605C">
      <w:pPr>
        <w:ind w:left="-5" w:right="19"/>
        <w:rPr>
          <w:ins w:id="707" w:author="Microsoft Office 用户" w:date="2016-06-24T16:01:00Z"/>
          <w:rFonts w:ascii="Arial" w:hAnsi="Arial" w:cs="Arial"/>
          <w:b/>
          <w:sz w:val="22"/>
        </w:rPr>
      </w:pPr>
      <w:ins w:id="708" w:author="Microsoft Office 用户" w:date="2016-06-24T16:01:00Z">
        <w:r>
          <w:rPr>
            <w:rFonts w:ascii="Arial" w:hAnsi="Arial" w:cs="Arial"/>
            <w:b/>
            <w:sz w:val="22"/>
          </w:rPr>
          <w:t>K</w:t>
        </w:r>
        <w:r>
          <w:rPr>
            <w:rFonts w:ascii="Arial" w:hAnsi="Arial" w:cs="Arial" w:hint="eastAsia"/>
            <w:b/>
            <w:sz w:val="22"/>
          </w:rPr>
          <w:t xml:space="preserve">ey elements: </w:t>
        </w:r>
      </w:ins>
    </w:p>
    <w:p w14:paraId="7083EF97" w14:textId="3956A694" w:rsidR="008A147A" w:rsidRDefault="008A147A" w:rsidP="0076605C">
      <w:pPr>
        <w:ind w:left="-5" w:right="19"/>
        <w:rPr>
          <w:ins w:id="709" w:author="Microsoft Office 用户" w:date="2016-06-24T16:03:00Z"/>
          <w:rFonts w:ascii="Arial" w:hAnsi="Arial" w:cs="Arial"/>
          <w:b/>
          <w:sz w:val="22"/>
        </w:rPr>
      </w:pPr>
      <w:ins w:id="710" w:author="Microsoft Office 用户" w:date="2016-06-24T16:01:00Z">
        <w:r>
          <w:rPr>
            <w:rFonts w:ascii="Arial" w:hAnsi="Arial" w:cs="Arial" w:hint="eastAsia"/>
            <w:b/>
            <w:sz w:val="22"/>
          </w:rPr>
          <w:t xml:space="preserve">1, draw </w:t>
        </w:r>
        <w:r>
          <w:rPr>
            <w:rFonts w:ascii="Arial" w:hAnsi="Arial" w:cs="Arial"/>
            <w:b/>
            <w:sz w:val="22"/>
          </w:rPr>
          <w:t>formal</w:t>
        </w:r>
        <w:r>
          <w:rPr>
            <w:rFonts w:ascii="Arial" w:hAnsi="Arial" w:cs="Arial" w:hint="eastAsia"/>
            <w:b/>
            <w:sz w:val="22"/>
          </w:rPr>
          <w:t xml:space="preserve"> suits. </w:t>
        </w:r>
      </w:ins>
      <w:ins w:id="711" w:author="Microsoft Office 用户" w:date="2016-06-24T16:02:00Z">
        <w:r>
          <w:rPr>
            <w:rFonts w:ascii="Arial" w:hAnsi="Arial" w:cs="Arial"/>
            <w:b/>
            <w:sz w:val="22"/>
          </w:rPr>
          <w:t xml:space="preserve">It might make me look like more professional and give a good first impression to </w:t>
        </w:r>
      </w:ins>
      <w:ins w:id="712" w:author="Microsoft Office 用户" w:date="2016-06-24T16:03:00Z">
        <w:r>
          <w:rPr>
            <w:rFonts w:ascii="Arial" w:hAnsi="Arial" w:cs="Arial" w:hint="eastAsia"/>
            <w:b/>
            <w:sz w:val="22"/>
          </w:rPr>
          <w:t xml:space="preserve">listeners. </w:t>
        </w:r>
      </w:ins>
    </w:p>
    <w:p w14:paraId="063EFC03" w14:textId="600DD309" w:rsidR="008A147A" w:rsidRPr="00BC4FFB" w:rsidRDefault="008A147A">
      <w:pPr>
        <w:ind w:right="19"/>
        <w:rPr>
          <w:rFonts w:ascii="Arial" w:hAnsi="Arial" w:cs="Arial"/>
          <w:b/>
          <w:sz w:val="22"/>
        </w:rPr>
        <w:pPrChange w:id="713" w:author="Microsoft Office 用户" w:date="2016-06-24T16:03:00Z">
          <w:pPr>
            <w:ind w:left="-5" w:right="19"/>
          </w:pPr>
        </w:pPrChange>
      </w:pPr>
      <w:ins w:id="714" w:author="Microsoft Office 用户" w:date="2016-06-24T16:03:00Z">
        <w:r>
          <w:rPr>
            <w:rFonts w:ascii="Arial" w:hAnsi="Arial" w:cs="Arial" w:hint="eastAsia"/>
            <w:b/>
            <w:sz w:val="22"/>
          </w:rPr>
          <w:t xml:space="preserve">2, when </w:t>
        </w:r>
        <w:r>
          <w:rPr>
            <w:rFonts w:ascii="Arial" w:hAnsi="Arial" w:cs="Arial"/>
            <w:b/>
            <w:sz w:val="22"/>
          </w:rPr>
          <w:t>I</w:t>
        </w:r>
        <w:r>
          <w:rPr>
            <w:rFonts w:ascii="Arial" w:hAnsi="Arial" w:cs="Arial" w:hint="eastAsia"/>
            <w:b/>
            <w:sz w:val="22"/>
          </w:rPr>
          <w:t xml:space="preserve"> am talking, I will focus on these points below: </w:t>
        </w:r>
      </w:ins>
    </w:p>
    <w:p w14:paraId="607E358F" w14:textId="43480435" w:rsidR="008A147A" w:rsidRDefault="008A147A" w:rsidP="0076605C">
      <w:pPr>
        <w:rPr>
          <w:ins w:id="715" w:author="Microsoft Office 用户" w:date="2016-06-24T16:05:00Z"/>
          <w:rFonts w:ascii="Arial" w:hAnsi="Arial" w:cs="Arial"/>
          <w:sz w:val="22"/>
        </w:rPr>
      </w:pPr>
      <w:moveToRangeStart w:id="716" w:author="Microsoft Office 用户" w:date="2016-06-24T16:05:00Z" w:name="move454547637"/>
      <w:moveTo w:id="717" w:author="Microsoft Office 用户" w:date="2016-06-24T16:05:00Z">
        <w:r w:rsidRPr="000F0361">
          <w:rPr>
            <w:rFonts w:ascii="Arial" w:hAnsi="Arial" w:cs="Arial"/>
            <w:sz w:val="22"/>
          </w:rPr>
          <w:t xml:space="preserve">2. </w:t>
        </w:r>
        <w:r w:rsidRPr="000F0361">
          <w:rPr>
            <w:rFonts w:ascii="Arial" w:hAnsi="Arial" w:cs="Arial"/>
            <w:b/>
            <w:sz w:val="22"/>
          </w:rPr>
          <w:t>Opening</w:t>
        </w:r>
        <w:r w:rsidRPr="000F0361">
          <w:rPr>
            <w:rFonts w:ascii="Arial" w:hAnsi="Arial" w:cs="Arial"/>
            <w:sz w:val="22"/>
          </w:rPr>
          <w:t>: The opening should catch the interest and attention of the audience immediately</w:t>
        </w:r>
      </w:moveTo>
      <w:ins w:id="718" w:author="Microsoft Office 用户" w:date="2016-06-24T16:05:00Z">
        <w:r>
          <w:rPr>
            <w:rFonts w:ascii="Arial" w:hAnsi="Arial" w:cs="Arial" w:hint="eastAsia"/>
            <w:sz w:val="22"/>
          </w:rPr>
          <w:t xml:space="preserve">. </w:t>
        </w:r>
        <w:r>
          <w:rPr>
            <w:rFonts w:ascii="Arial" w:hAnsi="Arial" w:cs="Arial"/>
            <w:sz w:val="22"/>
          </w:rPr>
          <w:t xml:space="preserve">For </w:t>
        </w:r>
        <w:r>
          <w:rPr>
            <w:rFonts w:ascii="Arial" w:hAnsi="Arial" w:cs="Arial" w:hint="eastAsia"/>
            <w:sz w:val="22"/>
          </w:rPr>
          <w:t xml:space="preserve">example, I can give some interesting pictures related to our project </w:t>
        </w:r>
      </w:ins>
      <w:ins w:id="719" w:author="Microsoft Office 用户" w:date="2016-06-24T16:06:00Z">
        <w:r>
          <w:rPr>
            <w:rFonts w:ascii="Arial" w:hAnsi="Arial" w:cs="Arial"/>
            <w:sz w:val="22"/>
          </w:rPr>
          <w:t>attracting</w:t>
        </w:r>
      </w:ins>
      <w:ins w:id="720" w:author="Microsoft Office 用户" w:date="2016-06-24T16:05:00Z">
        <w:r>
          <w:rPr>
            <w:rFonts w:ascii="Arial" w:hAnsi="Arial" w:cs="Arial" w:hint="eastAsia"/>
            <w:sz w:val="22"/>
          </w:rPr>
          <w:t xml:space="preserve"> </w:t>
        </w:r>
      </w:ins>
      <w:ins w:id="721" w:author="Microsoft Office 用户" w:date="2016-06-24T16:06:00Z">
        <w:r>
          <w:rPr>
            <w:rFonts w:ascii="Arial" w:hAnsi="Arial" w:cs="Arial" w:hint="eastAsia"/>
            <w:sz w:val="22"/>
          </w:rPr>
          <w:t xml:space="preserve">their attention. </w:t>
        </w:r>
      </w:ins>
      <w:moveTo w:id="722" w:author="Microsoft Office 用户" w:date="2016-06-24T16:05:00Z">
        <w:del w:id="723" w:author="Microsoft Office 用户" w:date="2016-06-24T16:05:00Z">
          <w:r w:rsidRPr="000F0361" w:rsidDel="008A147A">
            <w:rPr>
              <w:rFonts w:ascii="Arial" w:hAnsi="Arial" w:cs="Arial"/>
              <w:sz w:val="22"/>
            </w:rPr>
            <w:delText>, while avoiding trite filler phrases (Thank you for having me . . .) and technical jargon</w:delText>
          </w:r>
        </w:del>
      </w:moveTo>
      <w:moveToRangeEnd w:id="716"/>
    </w:p>
    <w:p w14:paraId="083940DE" w14:textId="77777777" w:rsidR="008A147A" w:rsidRDefault="008A147A" w:rsidP="0076605C">
      <w:pPr>
        <w:rPr>
          <w:ins w:id="724" w:author="Microsoft Office 用户" w:date="2016-06-24T16:05:00Z"/>
          <w:rFonts w:ascii="Arial" w:hAnsi="Arial" w:cs="Arial"/>
          <w:sz w:val="22"/>
        </w:rPr>
      </w:pPr>
    </w:p>
    <w:p w14:paraId="2561A6ED" w14:textId="599FFBB6" w:rsidR="008A147A" w:rsidRDefault="008A147A" w:rsidP="008A147A">
      <w:pPr>
        <w:rPr>
          <w:ins w:id="725" w:author="Microsoft Office 用户" w:date="2016-06-24T16:08:00Z"/>
          <w:rFonts w:ascii="Arial" w:hAnsi="Arial" w:cs="Arial"/>
          <w:sz w:val="22"/>
        </w:rPr>
      </w:pPr>
      <w:ins w:id="726" w:author="Microsoft Office 用户" w:date="2016-06-24T16:08:00Z">
        <w:r w:rsidRPr="000F0361">
          <w:rPr>
            <w:rFonts w:ascii="Arial" w:hAnsi="Arial" w:cs="Arial"/>
            <w:sz w:val="22"/>
          </w:rPr>
          <w:t xml:space="preserve">3. </w:t>
        </w:r>
        <w:r w:rsidRPr="000F0361">
          <w:rPr>
            <w:rFonts w:ascii="Arial" w:hAnsi="Arial" w:cs="Arial"/>
            <w:b/>
            <w:sz w:val="22"/>
          </w:rPr>
          <w:t>Transitions</w:t>
        </w:r>
        <w:r w:rsidRPr="000F0361">
          <w:rPr>
            <w:rFonts w:ascii="Arial" w:hAnsi="Arial" w:cs="Arial"/>
            <w:sz w:val="22"/>
          </w:rPr>
          <w:t xml:space="preserve">: The link between successive elements of the talk should be planned carefully. </w:t>
        </w:r>
        <w:r>
          <w:rPr>
            <w:rFonts w:ascii="Arial" w:hAnsi="Arial" w:cs="Arial"/>
            <w:sz w:val="22"/>
          </w:rPr>
          <w:t>I</w:t>
        </w:r>
        <w:r>
          <w:rPr>
            <w:rFonts w:ascii="Arial" w:hAnsi="Arial" w:cs="Arial" w:hint="eastAsia"/>
            <w:sz w:val="22"/>
          </w:rPr>
          <w:t xml:space="preserve"> will make connection between </w:t>
        </w:r>
        <w:r>
          <w:rPr>
            <w:rFonts w:ascii="Arial" w:hAnsi="Arial" w:cs="Arial"/>
            <w:sz w:val="22"/>
          </w:rPr>
          <w:t xml:space="preserve">different parts, so audiences can follow me easily. Besides, at the beginning of the </w:t>
        </w:r>
      </w:ins>
      <w:ins w:id="727" w:author="Microsoft Office 用户" w:date="2016-06-24T16:09:00Z">
        <w:r>
          <w:rPr>
            <w:rFonts w:ascii="Arial" w:hAnsi="Arial" w:cs="Arial" w:hint="eastAsia"/>
            <w:sz w:val="22"/>
          </w:rPr>
          <w:t xml:space="preserve">presentation, I will give a </w:t>
        </w:r>
        <w:r>
          <w:rPr>
            <w:rFonts w:ascii="Arial" w:hAnsi="Arial" w:cs="Arial"/>
            <w:sz w:val="22"/>
          </w:rPr>
          <w:t xml:space="preserve">brief summary about the presentation structure. In </w:t>
        </w:r>
        <w:r>
          <w:rPr>
            <w:rFonts w:ascii="Arial" w:hAnsi="Arial" w:cs="Arial" w:hint="eastAsia"/>
            <w:sz w:val="22"/>
          </w:rPr>
          <w:t xml:space="preserve">this way, the audiences can have a general idea about something I will talk later. </w:t>
        </w:r>
      </w:ins>
    </w:p>
    <w:p w14:paraId="2E4DA160" w14:textId="77777777" w:rsidR="008A147A" w:rsidRDefault="008A147A" w:rsidP="008A147A">
      <w:pPr>
        <w:rPr>
          <w:ins w:id="728" w:author="Microsoft Office 用户" w:date="2016-06-24T16:08:00Z"/>
          <w:rFonts w:ascii="Arial" w:hAnsi="Arial" w:cs="Arial"/>
          <w:sz w:val="22"/>
        </w:rPr>
      </w:pPr>
    </w:p>
    <w:p w14:paraId="53C69E20" w14:textId="64D987BD" w:rsidR="0076605C" w:rsidRDefault="0076605C" w:rsidP="0076605C">
      <w:pPr>
        <w:rPr>
          <w:ins w:id="729" w:author="Microsoft Office 用户" w:date="2016-06-24T16:04:00Z"/>
          <w:rFonts w:ascii="Arial" w:hAnsi="Arial" w:cs="Arial"/>
          <w:sz w:val="22"/>
        </w:rPr>
      </w:pPr>
      <w:del w:id="730" w:author="Microsoft Office 用户" w:date="2016-06-24T16:04:00Z">
        <w:r w:rsidRPr="000F0361" w:rsidDel="008A147A">
          <w:rPr>
            <w:rFonts w:ascii="Arial" w:hAnsi="Arial" w:cs="Arial"/>
            <w:sz w:val="22"/>
          </w:rPr>
          <w:delText xml:space="preserve">1. </w:delText>
        </w:r>
      </w:del>
      <w:r w:rsidRPr="000F0361">
        <w:rPr>
          <w:rFonts w:ascii="Arial" w:hAnsi="Arial" w:cs="Arial"/>
          <w:b/>
          <w:sz w:val="22"/>
        </w:rPr>
        <w:t>Rate</w:t>
      </w:r>
      <w:r w:rsidRPr="000F0361">
        <w:rPr>
          <w:rFonts w:ascii="Arial" w:hAnsi="Arial" w:cs="Arial"/>
          <w:sz w:val="22"/>
        </w:rPr>
        <w:t xml:space="preserve">: The optimal rate for a scientific talk is about 100 words per minute. </w:t>
      </w:r>
      <w:del w:id="731" w:author="Microsoft Office 用户" w:date="2016-06-24T16:04:00Z">
        <w:r w:rsidRPr="000F0361" w:rsidDel="008A147A">
          <w:rPr>
            <w:rFonts w:ascii="Arial" w:hAnsi="Arial" w:cs="Arial"/>
            <w:sz w:val="22"/>
          </w:rPr>
          <w:delText xml:space="preserve">Any faster and the audience can’t absorb the additional information. </w:delText>
        </w:r>
      </w:del>
      <w:ins w:id="732" w:author="Microsoft Office 用户" w:date="2016-06-24T16:04:00Z">
        <w:r w:rsidR="008A147A">
          <w:rPr>
            <w:rFonts w:ascii="Arial" w:hAnsi="Arial" w:cs="Arial" w:hint="eastAsia"/>
            <w:sz w:val="22"/>
          </w:rPr>
          <w:t>So I will control my speed by u</w:t>
        </w:r>
      </w:ins>
      <w:del w:id="733" w:author="Microsoft Office 用户" w:date="2016-06-24T16:04:00Z">
        <w:r w:rsidRPr="000F0361" w:rsidDel="008A147A">
          <w:rPr>
            <w:rFonts w:ascii="Arial" w:hAnsi="Arial" w:cs="Arial"/>
            <w:sz w:val="22"/>
          </w:rPr>
          <w:delText>U</w:delText>
        </w:r>
      </w:del>
      <w:r w:rsidRPr="000F0361">
        <w:rPr>
          <w:rFonts w:ascii="Arial" w:hAnsi="Arial" w:cs="Arial"/>
          <w:sz w:val="22"/>
        </w:rPr>
        <w:t>s</w:t>
      </w:r>
      <w:ins w:id="734" w:author="Microsoft Office 用户" w:date="2016-06-24T16:04:00Z">
        <w:r w:rsidR="008A147A">
          <w:rPr>
            <w:rFonts w:ascii="Arial" w:hAnsi="Arial" w:cs="Arial" w:hint="eastAsia"/>
            <w:sz w:val="22"/>
          </w:rPr>
          <w:t>ing</w:t>
        </w:r>
      </w:ins>
      <w:del w:id="735" w:author="Microsoft Office 用户" w:date="2016-06-24T16:04:00Z">
        <w:r w:rsidRPr="000F0361" w:rsidDel="008A147A">
          <w:rPr>
            <w:rFonts w:ascii="Arial" w:hAnsi="Arial" w:cs="Arial"/>
            <w:sz w:val="22"/>
          </w:rPr>
          <w:delText>e</w:delText>
        </w:r>
      </w:del>
      <w:r w:rsidRPr="000F0361">
        <w:rPr>
          <w:rFonts w:ascii="Arial" w:hAnsi="Arial" w:cs="Arial"/>
          <w:sz w:val="22"/>
        </w:rPr>
        <w:t xml:space="preserve"> pauses</w:t>
      </w:r>
      <w:ins w:id="736" w:author="Microsoft Office 用户" w:date="2016-06-24T16:04:00Z">
        <w:r w:rsidR="008A147A">
          <w:rPr>
            <w:rFonts w:ascii="Arial" w:hAnsi="Arial" w:cs="Arial" w:hint="eastAsia"/>
            <w:sz w:val="22"/>
          </w:rPr>
          <w:t xml:space="preserve"> and </w:t>
        </w:r>
      </w:ins>
      <w:del w:id="737" w:author="Microsoft Office 用户" w:date="2016-06-24T16:04:00Z">
        <w:r w:rsidRPr="000F0361" w:rsidDel="008A147A">
          <w:rPr>
            <w:rFonts w:ascii="Arial" w:hAnsi="Arial" w:cs="Arial"/>
            <w:sz w:val="22"/>
          </w:rPr>
          <w:delText xml:space="preserve"> and </w:delText>
        </w:r>
      </w:del>
      <w:r w:rsidRPr="000F0361">
        <w:rPr>
          <w:rFonts w:ascii="Arial" w:hAnsi="Arial" w:cs="Arial"/>
          <w:sz w:val="22"/>
        </w:rPr>
        <w:t>repeat critical information.</w:t>
      </w:r>
    </w:p>
    <w:p w14:paraId="34D71498" w14:textId="77777777" w:rsidR="008A147A" w:rsidRPr="000F0361" w:rsidRDefault="008A147A" w:rsidP="0076605C">
      <w:pPr>
        <w:rPr>
          <w:rFonts w:ascii="Arial" w:hAnsi="Arial" w:cs="Arial"/>
          <w:sz w:val="22"/>
        </w:rPr>
      </w:pPr>
    </w:p>
    <w:p w14:paraId="3A3DE522" w14:textId="3CD65054" w:rsidR="008A147A" w:rsidRPr="000F0361" w:rsidDel="008A147A" w:rsidRDefault="0076605C" w:rsidP="0076605C">
      <w:pPr>
        <w:rPr>
          <w:del w:id="738" w:author="Microsoft Office 用户" w:date="2016-06-24T16:09:00Z"/>
          <w:rFonts w:ascii="Arial" w:hAnsi="Arial" w:cs="Arial"/>
          <w:sz w:val="22"/>
        </w:rPr>
      </w:pPr>
      <w:moveFromRangeStart w:id="739" w:author="Microsoft Office 用户" w:date="2016-06-24T16:05:00Z" w:name="move454547637"/>
      <w:moveFrom w:id="740" w:author="Microsoft Office 用户" w:date="2016-06-24T16:05:00Z">
        <w:r w:rsidRPr="000F0361" w:rsidDel="008A147A">
          <w:rPr>
            <w:rFonts w:ascii="Arial" w:hAnsi="Arial" w:cs="Arial"/>
            <w:sz w:val="22"/>
          </w:rPr>
          <w:t xml:space="preserve">2. </w:t>
        </w:r>
        <w:r w:rsidRPr="000F0361" w:rsidDel="008A147A">
          <w:rPr>
            <w:rFonts w:ascii="Arial" w:hAnsi="Arial" w:cs="Arial"/>
            <w:b/>
            <w:sz w:val="22"/>
          </w:rPr>
          <w:t>Opening</w:t>
        </w:r>
        <w:r w:rsidRPr="000F0361" w:rsidDel="008A147A">
          <w:rPr>
            <w:rFonts w:ascii="Arial" w:hAnsi="Arial" w:cs="Arial"/>
            <w:sz w:val="22"/>
          </w:rPr>
          <w:t>: The opening should catch the interest and attention of the audience immediately, while avoiding trite filler phrases (Thank you for having me . . .) and technical jargo</w:t>
        </w:r>
        <w:del w:id="741" w:author="Microsoft Office 用户" w:date="2016-06-24T16:06:00Z">
          <w:r w:rsidRPr="000F0361" w:rsidDel="008A147A">
            <w:rPr>
              <w:rFonts w:ascii="Arial" w:hAnsi="Arial" w:cs="Arial"/>
              <w:sz w:val="22"/>
            </w:rPr>
            <w:delText>n</w:delText>
          </w:r>
        </w:del>
      </w:moveFrom>
      <w:moveFromRangeEnd w:id="739"/>
      <w:del w:id="742" w:author="Microsoft Office 用户" w:date="2016-06-24T16:06:00Z">
        <w:r w:rsidRPr="000F0361" w:rsidDel="008A147A">
          <w:rPr>
            <w:rFonts w:ascii="Arial" w:hAnsi="Arial" w:cs="Arial"/>
            <w:sz w:val="22"/>
          </w:rPr>
          <w:delText>.</w:delText>
        </w:r>
      </w:del>
    </w:p>
    <w:p w14:paraId="04D46FA6" w14:textId="154C262F" w:rsidR="008A147A" w:rsidRPr="000F0361" w:rsidRDefault="0076605C" w:rsidP="0076605C">
      <w:pPr>
        <w:rPr>
          <w:rFonts w:ascii="Arial" w:hAnsi="Arial" w:cs="Arial"/>
          <w:sz w:val="22"/>
        </w:rPr>
      </w:pPr>
      <w:del w:id="743" w:author="Microsoft Office 用户" w:date="2016-06-24T16:08:00Z">
        <w:r w:rsidRPr="000F0361" w:rsidDel="008A147A">
          <w:rPr>
            <w:rFonts w:ascii="Arial" w:hAnsi="Arial" w:cs="Arial"/>
            <w:sz w:val="22"/>
          </w:rPr>
          <w:delText xml:space="preserve">3. </w:delText>
        </w:r>
        <w:r w:rsidRPr="000F0361" w:rsidDel="008A147A">
          <w:rPr>
            <w:rFonts w:ascii="Arial" w:hAnsi="Arial" w:cs="Arial"/>
            <w:b/>
            <w:sz w:val="22"/>
          </w:rPr>
          <w:delText>Transitions</w:delText>
        </w:r>
        <w:r w:rsidRPr="000F0361" w:rsidDel="008A147A">
          <w:rPr>
            <w:rFonts w:ascii="Arial" w:hAnsi="Arial" w:cs="Arial"/>
            <w:sz w:val="22"/>
          </w:rPr>
          <w:delText xml:space="preserve">: The link between successive elements of the talk should be planned carefully. </w:delText>
        </w:r>
      </w:del>
      <w:del w:id="744" w:author="Microsoft Office 用户" w:date="2016-06-24T16:07:00Z">
        <w:r w:rsidRPr="000F0361" w:rsidDel="008A147A">
          <w:rPr>
            <w:rFonts w:ascii="Arial" w:hAnsi="Arial" w:cs="Arial"/>
            <w:sz w:val="22"/>
          </w:rPr>
          <w:delText>You should make the relation between successive elements clear to the audience.</w:delText>
        </w:r>
      </w:del>
    </w:p>
    <w:p w14:paraId="66830D79" w14:textId="23BA6CE6" w:rsidR="0076605C" w:rsidRDefault="0076605C" w:rsidP="0076605C">
      <w:pPr>
        <w:rPr>
          <w:ins w:id="745" w:author="Microsoft Office 用户" w:date="2016-06-24T16:10:00Z"/>
          <w:rFonts w:ascii="Arial" w:hAnsi="Arial" w:cs="Arial"/>
          <w:sz w:val="22"/>
        </w:rPr>
      </w:pPr>
      <w:r w:rsidRPr="000F0361">
        <w:rPr>
          <w:rFonts w:ascii="Arial" w:hAnsi="Arial" w:cs="Arial"/>
          <w:sz w:val="22"/>
        </w:rPr>
        <w:t xml:space="preserve">4. </w:t>
      </w:r>
      <w:r w:rsidRPr="000F0361">
        <w:rPr>
          <w:rFonts w:ascii="Arial" w:hAnsi="Arial" w:cs="Arial"/>
          <w:b/>
          <w:sz w:val="22"/>
        </w:rPr>
        <w:t>Conclusion</w:t>
      </w:r>
      <w:r w:rsidRPr="000F0361">
        <w:rPr>
          <w:rFonts w:ascii="Arial" w:hAnsi="Arial" w:cs="Arial"/>
          <w:sz w:val="22"/>
        </w:rPr>
        <w:t xml:space="preserve">: Summarize the main concepts you’ve discussed, and how your work relates to issues you’ve raised. </w:t>
      </w:r>
      <w:del w:id="746" w:author="Microsoft Office 用户" w:date="2016-06-24T16:12:00Z">
        <w:r w:rsidRPr="000F0361" w:rsidDel="00872FC1">
          <w:rPr>
            <w:rFonts w:ascii="Arial" w:hAnsi="Arial" w:cs="Arial"/>
            <w:sz w:val="22"/>
          </w:rPr>
          <w:delText>Signal that the summary is beginning, but don’t begin the summary too soon or else the audience will start to leave before you finish!</w:delText>
        </w:r>
      </w:del>
    </w:p>
    <w:p w14:paraId="4A736C2F" w14:textId="77777777" w:rsidR="00872FC1" w:rsidRPr="000F0361" w:rsidRDefault="00872FC1" w:rsidP="0076605C">
      <w:pPr>
        <w:rPr>
          <w:rFonts w:ascii="Arial" w:hAnsi="Arial" w:cs="Arial"/>
          <w:sz w:val="22"/>
        </w:rPr>
      </w:pPr>
    </w:p>
    <w:p w14:paraId="4CA8C61B" w14:textId="1EB912E6" w:rsidR="0076605C" w:rsidRDefault="0076605C" w:rsidP="0076605C">
      <w:pPr>
        <w:rPr>
          <w:ins w:id="747" w:author="Microsoft Office 用户" w:date="2016-06-24T16:13:00Z"/>
          <w:rFonts w:ascii="Arial" w:hAnsi="Arial" w:cs="Arial"/>
          <w:sz w:val="22"/>
        </w:rPr>
      </w:pPr>
      <w:r w:rsidRPr="000F0361">
        <w:rPr>
          <w:rFonts w:ascii="Arial" w:hAnsi="Arial" w:cs="Arial"/>
          <w:sz w:val="22"/>
        </w:rPr>
        <w:t xml:space="preserve">5. </w:t>
      </w:r>
      <w:r w:rsidRPr="000F0361">
        <w:rPr>
          <w:rFonts w:ascii="Arial" w:hAnsi="Arial" w:cs="Arial"/>
          <w:b/>
          <w:sz w:val="22"/>
        </w:rPr>
        <w:t>Length</w:t>
      </w:r>
      <w:r w:rsidRPr="000F0361">
        <w:rPr>
          <w:rFonts w:ascii="Arial" w:hAnsi="Arial" w:cs="Arial"/>
          <w:sz w:val="22"/>
        </w:rPr>
        <w:t>: Don’t run over! Ever! Shorten your talk by removing details, concepts, and information, not by eliminating words</w:t>
      </w:r>
      <w:del w:id="748" w:author="Microsoft Office 用户" w:date="2016-06-24T16:12:00Z">
        <w:r w:rsidRPr="000F0361" w:rsidDel="00872FC1">
          <w:rPr>
            <w:rFonts w:ascii="Arial" w:hAnsi="Arial" w:cs="Arial"/>
            <w:sz w:val="22"/>
          </w:rPr>
          <w:delText>. If it becomes absolutely essential to supply details, supplement your presentation with a handout.</w:delText>
        </w:r>
      </w:del>
      <w:ins w:id="749" w:author="Microsoft Office 用户" w:date="2016-06-24T16:12:00Z">
        <w:r w:rsidR="00872FC1">
          <w:rPr>
            <w:rFonts w:ascii="Arial" w:hAnsi="Arial" w:cs="Arial" w:hint="eastAsia"/>
            <w:sz w:val="22"/>
          </w:rPr>
          <w:t xml:space="preserve">. if it is important, you can just keep it. </w:t>
        </w:r>
      </w:ins>
      <w:del w:id="750" w:author="Microsoft Office 用户" w:date="2016-06-24T16:13:00Z">
        <w:r w:rsidRPr="000F0361" w:rsidDel="00872FC1">
          <w:rPr>
            <w:rFonts w:ascii="Arial" w:hAnsi="Arial" w:cs="Arial"/>
            <w:sz w:val="22"/>
          </w:rPr>
          <w:delText xml:space="preserve"> </w:delText>
        </w:r>
      </w:del>
      <w:r w:rsidRPr="000F0361">
        <w:rPr>
          <w:rFonts w:ascii="Arial" w:hAnsi="Arial" w:cs="Arial"/>
          <w:sz w:val="22"/>
        </w:rPr>
        <w:t>Make about 10% more handouts than you think you’ll need. Always leave time for a few questions at the end of the talk.</w:t>
      </w:r>
    </w:p>
    <w:p w14:paraId="3D16B9AD" w14:textId="77777777" w:rsidR="00872FC1" w:rsidRPr="000F0361" w:rsidRDefault="00872FC1" w:rsidP="0076605C">
      <w:pPr>
        <w:rPr>
          <w:rFonts w:ascii="Arial" w:hAnsi="Arial" w:cs="Arial"/>
          <w:sz w:val="22"/>
        </w:rPr>
      </w:pPr>
    </w:p>
    <w:p w14:paraId="01C4C9E9" w14:textId="2BDDFD90" w:rsidR="0076605C" w:rsidRPr="000F0361" w:rsidDel="00872FC1" w:rsidRDefault="0076605C" w:rsidP="0076605C">
      <w:pPr>
        <w:rPr>
          <w:del w:id="751" w:author="Microsoft Office 用户" w:date="2016-06-24T16:14:00Z"/>
          <w:rFonts w:ascii="Arial" w:hAnsi="Arial" w:cs="Arial"/>
          <w:b/>
          <w:sz w:val="22"/>
        </w:rPr>
      </w:pPr>
      <w:del w:id="752" w:author="Microsoft Office 用户" w:date="2016-06-24T16:14:00Z">
        <w:r w:rsidRPr="000F0361" w:rsidDel="00872FC1">
          <w:rPr>
            <w:rFonts w:ascii="Arial" w:hAnsi="Arial" w:cs="Arial"/>
            <w:b/>
            <w:sz w:val="22"/>
          </w:rPr>
          <w:delText>1. The Message</w:delText>
        </w:r>
      </w:del>
    </w:p>
    <w:p w14:paraId="7582A9C9" w14:textId="27207154" w:rsidR="0076605C" w:rsidRPr="000F0361" w:rsidDel="00872FC1" w:rsidRDefault="0076605C" w:rsidP="0076605C">
      <w:pPr>
        <w:rPr>
          <w:del w:id="753" w:author="Microsoft Office 用户" w:date="2016-06-24T16:14:00Z"/>
          <w:rFonts w:ascii="Arial" w:hAnsi="Arial" w:cs="Arial"/>
          <w:sz w:val="22"/>
        </w:rPr>
      </w:pPr>
      <w:del w:id="754" w:author="Microsoft Office 用户" w:date="2016-06-24T16:14:00Z">
        <w:r w:rsidRPr="000F0361" w:rsidDel="00872FC1">
          <w:rPr>
            <w:rFonts w:ascii="Arial" w:hAnsi="Arial" w:cs="Arial"/>
            <w:sz w:val="22"/>
          </w:rPr>
          <w:delText>Decide what information, question or problem you want to present.</w:delText>
        </w:r>
      </w:del>
    </w:p>
    <w:p w14:paraId="30B8826D" w14:textId="22A87B42" w:rsidR="0076605C" w:rsidRPr="000F0361" w:rsidDel="00872FC1" w:rsidRDefault="0076605C" w:rsidP="0076605C">
      <w:pPr>
        <w:rPr>
          <w:del w:id="755" w:author="Microsoft Office 用户" w:date="2016-06-24T16:14:00Z"/>
          <w:rFonts w:ascii="Arial" w:hAnsi="Arial" w:cs="Arial"/>
          <w:sz w:val="22"/>
        </w:rPr>
      </w:pPr>
      <w:del w:id="756" w:author="Microsoft Office 用户" w:date="2016-06-24T16:14:00Z">
        <w:r w:rsidRPr="000F0361" w:rsidDel="00872FC1">
          <w:rPr>
            <w:rFonts w:ascii="Arial" w:hAnsi="Arial" w:cs="Arial"/>
            <w:sz w:val="22"/>
          </w:rPr>
          <w:delText>First formulate the conclusion</w:delText>
        </w:r>
      </w:del>
    </w:p>
    <w:p w14:paraId="31706A7D" w14:textId="348D615A" w:rsidR="0076605C" w:rsidRPr="000F0361" w:rsidDel="00872FC1" w:rsidRDefault="0076605C" w:rsidP="0076605C">
      <w:pPr>
        <w:rPr>
          <w:del w:id="757" w:author="Microsoft Office 用户" w:date="2016-06-24T16:14:00Z"/>
          <w:rFonts w:ascii="Arial" w:hAnsi="Arial" w:cs="Arial"/>
          <w:sz w:val="22"/>
        </w:rPr>
      </w:pPr>
      <w:del w:id="758" w:author="Microsoft Office 用户" w:date="2016-06-24T16:14:00Z">
        <w:r w:rsidRPr="000F0361" w:rsidDel="00872FC1">
          <w:rPr>
            <w:rFonts w:ascii="Arial" w:hAnsi="Arial" w:cs="Arial"/>
            <w:sz w:val="22"/>
          </w:rPr>
          <w:delText>Collect supporting evidence or data</w:delText>
        </w:r>
      </w:del>
    </w:p>
    <w:p w14:paraId="40B1FD8D" w14:textId="5D9AB4A8" w:rsidR="0076605C" w:rsidRPr="000F0361" w:rsidDel="00872FC1" w:rsidRDefault="0076605C" w:rsidP="0076605C">
      <w:pPr>
        <w:rPr>
          <w:del w:id="759" w:author="Microsoft Office 用户" w:date="2016-06-24T16:14:00Z"/>
          <w:rFonts w:ascii="Arial" w:hAnsi="Arial" w:cs="Arial"/>
          <w:sz w:val="22"/>
        </w:rPr>
      </w:pPr>
      <w:del w:id="760" w:author="Microsoft Office 用户" w:date="2016-06-24T16:14:00Z">
        <w:r w:rsidRPr="000F0361" w:rsidDel="00872FC1">
          <w:rPr>
            <w:rFonts w:ascii="Arial" w:hAnsi="Arial" w:cs="Arial"/>
            <w:sz w:val="22"/>
          </w:rPr>
          <w:delText xml:space="preserve">2. </w:delText>
        </w:r>
        <w:r w:rsidRPr="000F0361" w:rsidDel="00872FC1">
          <w:rPr>
            <w:rFonts w:ascii="Arial" w:hAnsi="Arial" w:cs="Arial"/>
            <w:b/>
            <w:sz w:val="22"/>
          </w:rPr>
          <w:delText>Structure</w:delText>
        </w:r>
      </w:del>
    </w:p>
    <w:p w14:paraId="0758D049" w14:textId="131184E0" w:rsidR="0076605C" w:rsidRPr="000F0361" w:rsidDel="00872FC1" w:rsidRDefault="0076605C" w:rsidP="0076605C">
      <w:pPr>
        <w:rPr>
          <w:del w:id="761" w:author="Microsoft Office 用户" w:date="2016-06-24T16:14:00Z"/>
          <w:rFonts w:ascii="Arial" w:hAnsi="Arial" w:cs="Arial"/>
          <w:sz w:val="22"/>
        </w:rPr>
      </w:pPr>
      <w:del w:id="762" w:author="Microsoft Office 用户" w:date="2016-06-24T16:14:00Z">
        <w:r w:rsidRPr="000F0361" w:rsidDel="00872FC1">
          <w:rPr>
            <w:rFonts w:ascii="Arial" w:hAnsi="Arial" w:cs="Arial"/>
            <w:sz w:val="22"/>
          </w:rPr>
          <w:delText xml:space="preserve">Formulate your conclusion with impact </w:delText>
        </w:r>
      </w:del>
    </w:p>
    <w:p w14:paraId="753B2DA0" w14:textId="222331CF" w:rsidR="0076605C" w:rsidRPr="000F0361" w:rsidDel="00872FC1" w:rsidRDefault="0076605C" w:rsidP="0076605C">
      <w:pPr>
        <w:rPr>
          <w:del w:id="763" w:author="Microsoft Office 用户" w:date="2016-06-24T16:14:00Z"/>
          <w:rFonts w:ascii="Arial" w:hAnsi="Arial" w:cs="Arial"/>
          <w:sz w:val="22"/>
        </w:rPr>
      </w:pPr>
      <w:del w:id="764" w:author="Microsoft Office 用户" w:date="2016-06-24T16:14:00Z">
        <w:r w:rsidRPr="000F0361" w:rsidDel="00872FC1">
          <w:rPr>
            <w:rFonts w:ascii="Arial" w:hAnsi="Arial" w:cs="Arial"/>
            <w:sz w:val="22"/>
          </w:rPr>
          <w:delText xml:space="preserve">Determine a strong opening </w:delText>
        </w:r>
      </w:del>
    </w:p>
    <w:p w14:paraId="7A523A4C" w14:textId="3B3AA106" w:rsidR="0076605C" w:rsidRPr="000F0361" w:rsidDel="00872FC1" w:rsidRDefault="0076605C" w:rsidP="0076605C">
      <w:pPr>
        <w:rPr>
          <w:del w:id="765" w:author="Microsoft Office 用户" w:date="2016-06-24T16:14:00Z"/>
          <w:rFonts w:ascii="Arial" w:hAnsi="Arial" w:cs="Arial"/>
          <w:sz w:val="22"/>
        </w:rPr>
      </w:pPr>
      <w:del w:id="766" w:author="Microsoft Office 用户" w:date="2016-06-24T16:14:00Z">
        <w:r w:rsidRPr="000F0361" w:rsidDel="00872FC1">
          <w:rPr>
            <w:rFonts w:ascii="Arial" w:hAnsi="Arial" w:cs="Arial"/>
            <w:sz w:val="22"/>
          </w:rPr>
          <w:delText xml:space="preserve">Prepare slides containing the main points of the message </w:delText>
        </w:r>
      </w:del>
    </w:p>
    <w:p w14:paraId="3F937A75" w14:textId="53404051" w:rsidR="0076605C" w:rsidRPr="000F0361" w:rsidDel="00872FC1" w:rsidRDefault="0076605C" w:rsidP="0076605C">
      <w:pPr>
        <w:rPr>
          <w:del w:id="767" w:author="Microsoft Office 用户" w:date="2016-06-24T16:14:00Z"/>
          <w:rFonts w:ascii="Arial" w:hAnsi="Arial" w:cs="Arial"/>
          <w:sz w:val="22"/>
        </w:rPr>
      </w:pPr>
      <w:del w:id="768" w:author="Microsoft Office 用户" w:date="2016-06-24T16:14:00Z">
        <w:r w:rsidRPr="000F0361" w:rsidDel="00872FC1">
          <w:rPr>
            <w:rFonts w:ascii="Arial" w:hAnsi="Arial" w:cs="Arial"/>
            <w:sz w:val="22"/>
          </w:rPr>
          <w:delText xml:space="preserve">Add supporting material </w:delText>
        </w:r>
      </w:del>
    </w:p>
    <w:p w14:paraId="17CDB64B" w14:textId="62F034CC" w:rsidR="0076605C" w:rsidRDefault="00872FC1" w:rsidP="0076605C">
      <w:pPr>
        <w:rPr>
          <w:ins w:id="769" w:author="Microsoft Office 用户" w:date="2016-06-24T16:14:00Z"/>
          <w:rFonts w:ascii="Arial" w:hAnsi="Arial" w:cs="Arial"/>
          <w:b/>
          <w:sz w:val="22"/>
        </w:rPr>
      </w:pPr>
      <w:ins w:id="770" w:author="Microsoft Office 用户" w:date="2016-06-24T16:14:00Z">
        <w:r>
          <w:rPr>
            <w:rFonts w:ascii="Arial" w:hAnsi="Arial" w:cs="Arial" w:hint="eastAsia"/>
            <w:b/>
            <w:sz w:val="22"/>
          </w:rPr>
          <w:t>6</w:t>
        </w:r>
      </w:ins>
      <w:del w:id="771" w:author="Microsoft Office 用户" w:date="2016-06-24T16:14:00Z">
        <w:r w:rsidR="0076605C" w:rsidRPr="000F0361" w:rsidDel="00872FC1">
          <w:rPr>
            <w:rFonts w:ascii="Arial" w:hAnsi="Arial" w:cs="Arial"/>
            <w:b/>
            <w:sz w:val="22"/>
          </w:rPr>
          <w:delText>3</w:delText>
        </w:r>
      </w:del>
      <w:r w:rsidR="0076605C" w:rsidRPr="000F0361">
        <w:rPr>
          <w:rFonts w:ascii="Arial" w:hAnsi="Arial" w:cs="Arial"/>
          <w:b/>
          <w:sz w:val="22"/>
        </w:rPr>
        <w:t>. Timing</w:t>
      </w:r>
    </w:p>
    <w:p w14:paraId="342659FD" w14:textId="22753D0A" w:rsidR="00872FC1" w:rsidRPr="000F0361" w:rsidRDefault="00872FC1" w:rsidP="0076605C">
      <w:pPr>
        <w:rPr>
          <w:rFonts w:ascii="Arial" w:hAnsi="Arial" w:cs="Arial"/>
          <w:b/>
          <w:sz w:val="22"/>
        </w:rPr>
      </w:pPr>
      <w:ins w:id="772" w:author="Microsoft Office 用户" w:date="2016-06-24T16:14:00Z">
        <w:r>
          <w:rPr>
            <w:rFonts w:ascii="Arial" w:hAnsi="Arial" w:cs="Arial"/>
            <w:b/>
            <w:sz w:val="22"/>
          </w:rPr>
          <w:t>practice</w:t>
        </w:r>
        <w:r>
          <w:rPr>
            <w:rFonts w:ascii="Arial" w:hAnsi="Arial" w:cs="Arial" w:hint="eastAsia"/>
            <w:b/>
            <w:sz w:val="22"/>
          </w:rPr>
          <w:t xml:space="preserve"> presentation ensuring you </w:t>
        </w:r>
        <w:r>
          <w:rPr>
            <w:rFonts w:ascii="Arial" w:hAnsi="Arial" w:cs="Arial"/>
            <w:b/>
            <w:sz w:val="22"/>
          </w:rPr>
          <w:t>will</w:t>
        </w:r>
        <w:r>
          <w:rPr>
            <w:rFonts w:ascii="Arial" w:hAnsi="Arial" w:cs="Arial" w:hint="eastAsia"/>
            <w:b/>
            <w:sz w:val="22"/>
          </w:rPr>
          <w:t xml:space="preserve"> not over time. </w:t>
        </w:r>
      </w:ins>
    </w:p>
    <w:p w14:paraId="49D72247" w14:textId="6A19AECC" w:rsidR="0076605C" w:rsidRPr="000F0361" w:rsidDel="00872FC1" w:rsidRDefault="0076605C" w:rsidP="0076605C">
      <w:pPr>
        <w:rPr>
          <w:del w:id="773" w:author="Microsoft Office 用户" w:date="2016-06-24T16:14:00Z"/>
          <w:rFonts w:ascii="Arial" w:hAnsi="Arial" w:cs="Arial"/>
          <w:sz w:val="22"/>
        </w:rPr>
      </w:pPr>
      <w:del w:id="774" w:author="Microsoft Office 用户" w:date="2016-06-24T16:14:00Z">
        <w:r w:rsidRPr="000F0361" w:rsidDel="00872FC1">
          <w:rPr>
            <w:rFonts w:ascii="Arial" w:hAnsi="Arial" w:cs="Arial"/>
            <w:sz w:val="22"/>
          </w:rPr>
          <w:delText>Work out the timing</w:delText>
        </w:r>
      </w:del>
    </w:p>
    <w:p w14:paraId="5D4ADF20" w14:textId="047B164B" w:rsidR="0076605C" w:rsidRPr="000F0361" w:rsidRDefault="0076605C" w:rsidP="0076605C">
      <w:pPr>
        <w:rPr>
          <w:rFonts w:ascii="Arial" w:hAnsi="Arial" w:cs="Arial"/>
          <w:sz w:val="22"/>
        </w:rPr>
      </w:pPr>
      <w:r w:rsidRPr="000F0361">
        <w:rPr>
          <w:rFonts w:ascii="Arial" w:hAnsi="Arial" w:cs="Arial"/>
          <w:sz w:val="22"/>
        </w:rPr>
        <w:t>Allow time to present key points</w:t>
      </w:r>
    </w:p>
    <w:p w14:paraId="1C5EA698" w14:textId="77777777" w:rsidR="0076605C" w:rsidRPr="000F0361" w:rsidRDefault="0076605C" w:rsidP="0076605C">
      <w:pPr>
        <w:rPr>
          <w:rFonts w:ascii="Arial" w:hAnsi="Arial" w:cs="Arial"/>
          <w:sz w:val="22"/>
        </w:rPr>
      </w:pPr>
      <w:r w:rsidRPr="000F0361">
        <w:rPr>
          <w:rFonts w:ascii="Arial" w:hAnsi="Arial" w:cs="Arial"/>
          <w:sz w:val="22"/>
        </w:rPr>
        <w:t>Leave time for conclusion</w:t>
      </w:r>
    </w:p>
    <w:p w14:paraId="7629D222" w14:textId="107FA616" w:rsidR="0076605C" w:rsidRPr="000F0361" w:rsidDel="00872FC1" w:rsidRDefault="0076605C" w:rsidP="0076605C">
      <w:pPr>
        <w:rPr>
          <w:del w:id="775" w:author="Microsoft Office 用户" w:date="2016-06-24T16:15:00Z"/>
          <w:rFonts w:ascii="Arial" w:hAnsi="Arial" w:cs="Arial"/>
          <w:sz w:val="22"/>
        </w:rPr>
      </w:pPr>
      <w:del w:id="776" w:author="Microsoft Office 用户" w:date="2016-06-24T16:15:00Z">
        <w:r w:rsidRPr="000F0361" w:rsidDel="00872FC1">
          <w:rPr>
            <w:rFonts w:ascii="Arial" w:hAnsi="Arial" w:cs="Arial"/>
            <w:sz w:val="22"/>
          </w:rPr>
          <w:delText>Practise with a stopwatch</w:delText>
        </w:r>
      </w:del>
    </w:p>
    <w:p w14:paraId="3D6F560B" w14:textId="0C135198" w:rsidR="0076605C" w:rsidRPr="000F0361" w:rsidRDefault="00872FC1" w:rsidP="0076605C">
      <w:pPr>
        <w:rPr>
          <w:rFonts w:ascii="Arial" w:hAnsi="Arial" w:cs="Arial"/>
          <w:b/>
          <w:sz w:val="22"/>
        </w:rPr>
      </w:pPr>
      <w:ins w:id="777" w:author="Microsoft Office 用户" w:date="2016-06-24T16:15:00Z">
        <w:r>
          <w:rPr>
            <w:rFonts w:ascii="Arial" w:hAnsi="Arial" w:cs="Arial" w:hint="eastAsia"/>
            <w:b/>
            <w:sz w:val="22"/>
          </w:rPr>
          <w:t>7</w:t>
        </w:r>
      </w:ins>
      <w:del w:id="778" w:author="Microsoft Office 用户" w:date="2016-06-24T16:15:00Z">
        <w:r w:rsidR="0076605C" w:rsidRPr="000F0361" w:rsidDel="00872FC1">
          <w:rPr>
            <w:rFonts w:ascii="Arial" w:hAnsi="Arial" w:cs="Arial"/>
            <w:b/>
            <w:sz w:val="22"/>
          </w:rPr>
          <w:delText>4</w:delText>
        </w:r>
      </w:del>
      <w:r w:rsidR="0076605C" w:rsidRPr="000F0361">
        <w:rPr>
          <w:rFonts w:ascii="Arial" w:hAnsi="Arial" w:cs="Arial"/>
          <w:b/>
          <w:sz w:val="22"/>
        </w:rPr>
        <w:t>. Physical factors</w:t>
      </w:r>
    </w:p>
    <w:p w14:paraId="66D6B814" w14:textId="77777777" w:rsidR="00872FC1" w:rsidRDefault="0076605C" w:rsidP="0076605C">
      <w:pPr>
        <w:rPr>
          <w:ins w:id="779" w:author="Microsoft Office 用户" w:date="2016-06-24T16:15:00Z"/>
          <w:rFonts w:ascii="Arial" w:hAnsi="Arial" w:cs="Arial"/>
          <w:sz w:val="22"/>
        </w:rPr>
      </w:pPr>
      <w:r w:rsidRPr="000F0361">
        <w:rPr>
          <w:rFonts w:ascii="Arial" w:hAnsi="Arial" w:cs="Arial"/>
          <w:sz w:val="22"/>
        </w:rPr>
        <w:t xml:space="preserve">Making audience comfortable </w:t>
      </w:r>
    </w:p>
    <w:p w14:paraId="7344A8DA" w14:textId="5660BA18" w:rsidR="0076605C" w:rsidRPr="000F0361" w:rsidDel="00872FC1" w:rsidRDefault="00872FC1" w:rsidP="0076605C">
      <w:pPr>
        <w:rPr>
          <w:del w:id="780" w:author="Microsoft Office 用户" w:date="2016-06-24T16:15:00Z"/>
          <w:rFonts w:ascii="Arial" w:hAnsi="Arial" w:cs="Arial"/>
          <w:sz w:val="22"/>
        </w:rPr>
      </w:pPr>
      <w:ins w:id="781" w:author="Microsoft Office 用户" w:date="2016-06-24T16:15:00Z">
        <w:r>
          <w:rPr>
            <w:rFonts w:ascii="Arial" w:hAnsi="Arial" w:cs="Arial" w:hint="eastAsia"/>
            <w:b/>
            <w:sz w:val="22"/>
          </w:rPr>
          <w:t>8</w:t>
        </w:r>
      </w:ins>
    </w:p>
    <w:p w14:paraId="2C0EB0A0" w14:textId="77777777" w:rsidR="0076605C" w:rsidRPr="000F0361" w:rsidRDefault="0076605C" w:rsidP="0076605C">
      <w:pPr>
        <w:rPr>
          <w:rFonts w:ascii="Arial" w:hAnsi="Arial" w:cs="Arial"/>
          <w:b/>
          <w:sz w:val="22"/>
        </w:rPr>
      </w:pPr>
      <w:del w:id="782" w:author="Microsoft Office 用户" w:date="2016-06-24T16:15:00Z">
        <w:r w:rsidRPr="000F0361" w:rsidDel="00872FC1">
          <w:rPr>
            <w:rFonts w:ascii="Arial" w:hAnsi="Arial" w:cs="Arial"/>
            <w:b/>
            <w:sz w:val="22"/>
          </w:rPr>
          <w:delText>5</w:delText>
        </w:r>
      </w:del>
      <w:r w:rsidRPr="000F0361">
        <w:rPr>
          <w:rFonts w:ascii="Arial" w:hAnsi="Arial" w:cs="Arial"/>
          <w:b/>
          <w:sz w:val="22"/>
        </w:rPr>
        <w:t>. Personal factors</w:t>
      </w:r>
    </w:p>
    <w:p w14:paraId="4A9AC6A9" w14:textId="77777777" w:rsidR="0076605C" w:rsidRPr="000F0361" w:rsidRDefault="0076605C" w:rsidP="0076605C">
      <w:pPr>
        <w:rPr>
          <w:rFonts w:ascii="Arial" w:hAnsi="Arial" w:cs="Arial"/>
          <w:sz w:val="22"/>
        </w:rPr>
      </w:pPr>
      <w:r w:rsidRPr="000F0361">
        <w:rPr>
          <w:rFonts w:ascii="Arial" w:hAnsi="Arial" w:cs="Arial"/>
          <w:sz w:val="22"/>
        </w:rPr>
        <w:t>Know your audience</w:t>
      </w:r>
    </w:p>
    <w:p w14:paraId="2EC427BF" w14:textId="77777777" w:rsidR="0076605C" w:rsidRPr="000F0361" w:rsidRDefault="0076605C" w:rsidP="0076605C">
      <w:pPr>
        <w:rPr>
          <w:rFonts w:ascii="Arial" w:hAnsi="Arial" w:cs="Arial"/>
          <w:sz w:val="22"/>
        </w:rPr>
      </w:pPr>
      <w:r w:rsidRPr="000F0361">
        <w:rPr>
          <w:rFonts w:ascii="Arial" w:hAnsi="Arial" w:cs="Arial"/>
          <w:sz w:val="22"/>
        </w:rPr>
        <w:t xml:space="preserve">Be confident </w:t>
      </w:r>
    </w:p>
    <w:p w14:paraId="3635A8DF" w14:textId="57D01AF6" w:rsidR="0076605C" w:rsidRPr="000F0361" w:rsidDel="00872FC1" w:rsidRDefault="0076605C" w:rsidP="0076605C">
      <w:pPr>
        <w:rPr>
          <w:del w:id="783" w:author="Microsoft Office 用户" w:date="2016-06-24T16:15:00Z"/>
          <w:rFonts w:ascii="Arial" w:hAnsi="Arial" w:cs="Arial"/>
          <w:sz w:val="22"/>
        </w:rPr>
      </w:pPr>
      <w:del w:id="784" w:author="Microsoft Office 用户" w:date="2016-06-24T16:15:00Z">
        <w:r w:rsidRPr="000F0361" w:rsidDel="00872FC1">
          <w:rPr>
            <w:rFonts w:ascii="Arial" w:hAnsi="Arial" w:cs="Arial"/>
            <w:sz w:val="22"/>
          </w:rPr>
          <w:delText xml:space="preserve">Speak up, speak clearly, not too fast </w:delText>
        </w:r>
      </w:del>
    </w:p>
    <w:p w14:paraId="439C4EB9" w14:textId="65A72CF3" w:rsidR="0076605C" w:rsidRPr="000F0361" w:rsidRDefault="00872FC1" w:rsidP="0076605C">
      <w:pPr>
        <w:rPr>
          <w:rFonts w:ascii="Arial" w:hAnsi="Arial" w:cs="Arial"/>
          <w:b/>
          <w:sz w:val="22"/>
        </w:rPr>
      </w:pPr>
      <w:ins w:id="785" w:author="Microsoft Office 用户" w:date="2016-06-24T16:15:00Z">
        <w:r>
          <w:rPr>
            <w:rFonts w:ascii="Arial" w:hAnsi="Arial" w:cs="Arial" w:hint="eastAsia"/>
            <w:b/>
            <w:sz w:val="22"/>
          </w:rPr>
          <w:t>9</w:t>
        </w:r>
      </w:ins>
      <w:del w:id="786" w:author="Microsoft Office 用户" w:date="2016-06-24T16:15:00Z">
        <w:r w:rsidR="0076605C" w:rsidRPr="000F0361" w:rsidDel="00872FC1">
          <w:rPr>
            <w:rFonts w:ascii="Arial" w:hAnsi="Arial" w:cs="Arial"/>
            <w:b/>
            <w:sz w:val="22"/>
          </w:rPr>
          <w:delText>6</w:delText>
        </w:r>
      </w:del>
      <w:r w:rsidR="0076605C" w:rsidRPr="000F0361">
        <w:rPr>
          <w:rFonts w:ascii="Arial" w:hAnsi="Arial" w:cs="Arial"/>
          <w:b/>
          <w:sz w:val="22"/>
        </w:rPr>
        <w:t>. Visuals – PowerPoint</w:t>
      </w:r>
    </w:p>
    <w:p w14:paraId="5E84F5A2" w14:textId="77777777" w:rsidR="0076605C" w:rsidRPr="000F0361" w:rsidRDefault="0076605C" w:rsidP="0076605C">
      <w:pPr>
        <w:rPr>
          <w:rFonts w:ascii="Arial" w:hAnsi="Arial" w:cs="Arial"/>
          <w:sz w:val="22"/>
        </w:rPr>
      </w:pPr>
      <w:r w:rsidRPr="000F0361">
        <w:rPr>
          <w:rFonts w:ascii="Arial" w:hAnsi="Arial" w:cs="Arial"/>
          <w:sz w:val="22"/>
        </w:rPr>
        <w:t>Support just one idea at a time</w:t>
      </w:r>
    </w:p>
    <w:p w14:paraId="2DD02D4E" w14:textId="77777777" w:rsidR="0076605C" w:rsidRPr="000F0361" w:rsidRDefault="0076605C" w:rsidP="0076605C">
      <w:pPr>
        <w:rPr>
          <w:rFonts w:ascii="Arial" w:hAnsi="Arial" w:cs="Arial"/>
          <w:sz w:val="22"/>
        </w:rPr>
      </w:pPr>
      <w:r w:rsidRPr="000F0361">
        <w:rPr>
          <w:rFonts w:ascii="Arial" w:hAnsi="Arial" w:cs="Arial"/>
          <w:sz w:val="22"/>
        </w:rPr>
        <w:t>Uncluttered layout</w:t>
      </w:r>
    </w:p>
    <w:p w14:paraId="2666E0EE" w14:textId="77777777" w:rsidR="0076605C" w:rsidRPr="000F0361" w:rsidRDefault="0076605C" w:rsidP="0076605C">
      <w:pPr>
        <w:rPr>
          <w:rFonts w:ascii="Arial" w:hAnsi="Arial" w:cs="Arial"/>
          <w:sz w:val="22"/>
        </w:rPr>
      </w:pPr>
      <w:r w:rsidRPr="000F0361">
        <w:rPr>
          <w:rFonts w:ascii="Arial" w:hAnsi="Arial" w:cs="Arial"/>
          <w:sz w:val="22"/>
        </w:rPr>
        <w:lastRenderedPageBreak/>
        <w:t xml:space="preserve">Simple </w:t>
      </w:r>
      <w:proofErr w:type="spellStart"/>
      <w:r w:rsidRPr="000F0361">
        <w:rPr>
          <w:rFonts w:ascii="Arial" w:hAnsi="Arial" w:cs="Arial"/>
          <w:sz w:val="22"/>
        </w:rPr>
        <w:t>colours</w:t>
      </w:r>
      <w:proofErr w:type="spellEnd"/>
    </w:p>
    <w:p w14:paraId="53CFCAE6" w14:textId="77777777" w:rsidR="0076605C" w:rsidRPr="000F0361" w:rsidRDefault="0076605C" w:rsidP="0076605C">
      <w:pPr>
        <w:rPr>
          <w:rFonts w:ascii="Arial" w:hAnsi="Arial" w:cs="Arial"/>
          <w:sz w:val="22"/>
        </w:rPr>
      </w:pPr>
      <w:r w:rsidRPr="000F0361">
        <w:rPr>
          <w:rFonts w:ascii="Arial" w:hAnsi="Arial" w:cs="Arial"/>
          <w:sz w:val="22"/>
        </w:rPr>
        <w:t>Not overloaded with information</w:t>
      </w:r>
    </w:p>
    <w:p w14:paraId="65A7BB7C" w14:textId="77777777" w:rsidR="0076605C" w:rsidRDefault="0076605C" w:rsidP="0076605C">
      <w:pPr>
        <w:ind w:left="-5" w:right="19"/>
        <w:rPr>
          <w:ins w:id="787" w:author="Microsoft Office 用户" w:date="2016-06-24T16:20:00Z"/>
          <w:rFonts w:ascii="Arial" w:hAnsi="Arial" w:cs="Arial"/>
          <w:b/>
          <w:sz w:val="22"/>
        </w:rPr>
      </w:pPr>
    </w:p>
    <w:p w14:paraId="6B1088F7" w14:textId="4CF4340D" w:rsidR="00514309" w:rsidRPr="00BC4FFB" w:rsidRDefault="00872FC1" w:rsidP="00514309">
      <w:pPr>
        <w:ind w:left="-5" w:right="19"/>
        <w:rPr>
          <w:rFonts w:ascii="Arial" w:hAnsi="Arial" w:cs="Arial"/>
          <w:b/>
          <w:sz w:val="22"/>
        </w:rPr>
      </w:pPr>
      <w:ins w:id="788" w:author="Microsoft Office 用户" w:date="2016-06-24T16:20:00Z">
        <w:r>
          <w:rPr>
            <w:rFonts w:ascii="Arial" w:hAnsi="Arial" w:cs="Arial"/>
            <w:b/>
            <w:sz w:val="22"/>
          </w:rPr>
          <w:t>B</w:t>
        </w:r>
        <w:r>
          <w:rPr>
            <w:rFonts w:ascii="Arial" w:hAnsi="Arial" w:cs="Arial" w:hint="eastAsia"/>
            <w:b/>
            <w:sz w:val="22"/>
          </w:rPr>
          <w:t xml:space="preserve">esides, </w:t>
        </w:r>
        <w:r>
          <w:rPr>
            <w:rFonts w:ascii="Arial" w:hAnsi="Arial" w:cs="Arial"/>
            <w:b/>
            <w:sz w:val="22"/>
          </w:rPr>
          <w:t>I</w:t>
        </w:r>
        <w:r>
          <w:rPr>
            <w:rFonts w:ascii="Arial" w:hAnsi="Arial" w:cs="Arial" w:hint="eastAsia"/>
            <w:b/>
            <w:sz w:val="22"/>
          </w:rPr>
          <w:t xml:space="preserve"> </w:t>
        </w:r>
        <w:r w:rsidR="00514309">
          <w:rPr>
            <w:rFonts w:ascii="Arial" w:hAnsi="Arial" w:cs="Arial" w:hint="eastAsia"/>
            <w:b/>
            <w:sz w:val="22"/>
          </w:rPr>
          <w:t xml:space="preserve">should make sure the presentation will </w:t>
        </w:r>
        <w:proofErr w:type="gramStart"/>
        <w:r w:rsidR="00514309">
          <w:rPr>
            <w:rFonts w:ascii="Arial" w:hAnsi="Arial" w:cs="Arial" w:hint="eastAsia"/>
            <w:b/>
            <w:sz w:val="22"/>
          </w:rPr>
          <w:t>contains</w:t>
        </w:r>
        <w:proofErr w:type="gramEnd"/>
        <w:r w:rsidR="00514309">
          <w:rPr>
            <w:rFonts w:ascii="Arial" w:hAnsi="Arial" w:cs="Arial" w:hint="eastAsia"/>
            <w:b/>
            <w:sz w:val="22"/>
          </w:rPr>
          <w:t xml:space="preserve"> the </w:t>
        </w:r>
        <w:r w:rsidR="00514309">
          <w:rPr>
            <w:rFonts w:ascii="Arial" w:hAnsi="Arial" w:cs="Arial"/>
            <w:b/>
            <w:sz w:val="22"/>
          </w:rPr>
          <w:t>most</w:t>
        </w:r>
        <w:r w:rsidR="00514309">
          <w:rPr>
            <w:rFonts w:ascii="Arial" w:hAnsi="Arial" w:cs="Arial" w:hint="eastAsia"/>
            <w:b/>
            <w:sz w:val="22"/>
          </w:rPr>
          <w:t xml:space="preserve"> </w:t>
        </w:r>
      </w:ins>
      <w:ins w:id="789" w:author="Microsoft Office 用户" w:date="2016-06-24T16:21:00Z">
        <w:r w:rsidR="00514309">
          <w:rPr>
            <w:rFonts w:ascii="Arial" w:hAnsi="Arial" w:cs="Arial"/>
            <w:b/>
            <w:sz w:val="22"/>
          </w:rPr>
          <w:t>important</w:t>
        </w:r>
      </w:ins>
      <w:ins w:id="790" w:author="Microsoft Office 用户" w:date="2016-06-24T16:20:00Z">
        <w:r w:rsidR="00514309">
          <w:rPr>
            <w:rFonts w:ascii="Arial" w:hAnsi="Arial" w:cs="Arial" w:hint="eastAsia"/>
            <w:b/>
            <w:sz w:val="22"/>
          </w:rPr>
          <w:t xml:space="preserve"> </w:t>
        </w:r>
      </w:ins>
      <w:ins w:id="791" w:author="Microsoft Office 用户" w:date="2016-06-24T16:21:00Z">
        <w:r w:rsidR="00514309">
          <w:rPr>
            <w:rFonts w:ascii="Arial" w:hAnsi="Arial" w:cs="Arial" w:hint="eastAsia"/>
            <w:b/>
            <w:sz w:val="22"/>
          </w:rPr>
          <w:t xml:space="preserve">parts since limited time. </w:t>
        </w:r>
        <w:r w:rsidR="00514309">
          <w:rPr>
            <w:rFonts w:ascii="Arial" w:hAnsi="Arial" w:cs="Arial"/>
            <w:b/>
            <w:sz w:val="22"/>
          </w:rPr>
          <w:t>F</w:t>
        </w:r>
        <w:r w:rsidR="00514309">
          <w:rPr>
            <w:rFonts w:ascii="Arial" w:hAnsi="Arial" w:cs="Arial" w:hint="eastAsia"/>
            <w:b/>
            <w:sz w:val="22"/>
          </w:rPr>
          <w:t xml:space="preserve">or example, the feasibility of the project, the finical benefits, the </w:t>
        </w:r>
      </w:ins>
      <w:ins w:id="792" w:author="Microsoft Office 用户" w:date="2016-06-24T16:22:00Z">
        <w:r w:rsidR="00514309">
          <w:rPr>
            <w:rFonts w:ascii="Arial" w:hAnsi="Arial" w:cs="Arial" w:hint="eastAsia"/>
            <w:b/>
            <w:sz w:val="22"/>
          </w:rPr>
          <w:t xml:space="preserve">project scope, </w:t>
        </w:r>
      </w:ins>
      <w:ins w:id="793" w:author="Microsoft Office 用户" w:date="2016-06-24T16:21:00Z">
        <w:r w:rsidR="00514309">
          <w:rPr>
            <w:rFonts w:ascii="Arial" w:hAnsi="Arial" w:cs="Arial" w:hint="eastAsia"/>
            <w:b/>
            <w:sz w:val="22"/>
          </w:rPr>
          <w:t>budget, schedule</w:t>
        </w:r>
      </w:ins>
      <w:ins w:id="794" w:author="Microsoft Office 用户" w:date="2016-06-24T16:22:00Z">
        <w:r w:rsidR="00514309">
          <w:rPr>
            <w:rFonts w:ascii="Arial" w:hAnsi="Arial" w:cs="Arial" w:hint="eastAsia"/>
            <w:b/>
            <w:sz w:val="22"/>
          </w:rPr>
          <w:t xml:space="preserve"> and so on. </w:t>
        </w:r>
      </w:ins>
    </w:p>
    <w:p w14:paraId="6ED06D65" w14:textId="77777777" w:rsidR="0076605C" w:rsidRPr="00BC4FFB" w:rsidRDefault="0076605C" w:rsidP="0076605C">
      <w:pPr>
        <w:spacing w:line="259" w:lineRule="auto"/>
        <w:rPr>
          <w:rFonts w:ascii="Arial" w:hAnsi="Arial" w:cs="Arial"/>
          <w:b/>
          <w:sz w:val="22"/>
        </w:rPr>
      </w:pPr>
      <w:r w:rsidRPr="00BC4FFB">
        <w:rPr>
          <w:rFonts w:ascii="Arial" w:hAnsi="Arial" w:cs="Arial"/>
          <w:b/>
          <w:sz w:val="22"/>
        </w:rPr>
        <w:t xml:space="preserve"> </w:t>
      </w:r>
    </w:p>
    <w:p w14:paraId="4D01A45E" w14:textId="77777777" w:rsidR="0076605C" w:rsidRPr="00BC4FFB" w:rsidRDefault="0076605C" w:rsidP="0076605C">
      <w:pPr>
        <w:spacing w:after="13"/>
        <w:ind w:left="-5"/>
        <w:rPr>
          <w:rFonts w:ascii="Arial" w:hAnsi="Arial" w:cs="Arial"/>
          <w:b/>
          <w:sz w:val="22"/>
          <w:highlight w:val="yellow"/>
        </w:rPr>
      </w:pPr>
      <w:r w:rsidRPr="00BC4FFB">
        <w:rPr>
          <w:rFonts w:ascii="Arial" w:hAnsi="Arial" w:cs="Arial"/>
          <w:b/>
          <w:sz w:val="22"/>
          <w:highlight w:val="yellow"/>
        </w:rPr>
        <w:t xml:space="preserve">Question 18. </w:t>
      </w:r>
      <w:r w:rsidRPr="00BC4FFB">
        <w:rPr>
          <w:rFonts w:ascii="Arial" w:hAnsi="Arial" w:cs="Arial"/>
          <w:sz w:val="22"/>
        </w:rPr>
        <w:t>(Lecture 9A+8B)</w:t>
      </w:r>
    </w:p>
    <w:p w14:paraId="530B7A8C" w14:textId="77777777" w:rsidR="0076605C" w:rsidRDefault="0076605C" w:rsidP="0076605C">
      <w:pPr>
        <w:ind w:left="-5" w:right="19"/>
        <w:rPr>
          <w:ins w:id="795" w:author="Microsoft Office 用户" w:date="2016-06-24T16:16:00Z"/>
          <w:rFonts w:ascii="Arial" w:hAnsi="Arial" w:cs="Arial"/>
          <w:b/>
          <w:sz w:val="22"/>
        </w:rPr>
      </w:pPr>
      <w:r w:rsidRPr="00BC4FFB">
        <w:rPr>
          <w:rFonts w:ascii="Arial" w:hAnsi="Arial" w:cs="Arial"/>
          <w:b/>
          <w:sz w:val="22"/>
          <w:highlight w:val="yellow"/>
        </w:rPr>
        <w:t>You are working for IBM and have been appointed to head the merger of Westpac and St. George bank’s internet banking platform. What systems integration techniques would you use, and why. You may wish to use the V model for testing. (10 marks)</w:t>
      </w:r>
      <w:r w:rsidRPr="00BC4FFB">
        <w:rPr>
          <w:rFonts w:ascii="Arial" w:hAnsi="Arial" w:cs="Arial"/>
          <w:b/>
          <w:sz w:val="22"/>
        </w:rPr>
        <w:t xml:space="preserve"> </w:t>
      </w:r>
    </w:p>
    <w:p w14:paraId="59746175" w14:textId="77777777" w:rsidR="00872FC1" w:rsidRDefault="00872FC1" w:rsidP="0076605C">
      <w:pPr>
        <w:ind w:left="-5" w:right="19"/>
        <w:rPr>
          <w:ins w:id="796" w:author="Microsoft Office 用户" w:date="2016-06-24T16:16:00Z"/>
          <w:rFonts w:ascii="Arial" w:hAnsi="Arial" w:cs="Arial"/>
          <w:b/>
          <w:sz w:val="22"/>
        </w:rPr>
      </w:pPr>
    </w:p>
    <w:p w14:paraId="60CBB705" w14:textId="5AD1C71C" w:rsidR="00872FC1" w:rsidRDefault="00872FC1" w:rsidP="0076605C">
      <w:pPr>
        <w:ind w:left="-5" w:right="19"/>
        <w:rPr>
          <w:ins w:id="797" w:author="Microsoft Office 用户" w:date="2016-06-24T16:16:00Z"/>
          <w:rFonts w:ascii="Arial" w:hAnsi="Arial" w:cs="Arial"/>
          <w:b/>
          <w:sz w:val="22"/>
        </w:rPr>
      </w:pPr>
      <w:ins w:id="798" w:author="Microsoft Office 用户" w:date="2016-06-24T16:16:00Z">
        <w:r>
          <w:rPr>
            <w:rFonts w:ascii="Arial" w:hAnsi="Arial" w:cs="Arial"/>
            <w:b/>
            <w:sz w:val="22"/>
          </w:rPr>
          <w:t>I</w:t>
        </w:r>
        <w:r>
          <w:rPr>
            <w:rFonts w:ascii="Arial" w:hAnsi="Arial" w:cs="Arial" w:hint="eastAsia"/>
            <w:b/>
            <w:sz w:val="22"/>
          </w:rPr>
          <w:t xml:space="preserve">ntegration techniques? </w:t>
        </w:r>
        <w:r>
          <w:rPr>
            <w:rFonts w:ascii="Arial" w:hAnsi="Arial" w:cs="Arial"/>
            <w:b/>
            <w:sz w:val="22"/>
          </w:rPr>
          <w:t>U</w:t>
        </w:r>
        <w:r>
          <w:rPr>
            <w:rFonts w:ascii="Arial" w:hAnsi="Arial" w:cs="Arial" w:hint="eastAsia"/>
            <w:b/>
            <w:sz w:val="22"/>
          </w:rPr>
          <w:t xml:space="preserve">se? </w:t>
        </w:r>
        <w:r>
          <w:rPr>
            <w:rFonts w:ascii="Arial" w:hAnsi="Arial" w:cs="Arial"/>
            <w:b/>
            <w:sz w:val="22"/>
          </w:rPr>
          <w:t>W</w:t>
        </w:r>
        <w:r>
          <w:rPr>
            <w:rFonts w:ascii="Arial" w:hAnsi="Arial" w:cs="Arial" w:hint="eastAsia"/>
            <w:b/>
            <w:sz w:val="22"/>
          </w:rPr>
          <w:t xml:space="preserve">hy? </w:t>
        </w:r>
      </w:ins>
    </w:p>
    <w:p w14:paraId="25B246A9" w14:textId="1E613DA8" w:rsidR="00872FC1" w:rsidRDefault="00872FC1" w:rsidP="00872FC1">
      <w:pPr>
        <w:ind w:left="-5" w:right="19"/>
        <w:rPr>
          <w:ins w:id="799" w:author="Microsoft Office 用户" w:date="2016-06-24T16:17:00Z"/>
          <w:rFonts w:ascii="Arial" w:hAnsi="Arial" w:cs="Arial"/>
          <w:b/>
          <w:sz w:val="22"/>
        </w:rPr>
      </w:pPr>
      <w:ins w:id="800" w:author="Microsoft Office 用户" w:date="2016-06-24T16:17:00Z">
        <w:r>
          <w:rPr>
            <w:rFonts w:ascii="Arial" w:hAnsi="Arial" w:cs="Arial"/>
            <w:b/>
            <w:sz w:val="22"/>
          </w:rPr>
          <w:t>W</w:t>
        </w:r>
        <w:r>
          <w:rPr>
            <w:rFonts w:ascii="Arial" w:hAnsi="Arial" w:cs="Arial" w:hint="eastAsia"/>
            <w:b/>
            <w:sz w:val="22"/>
          </w:rPr>
          <w:t xml:space="preserve">hat is V-model? </w:t>
        </w:r>
      </w:ins>
    </w:p>
    <w:p w14:paraId="7B6CF789" w14:textId="5566EA18" w:rsidR="00872FC1" w:rsidRDefault="00872FC1" w:rsidP="00872FC1">
      <w:pPr>
        <w:ind w:left="-5" w:right="19"/>
        <w:rPr>
          <w:ins w:id="801" w:author="Microsoft Office 用户" w:date="2016-06-24T16:17:00Z"/>
          <w:rFonts w:ascii="Arial" w:hAnsi="Arial" w:cs="Arial"/>
          <w:b/>
          <w:sz w:val="22"/>
        </w:rPr>
      </w:pPr>
      <w:ins w:id="802" w:author="Microsoft Office 用户" w:date="2016-06-24T16:17:00Z">
        <w:r>
          <w:rPr>
            <w:rFonts w:ascii="Arial" w:hAnsi="Arial" w:cs="Arial"/>
            <w:b/>
            <w:sz w:val="22"/>
          </w:rPr>
          <w:t>I</w:t>
        </w:r>
        <w:r>
          <w:rPr>
            <w:rFonts w:ascii="Arial" w:hAnsi="Arial" w:cs="Arial" w:hint="eastAsia"/>
            <w:b/>
            <w:sz w:val="22"/>
          </w:rPr>
          <w:t xml:space="preserve">s a model for software </w:t>
        </w:r>
        <w:proofErr w:type="gramStart"/>
        <w:r>
          <w:rPr>
            <w:rFonts w:ascii="Arial" w:hAnsi="Arial" w:cs="Arial" w:hint="eastAsia"/>
            <w:b/>
            <w:sz w:val="22"/>
          </w:rPr>
          <w:t>development.</w:t>
        </w:r>
        <w:proofErr w:type="gramEnd"/>
        <w:r>
          <w:rPr>
            <w:rFonts w:ascii="Arial" w:hAnsi="Arial" w:cs="Arial" w:hint="eastAsia"/>
            <w:b/>
            <w:sz w:val="22"/>
          </w:rPr>
          <w:t xml:space="preserve"> </w:t>
        </w:r>
        <w:r>
          <w:rPr>
            <w:rFonts w:ascii="Arial" w:hAnsi="Arial" w:cs="Arial"/>
            <w:b/>
            <w:sz w:val="22"/>
          </w:rPr>
          <w:t>L</w:t>
        </w:r>
        <w:r>
          <w:rPr>
            <w:rFonts w:ascii="Arial" w:hAnsi="Arial" w:cs="Arial" w:hint="eastAsia"/>
            <w:b/>
            <w:sz w:val="22"/>
          </w:rPr>
          <w:t xml:space="preserve">ike </w:t>
        </w:r>
      </w:ins>
      <w:ins w:id="803" w:author="Microsoft Office 用户" w:date="2016-06-24T16:18:00Z">
        <w:r>
          <w:rPr>
            <w:rFonts w:ascii="Arial" w:hAnsi="Arial" w:cs="Arial" w:hint="eastAsia"/>
            <w:b/>
            <w:sz w:val="22"/>
          </w:rPr>
          <w:t>the graph below</w:t>
        </w:r>
      </w:ins>
    </w:p>
    <w:p w14:paraId="13870550" w14:textId="03B05B77" w:rsidR="00872FC1" w:rsidRDefault="00514309" w:rsidP="00872FC1">
      <w:pPr>
        <w:ind w:left="-5" w:right="19"/>
        <w:rPr>
          <w:ins w:id="804" w:author="Microsoft Office 用户" w:date="2016-06-24T16:23:00Z"/>
          <w:rFonts w:ascii="Arial" w:hAnsi="Arial" w:cs="Arial"/>
          <w:b/>
          <w:sz w:val="22"/>
        </w:rPr>
      </w:pPr>
      <w:ins w:id="805" w:author="Microsoft Office 用户" w:date="2016-06-24T16:23:00Z">
        <w:r>
          <w:rPr>
            <w:rFonts w:ascii="Arial" w:hAnsi="Arial" w:cs="Arial"/>
            <w:b/>
            <w:sz w:val="22"/>
          </w:rPr>
          <w:t>T</w:t>
        </w:r>
        <w:r>
          <w:rPr>
            <w:rFonts w:ascii="Arial" w:hAnsi="Arial" w:cs="Arial" w:hint="eastAsia"/>
            <w:b/>
            <w:sz w:val="22"/>
          </w:rPr>
          <w:t xml:space="preserve">here are 3 important elements in the V-model: </w:t>
        </w:r>
      </w:ins>
    </w:p>
    <w:p w14:paraId="313CC723" w14:textId="5848DBC6" w:rsidR="00514309" w:rsidRDefault="00514309" w:rsidP="00872FC1">
      <w:pPr>
        <w:ind w:left="-5" w:right="19"/>
        <w:rPr>
          <w:ins w:id="806" w:author="Microsoft Office 用户" w:date="2016-06-24T16:24:00Z"/>
          <w:rFonts w:ascii="Arial" w:hAnsi="Arial" w:cs="Arial"/>
          <w:b/>
          <w:sz w:val="22"/>
        </w:rPr>
      </w:pPr>
      <w:ins w:id="807" w:author="Microsoft Office 用户" w:date="2016-06-24T16:24:00Z">
        <w:r>
          <w:rPr>
            <w:rFonts w:ascii="Arial" w:hAnsi="Arial" w:cs="Arial" w:hint="eastAsia"/>
            <w:b/>
            <w:sz w:val="22"/>
          </w:rPr>
          <w:t xml:space="preserve">1, verification </w:t>
        </w:r>
      </w:ins>
    </w:p>
    <w:p w14:paraId="42F0EB8E" w14:textId="6FBACD33" w:rsidR="00514309" w:rsidRDefault="00514309" w:rsidP="00514309">
      <w:pPr>
        <w:ind w:left="-5" w:right="19"/>
        <w:rPr>
          <w:ins w:id="808" w:author="Microsoft Office 用户" w:date="2016-06-24T16:25:00Z"/>
          <w:rFonts w:ascii="Arial" w:hAnsi="Arial" w:cs="Arial"/>
          <w:b/>
          <w:sz w:val="22"/>
        </w:rPr>
      </w:pPr>
      <w:ins w:id="809" w:author="Microsoft Office 用户" w:date="2016-06-24T16:24:00Z">
        <w:r>
          <w:rPr>
            <w:rFonts w:ascii="Arial" w:hAnsi="Arial" w:cs="Arial" w:hint="eastAsia"/>
            <w:b/>
            <w:sz w:val="22"/>
          </w:rPr>
          <w:t xml:space="preserve">It can ensure that we are doing the right job. </w:t>
        </w:r>
      </w:ins>
    </w:p>
    <w:p w14:paraId="3B5C16FB" w14:textId="77777777" w:rsidR="00514309" w:rsidRDefault="00514309" w:rsidP="00514309">
      <w:pPr>
        <w:widowControl/>
        <w:numPr>
          <w:ilvl w:val="1"/>
          <w:numId w:val="14"/>
        </w:numPr>
        <w:spacing w:line="249" w:lineRule="auto"/>
        <w:ind w:right="19"/>
        <w:jc w:val="left"/>
        <w:rPr>
          <w:ins w:id="810" w:author="Microsoft Office 用户" w:date="2016-06-24T16:25:00Z"/>
          <w:rFonts w:ascii="Arial" w:hAnsi="Arial" w:cs="Arial"/>
          <w:sz w:val="22"/>
        </w:rPr>
      </w:pPr>
      <w:ins w:id="811" w:author="Microsoft Office 用户" w:date="2016-06-24T16:25:00Z">
        <w:r w:rsidRPr="00BC4FFB">
          <w:rPr>
            <w:rFonts w:ascii="Arial" w:hAnsi="Arial" w:cs="Arial"/>
            <w:sz w:val="22"/>
          </w:rPr>
          <w:t>Checking for conformance and consistency with the specification</w:t>
        </w:r>
      </w:ins>
    </w:p>
    <w:p w14:paraId="01282BF7" w14:textId="0FD1D312" w:rsidR="00514309" w:rsidRPr="00514309" w:rsidRDefault="00514309" w:rsidP="00514309">
      <w:pPr>
        <w:widowControl/>
        <w:numPr>
          <w:ilvl w:val="1"/>
          <w:numId w:val="14"/>
        </w:numPr>
        <w:spacing w:line="249" w:lineRule="auto"/>
        <w:ind w:right="19"/>
        <w:jc w:val="left"/>
        <w:rPr>
          <w:ins w:id="812" w:author="Microsoft Office 用户" w:date="2016-06-24T16:25:00Z"/>
          <w:rFonts w:ascii="Arial" w:hAnsi="Arial" w:cs="Arial"/>
          <w:sz w:val="22"/>
        </w:rPr>
      </w:pPr>
      <w:ins w:id="813" w:author="Microsoft Office 用户" w:date="2016-06-24T16:25:00Z">
        <w:r w:rsidRPr="00BC4FFB">
          <w:rPr>
            <w:rFonts w:ascii="Arial" w:hAnsi="Arial" w:cs="Arial"/>
            <w:sz w:val="22"/>
          </w:rPr>
          <w:t xml:space="preserve">Static testing, using reviews, inspections, walk-through carried out by programming team </w:t>
        </w:r>
      </w:ins>
    </w:p>
    <w:p w14:paraId="7BA3B855" w14:textId="7D51759A" w:rsidR="00514309" w:rsidRDefault="00514309">
      <w:pPr>
        <w:widowControl/>
        <w:spacing w:line="249" w:lineRule="auto"/>
        <w:ind w:right="19"/>
        <w:jc w:val="left"/>
        <w:rPr>
          <w:ins w:id="814" w:author="Microsoft Office 用户" w:date="2016-06-24T16:25:00Z"/>
          <w:rFonts w:ascii="Arial" w:hAnsi="Arial" w:cs="Arial"/>
          <w:sz w:val="22"/>
        </w:rPr>
        <w:pPrChange w:id="815" w:author="Microsoft Office 用户" w:date="2016-06-24T16:25:00Z">
          <w:pPr>
            <w:widowControl/>
            <w:numPr>
              <w:ilvl w:val="1"/>
              <w:numId w:val="14"/>
            </w:numPr>
            <w:tabs>
              <w:tab w:val="num" w:pos="1440"/>
            </w:tabs>
            <w:spacing w:line="249" w:lineRule="auto"/>
            <w:ind w:left="1440" w:right="19" w:hanging="360"/>
            <w:jc w:val="left"/>
          </w:pPr>
        </w:pPrChange>
      </w:pPr>
      <w:ins w:id="816" w:author="Microsoft Office 用户" w:date="2016-06-24T16:25:00Z">
        <w:r>
          <w:rPr>
            <w:rFonts w:ascii="Arial" w:hAnsi="Arial" w:cs="Arial" w:hint="eastAsia"/>
            <w:sz w:val="22"/>
          </w:rPr>
          <w:t xml:space="preserve">2, validation </w:t>
        </w:r>
      </w:ins>
    </w:p>
    <w:p w14:paraId="2916F8AD" w14:textId="03AD6911" w:rsidR="00514309" w:rsidRPr="00BC4FFB" w:rsidRDefault="00514309" w:rsidP="00514309">
      <w:pPr>
        <w:widowControl/>
        <w:numPr>
          <w:ilvl w:val="1"/>
          <w:numId w:val="14"/>
        </w:numPr>
        <w:spacing w:line="249" w:lineRule="auto"/>
        <w:ind w:right="19"/>
        <w:jc w:val="left"/>
        <w:rPr>
          <w:ins w:id="817" w:author="Microsoft Office 用户" w:date="2016-06-24T16:26:00Z"/>
          <w:rFonts w:ascii="Arial" w:hAnsi="Arial" w:cs="Arial"/>
          <w:sz w:val="22"/>
        </w:rPr>
      </w:pPr>
      <w:ins w:id="818" w:author="Microsoft Office 用户" w:date="2016-06-24T16:26:00Z">
        <w:r>
          <w:rPr>
            <w:rFonts w:ascii="Arial" w:hAnsi="Arial" w:cs="Arial"/>
            <w:sz w:val="22"/>
          </w:rPr>
          <w:t xml:space="preserve">Checking </w:t>
        </w:r>
        <w:r w:rsidRPr="00BC4FFB">
          <w:rPr>
            <w:rFonts w:ascii="Arial" w:hAnsi="Arial" w:cs="Arial"/>
            <w:sz w:val="22"/>
          </w:rPr>
          <w:t>that the specification is what the user actually wanted</w:t>
        </w:r>
      </w:ins>
    </w:p>
    <w:p w14:paraId="714EBEC4" w14:textId="77777777" w:rsidR="00514309" w:rsidRPr="00BC4FFB" w:rsidRDefault="00514309" w:rsidP="00514309">
      <w:pPr>
        <w:widowControl/>
        <w:numPr>
          <w:ilvl w:val="1"/>
          <w:numId w:val="14"/>
        </w:numPr>
        <w:spacing w:line="249" w:lineRule="auto"/>
        <w:ind w:right="19"/>
        <w:jc w:val="left"/>
        <w:rPr>
          <w:ins w:id="819" w:author="Microsoft Office 用户" w:date="2016-06-24T16:26:00Z"/>
          <w:rFonts w:ascii="Arial" w:hAnsi="Arial" w:cs="Arial"/>
          <w:sz w:val="22"/>
        </w:rPr>
      </w:pPr>
      <w:ins w:id="820" w:author="Microsoft Office 用户" w:date="2016-06-24T16:26:00Z">
        <w:r w:rsidRPr="00BC4FFB">
          <w:rPr>
            <w:rFonts w:ascii="Arial" w:hAnsi="Arial" w:cs="Arial"/>
            <w:sz w:val="22"/>
          </w:rPr>
          <w:t>Product oriented</w:t>
        </w:r>
      </w:ins>
    </w:p>
    <w:p w14:paraId="74F94EB3" w14:textId="77777777" w:rsidR="00514309" w:rsidRPr="00BC4FFB" w:rsidRDefault="00514309" w:rsidP="00514309">
      <w:pPr>
        <w:widowControl/>
        <w:numPr>
          <w:ilvl w:val="1"/>
          <w:numId w:val="14"/>
        </w:numPr>
        <w:spacing w:line="249" w:lineRule="auto"/>
        <w:ind w:right="19"/>
        <w:jc w:val="left"/>
        <w:rPr>
          <w:ins w:id="821" w:author="Microsoft Office 用户" w:date="2016-06-24T16:26:00Z"/>
          <w:rFonts w:ascii="Arial" w:hAnsi="Arial" w:cs="Arial"/>
          <w:sz w:val="22"/>
        </w:rPr>
      </w:pPr>
      <w:ins w:id="822" w:author="Microsoft Office 用户" w:date="2016-06-24T16:26:00Z">
        <w:r w:rsidRPr="00BC4FFB">
          <w:rPr>
            <w:rFonts w:ascii="Arial" w:hAnsi="Arial" w:cs="Arial"/>
            <w:sz w:val="22"/>
          </w:rPr>
          <w:t>Dynamic testing using test scripts, scenarios</w:t>
        </w:r>
      </w:ins>
    </w:p>
    <w:p w14:paraId="1B4D1FA4" w14:textId="77777777" w:rsidR="00514309" w:rsidRPr="00BC4FFB" w:rsidRDefault="00514309" w:rsidP="00514309">
      <w:pPr>
        <w:widowControl/>
        <w:numPr>
          <w:ilvl w:val="1"/>
          <w:numId w:val="14"/>
        </w:numPr>
        <w:spacing w:line="249" w:lineRule="auto"/>
        <w:ind w:right="19"/>
        <w:jc w:val="left"/>
        <w:rPr>
          <w:ins w:id="823" w:author="Microsoft Office 用户" w:date="2016-06-24T16:26:00Z"/>
          <w:rFonts w:ascii="Arial" w:hAnsi="Arial" w:cs="Arial"/>
          <w:sz w:val="22"/>
        </w:rPr>
      </w:pPr>
      <w:ins w:id="824" w:author="Microsoft Office 用户" w:date="2016-06-24T16:26:00Z">
        <w:r w:rsidRPr="00BC4FFB">
          <w:rPr>
            <w:rFonts w:ascii="Arial" w:hAnsi="Arial" w:cs="Arial"/>
            <w:sz w:val="22"/>
          </w:rPr>
          <w:t>Sponsor and end users involved in testing</w:t>
        </w:r>
      </w:ins>
    </w:p>
    <w:p w14:paraId="111998B8" w14:textId="3502CE79" w:rsidR="00514309" w:rsidRPr="00BC4FFB" w:rsidRDefault="00514309" w:rsidP="00514309">
      <w:pPr>
        <w:ind w:left="-5" w:right="19"/>
        <w:rPr>
          <w:rFonts w:ascii="Arial" w:hAnsi="Arial" w:cs="Arial"/>
          <w:sz w:val="22"/>
        </w:rPr>
      </w:pPr>
      <w:ins w:id="825" w:author="Microsoft Office 用户" w:date="2016-06-24T16:26:00Z">
        <w:r>
          <w:rPr>
            <w:rFonts w:ascii="Arial" w:hAnsi="Arial" w:cs="Arial" w:hint="eastAsia"/>
            <w:sz w:val="22"/>
          </w:rPr>
          <w:t xml:space="preserve">3, </w:t>
        </w:r>
      </w:ins>
      <w:moveToRangeStart w:id="826" w:author="Microsoft Office 用户" w:date="2016-06-24T16:26:00Z" w:name="move454548944"/>
      <w:moveTo w:id="827" w:author="Microsoft Office 用户" w:date="2016-06-24T16:26:00Z">
        <w:r w:rsidRPr="00BC4FFB">
          <w:rPr>
            <w:rFonts w:ascii="Arial" w:hAnsi="Arial" w:cs="Arial"/>
            <w:sz w:val="22"/>
          </w:rPr>
          <w:t>Implications of the V-model</w:t>
        </w:r>
      </w:moveTo>
    </w:p>
    <w:p w14:paraId="1E048630" w14:textId="77777777" w:rsidR="00514309" w:rsidRPr="00BC4FFB" w:rsidRDefault="00514309" w:rsidP="00514309">
      <w:pPr>
        <w:widowControl/>
        <w:numPr>
          <w:ilvl w:val="0"/>
          <w:numId w:val="15"/>
        </w:numPr>
        <w:spacing w:line="249" w:lineRule="auto"/>
        <w:ind w:right="19"/>
        <w:jc w:val="left"/>
        <w:rPr>
          <w:rFonts w:ascii="Arial" w:hAnsi="Arial" w:cs="Arial"/>
          <w:sz w:val="22"/>
        </w:rPr>
      </w:pPr>
      <w:moveTo w:id="828" w:author="Microsoft Office 用户" w:date="2016-06-24T16:26:00Z">
        <w:r w:rsidRPr="00BC4FFB">
          <w:rPr>
            <w:rFonts w:ascii="Arial" w:hAnsi="Arial" w:cs="Arial"/>
            <w:sz w:val="22"/>
          </w:rPr>
          <w:t>Means that testing is considered early in the development life cycle, well before coding</w:t>
        </w:r>
      </w:moveTo>
    </w:p>
    <w:p w14:paraId="2E9CB3E2" w14:textId="77777777" w:rsidR="00514309" w:rsidRPr="00BC4FFB" w:rsidRDefault="00514309" w:rsidP="00514309">
      <w:pPr>
        <w:widowControl/>
        <w:numPr>
          <w:ilvl w:val="0"/>
          <w:numId w:val="15"/>
        </w:numPr>
        <w:spacing w:line="249" w:lineRule="auto"/>
        <w:ind w:right="19"/>
        <w:jc w:val="left"/>
        <w:rPr>
          <w:rFonts w:ascii="Arial" w:hAnsi="Arial" w:cs="Arial"/>
          <w:sz w:val="22"/>
        </w:rPr>
      </w:pPr>
      <w:moveTo w:id="829" w:author="Microsoft Office 用户" w:date="2016-06-24T16:26:00Z">
        <w:r w:rsidRPr="00BC4FFB">
          <w:rPr>
            <w:rFonts w:ascii="Arial" w:hAnsi="Arial" w:cs="Arial"/>
            <w:sz w:val="22"/>
          </w:rPr>
          <w:t>Avoids chaos towards the end of the project</w:t>
        </w:r>
      </w:moveTo>
    </w:p>
    <w:p w14:paraId="4CADB3C7" w14:textId="77777777" w:rsidR="00514309" w:rsidRPr="00BC4FFB" w:rsidRDefault="00514309" w:rsidP="00514309">
      <w:pPr>
        <w:widowControl/>
        <w:numPr>
          <w:ilvl w:val="0"/>
          <w:numId w:val="15"/>
        </w:numPr>
        <w:spacing w:line="249" w:lineRule="auto"/>
        <w:ind w:right="19"/>
        <w:jc w:val="left"/>
        <w:rPr>
          <w:rFonts w:ascii="Arial" w:hAnsi="Arial" w:cs="Arial"/>
          <w:sz w:val="22"/>
        </w:rPr>
      </w:pPr>
      <w:moveTo w:id="830" w:author="Microsoft Office 用户" w:date="2016-06-24T16:26:00Z">
        <w:r w:rsidRPr="00BC4FFB">
          <w:rPr>
            <w:rFonts w:ascii="Arial" w:hAnsi="Arial" w:cs="Arial"/>
            <w:sz w:val="22"/>
          </w:rPr>
          <w:t xml:space="preserve">System design is continuously checked </w:t>
        </w:r>
      </w:moveTo>
    </w:p>
    <w:p w14:paraId="3ED6A87E" w14:textId="77777777" w:rsidR="00514309" w:rsidRPr="00BC4FFB" w:rsidRDefault="00514309" w:rsidP="00514309">
      <w:pPr>
        <w:widowControl/>
        <w:numPr>
          <w:ilvl w:val="1"/>
          <w:numId w:val="15"/>
        </w:numPr>
        <w:spacing w:line="249" w:lineRule="auto"/>
        <w:ind w:right="19"/>
        <w:jc w:val="left"/>
        <w:rPr>
          <w:rFonts w:ascii="Arial" w:hAnsi="Arial" w:cs="Arial"/>
          <w:sz w:val="22"/>
        </w:rPr>
      </w:pPr>
      <w:moveTo w:id="831" w:author="Microsoft Office 用户" w:date="2016-06-24T16:26:00Z">
        <w:r w:rsidRPr="00BC4FFB">
          <w:rPr>
            <w:rFonts w:ascii="Arial" w:hAnsi="Arial" w:cs="Arial"/>
            <w:sz w:val="22"/>
          </w:rPr>
          <w:t xml:space="preserve">against specifications (verification) and </w:t>
        </w:r>
      </w:moveTo>
    </w:p>
    <w:p w14:paraId="4C0AC363" w14:textId="77777777" w:rsidR="00514309" w:rsidRPr="00BC4FFB" w:rsidRDefault="00514309" w:rsidP="00514309">
      <w:pPr>
        <w:widowControl/>
        <w:numPr>
          <w:ilvl w:val="1"/>
          <w:numId w:val="15"/>
        </w:numPr>
        <w:spacing w:line="249" w:lineRule="auto"/>
        <w:ind w:right="19"/>
        <w:jc w:val="left"/>
        <w:rPr>
          <w:rFonts w:ascii="Arial" w:hAnsi="Arial" w:cs="Arial"/>
          <w:sz w:val="22"/>
        </w:rPr>
      </w:pPr>
      <w:moveTo w:id="832" w:author="Microsoft Office 用户" w:date="2016-06-24T16:26:00Z">
        <w:r w:rsidRPr="00BC4FFB">
          <w:rPr>
            <w:rFonts w:ascii="Arial" w:hAnsi="Arial" w:cs="Arial"/>
            <w:sz w:val="22"/>
          </w:rPr>
          <w:t>against user requirements (validation)</w:t>
        </w:r>
      </w:moveTo>
    </w:p>
    <w:p w14:paraId="53F69018" w14:textId="77777777" w:rsidR="00514309" w:rsidRPr="00BC4FFB" w:rsidRDefault="00514309" w:rsidP="00514309">
      <w:pPr>
        <w:widowControl/>
        <w:numPr>
          <w:ilvl w:val="0"/>
          <w:numId w:val="15"/>
        </w:numPr>
        <w:spacing w:line="249" w:lineRule="auto"/>
        <w:ind w:right="19"/>
        <w:jc w:val="left"/>
        <w:rPr>
          <w:rFonts w:ascii="Arial" w:hAnsi="Arial" w:cs="Arial"/>
          <w:sz w:val="22"/>
        </w:rPr>
      </w:pPr>
      <w:moveTo w:id="833" w:author="Microsoft Office 用户" w:date="2016-06-24T16:26:00Z">
        <w:r w:rsidRPr="00BC4FFB">
          <w:rPr>
            <w:rFonts w:ascii="Arial" w:hAnsi="Arial" w:cs="Arial"/>
            <w:sz w:val="22"/>
          </w:rPr>
          <w:t>Means that the probability that the final product will satisfy the user’s needs is much improved</w:t>
        </w:r>
      </w:moveTo>
    </w:p>
    <w:moveToRangeEnd w:id="826"/>
    <w:p w14:paraId="52E38426" w14:textId="77777777" w:rsidR="00514309" w:rsidRPr="00BC4FFB" w:rsidRDefault="00514309">
      <w:pPr>
        <w:widowControl/>
        <w:spacing w:line="249" w:lineRule="auto"/>
        <w:ind w:right="19"/>
        <w:jc w:val="left"/>
        <w:rPr>
          <w:ins w:id="834" w:author="Microsoft Office 用户" w:date="2016-06-24T16:25:00Z"/>
          <w:rFonts w:ascii="Arial" w:hAnsi="Arial" w:cs="Arial"/>
          <w:sz w:val="22"/>
        </w:rPr>
        <w:pPrChange w:id="835" w:author="Microsoft Office 用户" w:date="2016-06-24T16:25:00Z">
          <w:pPr>
            <w:widowControl/>
            <w:numPr>
              <w:ilvl w:val="1"/>
              <w:numId w:val="14"/>
            </w:numPr>
            <w:tabs>
              <w:tab w:val="num" w:pos="1440"/>
            </w:tabs>
            <w:spacing w:line="249" w:lineRule="auto"/>
            <w:ind w:left="1440" w:right="19" w:hanging="360"/>
            <w:jc w:val="left"/>
          </w:pPr>
        </w:pPrChange>
      </w:pPr>
    </w:p>
    <w:p w14:paraId="3DE39924" w14:textId="3E5897AC" w:rsidR="00872FC1" w:rsidRDefault="00872FC1" w:rsidP="00872FC1">
      <w:pPr>
        <w:ind w:left="-5" w:right="19"/>
        <w:rPr>
          <w:ins w:id="836" w:author="Microsoft Office 用户" w:date="2016-06-24T16:23:00Z"/>
          <w:rFonts w:ascii="Arial" w:hAnsi="Arial" w:cs="Arial"/>
          <w:b/>
          <w:sz w:val="22"/>
        </w:rPr>
      </w:pPr>
      <w:ins w:id="837" w:author="Microsoft Office 用户" w:date="2016-06-24T16:17:00Z">
        <w:r>
          <w:rPr>
            <w:rFonts w:ascii="Arial" w:hAnsi="Arial" w:cs="Arial"/>
            <w:b/>
            <w:sz w:val="22"/>
          </w:rPr>
          <w:t>W</w:t>
        </w:r>
        <w:r>
          <w:rPr>
            <w:rFonts w:ascii="Arial" w:hAnsi="Arial" w:cs="Arial" w:hint="eastAsia"/>
            <w:b/>
            <w:sz w:val="22"/>
          </w:rPr>
          <w:t xml:space="preserve">hy I will use it? </w:t>
        </w:r>
      </w:ins>
    </w:p>
    <w:p w14:paraId="4F7DBEA6" w14:textId="6C9B6358" w:rsidR="00514309" w:rsidRPr="00BC4FFB" w:rsidRDefault="00514309" w:rsidP="00872FC1">
      <w:pPr>
        <w:ind w:left="-5" w:right="19"/>
        <w:rPr>
          <w:rFonts w:ascii="Arial" w:hAnsi="Arial" w:cs="Arial"/>
          <w:b/>
          <w:sz w:val="22"/>
        </w:rPr>
      </w:pPr>
      <w:ins w:id="838" w:author="Microsoft Office 用户" w:date="2016-06-24T16:23:00Z">
        <w:r>
          <w:rPr>
            <w:rFonts w:ascii="Arial" w:hAnsi="Arial" w:cs="Arial"/>
            <w:b/>
            <w:sz w:val="22"/>
          </w:rPr>
          <w:t>Because</w:t>
        </w:r>
        <w:r>
          <w:rPr>
            <w:rFonts w:ascii="Arial" w:hAnsi="Arial" w:cs="Arial" w:hint="eastAsia"/>
            <w:b/>
            <w:sz w:val="22"/>
          </w:rPr>
          <w:t xml:space="preserve"> it will </w:t>
        </w:r>
      </w:ins>
    </w:p>
    <w:p w14:paraId="7A6922E0" w14:textId="35E42EFF" w:rsidR="0076605C" w:rsidRPr="00BC4FFB" w:rsidDel="00514309" w:rsidRDefault="0076605C">
      <w:pPr>
        <w:widowControl/>
        <w:numPr>
          <w:ilvl w:val="0"/>
          <w:numId w:val="14"/>
        </w:numPr>
        <w:spacing w:line="249" w:lineRule="auto"/>
        <w:ind w:right="19"/>
        <w:jc w:val="left"/>
        <w:rPr>
          <w:del w:id="839" w:author="Microsoft Office 用户" w:date="2016-06-24T16:26:00Z"/>
          <w:rFonts w:ascii="Arial" w:hAnsi="Arial" w:cs="Arial"/>
          <w:sz w:val="22"/>
        </w:rPr>
      </w:pPr>
      <w:r w:rsidRPr="00BC4FFB">
        <w:rPr>
          <w:rFonts w:ascii="Arial" w:hAnsi="Arial" w:cs="Arial"/>
          <w:noProof/>
          <w:sz w:val="22"/>
        </w:rPr>
        <w:lastRenderedPageBreak/>
        <w:drawing>
          <wp:inline distT="0" distB="0" distL="0" distR="0" wp14:anchorId="70CE2090" wp14:editId="2EC41F29">
            <wp:extent cx="5449570" cy="37223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570" cy="3722370"/>
                    </a:xfrm>
                    <a:prstGeom prst="rect">
                      <a:avLst/>
                    </a:prstGeom>
                  </pic:spPr>
                </pic:pic>
              </a:graphicData>
            </a:graphic>
          </wp:inline>
        </w:drawing>
      </w:r>
      <w:ins w:id="840" w:author="Microsoft Office 用户" w:date="2016-06-24T16:26:00Z">
        <w:r w:rsidR="00514309" w:rsidRPr="00BC4FFB" w:rsidDel="00514309">
          <w:rPr>
            <w:rFonts w:ascii="Arial" w:hAnsi="Arial" w:cs="Arial"/>
            <w:sz w:val="22"/>
          </w:rPr>
          <w:t xml:space="preserve"> </w:t>
        </w:r>
      </w:ins>
      <w:del w:id="841" w:author="Microsoft Office 用户" w:date="2016-06-24T16:26:00Z">
        <w:r w:rsidRPr="00BC4FFB" w:rsidDel="00514309">
          <w:rPr>
            <w:rFonts w:ascii="Arial" w:hAnsi="Arial" w:cs="Arial"/>
            <w:sz w:val="22"/>
          </w:rPr>
          <w:delText xml:space="preserve">Verification: </w:delText>
        </w:r>
        <w:r w:rsidRPr="00BC4FFB" w:rsidDel="00514309">
          <w:rPr>
            <w:rFonts w:ascii="Arial" w:hAnsi="Arial" w:cs="Arial"/>
            <w:i/>
            <w:iCs/>
            <w:sz w:val="22"/>
          </w:rPr>
          <w:delText xml:space="preserve">Are we doing the job right? </w:delText>
        </w:r>
      </w:del>
    </w:p>
    <w:p w14:paraId="2E6BD94C" w14:textId="3C21CEA0" w:rsidR="0076605C" w:rsidRPr="00BC4FFB" w:rsidDel="00514309" w:rsidRDefault="0076605C">
      <w:pPr>
        <w:widowControl/>
        <w:numPr>
          <w:ilvl w:val="0"/>
          <w:numId w:val="14"/>
        </w:numPr>
        <w:spacing w:line="249" w:lineRule="auto"/>
        <w:ind w:right="19"/>
        <w:jc w:val="left"/>
        <w:rPr>
          <w:del w:id="842" w:author="Microsoft Office 用户" w:date="2016-06-24T16:26:00Z"/>
          <w:rFonts w:ascii="Arial" w:hAnsi="Arial" w:cs="Arial"/>
          <w:sz w:val="22"/>
        </w:rPr>
        <w:pPrChange w:id="843" w:author="Microsoft Office 用户" w:date="2016-06-24T16:26:00Z">
          <w:pPr>
            <w:widowControl/>
            <w:numPr>
              <w:ilvl w:val="1"/>
              <w:numId w:val="14"/>
            </w:numPr>
            <w:tabs>
              <w:tab w:val="num" w:pos="1440"/>
            </w:tabs>
            <w:spacing w:line="249" w:lineRule="auto"/>
            <w:ind w:left="1440" w:right="19" w:hanging="360"/>
            <w:jc w:val="left"/>
          </w:pPr>
        </w:pPrChange>
      </w:pPr>
      <w:del w:id="844" w:author="Microsoft Office 用户" w:date="2016-06-24T16:26:00Z">
        <w:r w:rsidRPr="00BC4FFB" w:rsidDel="00514309">
          <w:rPr>
            <w:rFonts w:ascii="Arial" w:hAnsi="Arial" w:cs="Arial"/>
            <w:sz w:val="22"/>
          </w:rPr>
          <w:delText>Checking for conformance and consistency with the specification</w:delText>
        </w:r>
      </w:del>
    </w:p>
    <w:p w14:paraId="7A7BFE11" w14:textId="78009CEC" w:rsidR="0076605C" w:rsidRPr="00BC4FFB" w:rsidDel="00514309" w:rsidRDefault="0076605C">
      <w:pPr>
        <w:widowControl/>
        <w:numPr>
          <w:ilvl w:val="0"/>
          <w:numId w:val="14"/>
        </w:numPr>
        <w:spacing w:line="249" w:lineRule="auto"/>
        <w:ind w:right="19"/>
        <w:jc w:val="left"/>
        <w:rPr>
          <w:del w:id="845" w:author="Microsoft Office 用户" w:date="2016-06-24T16:26:00Z"/>
          <w:rFonts w:ascii="Arial" w:hAnsi="Arial" w:cs="Arial"/>
          <w:sz w:val="22"/>
        </w:rPr>
        <w:pPrChange w:id="846" w:author="Microsoft Office 用户" w:date="2016-06-24T16:26:00Z">
          <w:pPr>
            <w:widowControl/>
            <w:numPr>
              <w:ilvl w:val="1"/>
              <w:numId w:val="14"/>
            </w:numPr>
            <w:tabs>
              <w:tab w:val="num" w:pos="1440"/>
            </w:tabs>
            <w:spacing w:line="249" w:lineRule="auto"/>
            <w:ind w:left="1440" w:right="19" w:hanging="360"/>
            <w:jc w:val="left"/>
          </w:pPr>
        </w:pPrChange>
      </w:pPr>
      <w:del w:id="847" w:author="Microsoft Office 用户" w:date="2016-06-24T16:26:00Z">
        <w:r w:rsidRPr="00BC4FFB" w:rsidDel="00514309">
          <w:rPr>
            <w:rFonts w:ascii="Arial" w:hAnsi="Arial" w:cs="Arial"/>
            <w:sz w:val="22"/>
          </w:rPr>
          <w:delText>Process oriented</w:delText>
        </w:r>
      </w:del>
    </w:p>
    <w:p w14:paraId="01CEBAA1" w14:textId="3A4261D5" w:rsidR="0076605C" w:rsidRPr="00BC4FFB" w:rsidDel="00514309" w:rsidRDefault="0076605C">
      <w:pPr>
        <w:widowControl/>
        <w:numPr>
          <w:ilvl w:val="0"/>
          <w:numId w:val="14"/>
        </w:numPr>
        <w:spacing w:line="249" w:lineRule="auto"/>
        <w:ind w:right="19"/>
        <w:jc w:val="left"/>
        <w:rPr>
          <w:del w:id="848" w:author="Microsoft Office 用户" w:date="2016-06-24T16:26:00Z"/>
          <w:rFonts w:ascii="Arial" w:hAnsi="Arial" w:cs="Arial"/>
          <w:sz w:val="22"/>
        </w:rPr>
        <w:pPrChange w:id="849" w:author="Microsoft Office 用户" w:date="2016-06-24T16:26:00Z">
          <w:pPr>
            <w:widowControl/>
            <w:numPr>
              <w:ilvl w:val="1"/>
              <w:numId w:val="14"/>
            </w:numPr>
            <w:tabs>
              <w:tab w:val="num" w:pos="1440"/>
            </w:tabs>
            <w:spacing w:line="249" w:lineRule="auto"/>
            <w:ind w:left="1440" w:right="19" w:hanging="360"/>
            <w:jc w:val="left"/>
          </w:pPr>
        </w:pPrChange>
      </w:pPr>
      <w:del w:id="850" w:author="Microsoft Office 用户" w:date="2016-06-24T16:26:00Z">
        <w:r w:rsidRPr="00BC4FFB" w:rsidDel="00514309">
          <w:rPr>
            <w:rFonts w:ascii="Arial" w:hAnsi="Arial" w:cs="Arial"/>
            <w:sz w:val="22"/>
          </w:rPr>
          <w:delText xml:space="preserve">Static testing, using reviews, inspections, walk-through carried out by programming team </w:delText>
        </w:r>
      </w:del>
    </w:p>
    <w:p w14:paraId="72DA6E0E" w14:textId="7A2B38F3" w:rsidR="0076605C" w:rsidRPr="00BC4FFB" w:rsidDel="00514309" w:rsidRDefault="0076605C">
      <w:pPr>
        <w:widowControl/>
        <w:numPr>
          <w:ilvl w:val="0"/>
          <w:numId w:val="14"/>
        </w:numPr>
        <w:spacing w:line="249" w:lineRule="auto"/>
        <w:ind w:right="19"/>
        <w:jc w:val="left"/>
        <w:rPr>
          <w:del w:id="851" w:author="Microsoft Office 用户" w:date="2016-06-24T16:26:00Z"/>
          <w:rFonts w:ascii="Arial" w:hAnsi="Arial" w:cs="Arial"/>
          <w:sz w:val="22"/>
        </w:rPr>
      </w:pPr>
      <w:del w:id="852" w:author="Microsoft Office 用户" w:date="2016-06-24T16:26:00Z">
        <w:r w:rsidRPr="00BC4FFB" w:rsidDel="00514309">
          <w:rPr>
            <w:rFonts w:ascii="Arial" w:hAnsi="Arial" w:cs="Arial"/>
            <w:sz w:val="22"/>
          </w:rPr>
          <w:delText xml:space="preserve">Validation: </w:delText>
        </w:r>
        <w:r w:rsidRPr="00BC4FFB" w:rsidDel="00514309">
          <w:rPr>
            <w:rFonts w:ascii="Arial" w:hAnsi="Arial" w:cs="Arial"/>
            <w:i/>
            <w:iCs/>
            <w:sz w:val="22"/>
          </w:rPr>
          <w:delText>Are we doing the right job?</w:delText>
        </w:r>
      </w:del>
    </w:p>
    <w:p w14:paraId="40BCF870" w14:textId="6734B67D" w:rsidR="0076605C" w:rsidRPr="00BC4FFB" w:rsidDel="00514309" w:rsidRDefault="0076605C">
      <w:pPr>
        <w:widowControl/>
        <w:numPr>
          <w:ilvl w:val="0"/>
          <w:numId w:val="14"/>
        </w:numPr>
        <w:spacing w:line="249" w:lineRule="auto"/>
        <w:ind w:right="19"/>
        <w:jc w:val="left"/>
        <w:rPr>
          <w:del w:id="853" w:author="Microsoft Office 用户" w:date="2016-06-24T16:26:00Z"/>
          <w:rFonts w:ascii="Arial" w:hAnsi="Arial" w:cs="Arial"/>
          <w:sz w:val="22"/>
        </w:rPr>
        <w:pPrChange w:id="854" w:author="Microsoft Office 用户" w:date="2016-06-24T16:26:00Z">
          <w:pPr>
            <w:widowControl/>
            <w:numPr>
              <w:ilvl w:val="1"/>
              <w:numId w:val="14"/>
            </w:numPr>
            <w:tabs>
              <w:tab w:val="num" w:pos="1440"/>
            </w:tabs>
            <w:spacing w:line="249" w:lineRule="auto"/>
            <w:ind w:left="1440" w:right="19" w:hanging="360"/>
            <w:jc w:val="left"/>
          </w:pPr>
        </w:pPrChange>
      </w:pPr>
      <w:del w:id="855" w:author="Microsoft Office 用户" w:date="2016-06-24T16:26:00Z">
        <w:r w:rsidRPr="00BC4FFB" w:rsidDel="00514309">
          <w:rPr>
            <w:rFonts w:ascii="Arial" w:hAnsi="Arial" w:cs="Arial"/>
            <w:sz w:val="22"/>
          </w:rPr>
          <w:delText>Checking  that the specification is what the user actually wanted</w:delText>
        </w:r>
      </w:del>
    </w:p>
    <w:p w14:paraId="2C93BA14" w14:textId="6C49CF1F" w:rsidR="0076605C" w:rsidRPr="00BC4FFB" w:rsidDel="00514309" w:rsidRDefault="0076605C">
      <w:pPr>
        <w:widowControl/>
        <w:numPr>
          <w:ilvl w:val="0"/>
          <w:numId w:val="14"/>
        </w:numPr>
        <w:spacing w:line="249" w:lineRule="auto"/>
        <w:ind w:right="19"/>
        <w:jc w:val="left"/>
        <w:rPr>
          <w:del w:id="856" w:author="Microsoft Office 用户" w:date="2016-06-24T16:26:00Z"/>
          <w:rFonts w:ascii="Arial" w:hAnsi="Arial" w:cs="Arial"/>
          <w:sz w:val="22"/>
        </w:rPr>
        <w:pPrChange w:id="857" w:author="Microsoft Office 用户" w:date="2016-06-24T16:26:00Z">
          <w:pPr>
            <w:widowControl/>
            <w:numPr>
              <w:ilvl w:val="1"/>
              <w:numId w:val="14"/>
            </w:numPr>
            <w:tabs>
              <w:tab w:val="num" w:pos="1440"/>
            </w:tabs>
            <w:spacing w:line="249" w:lineRule="auto"/>
            <w:ind w:left="1440" w:right="19" w:hanging="360"/>
            <w:jc w:val="left"/>
          </w:pPr>
        </w:pPrChange>
      </w:pPr>
      <w:del w:id="858" w:author="Microsoft Office 用户" w:date="2016-06-24T16:26:00Z">
        <w:r w:rsidRPr="00BC4FFB" w:rsidDel="00514309">
          <w:rPr>
            <w:rFonts w:ascii="Arial" w:hAnsi="Arial" w:cs="Arial"/>
            <w:sz w:val="22"/>
          </w:rPr>
          <w:delText>Product oriented</w:delText>
        </w:r>
      </w:del>
    </w:p>
    <w:p w14:paraId="3A565F7E" w14:textId="669BBFD0" w:rsidR="0076605C" w:rsidRPr="00BC4FFB" w:rsidDel="00514309" w:rsidRDefault="0076605C">
      <w:pPr>
        <w:widowControl/>
        <w:numPr>
          <w:ilvl w:val="0"/>
          <w:numId w:val="14"/>
        </w:numPr>
        <w:spacing w:line="249" w:lineRule="auto"/>
        <w:ind w:right="19"/>
        <w:jc w:val="left"/>
        <w:rPr>
          <w:del w:id="859" w:author="Microsoft Office 用户" w:date="2016-06-24T16:26:00Z"/>
          <w:rFonts w:ascii="Arial" w:hAnsi="Arial" w:cs="Arial"/>
          <w:sz w:val="22"/>
        </w:rPr>
        <w:pPrChange w:id="860" w:author="Microsoft Office 用户" w:date="2016-06-24T16:26:00Z">
          <w:pPr>
            <w:widowControl/>
            <w:numPr>
              <w:ilvl w:val="1"/>
              <w:numId w:val="14"/>
            </w:numPr>
            <w:tabs>
              <w:tab w:val="num" w:pos="1440"/>
            </w:tabs>
            <w:spacing w:line="249" w:lineRule="auto"/>
            <w:ind w:left="1440" w:right="19" w:hanging="360"/>
            <w:jc w:val="left"/>
          </w:pPr>
        </w:pPrChange>
      </w:pPr>
      <w:del w:id="861" w:author="Microsoft Office 用户" w:date="2016-06-24T16:26:00Z">
        <w:r w:rsidRPr="00BC4FFB" w:rsidDel="00514309">
          <w:rPr>
            <w:rFonts w:ascii="Arial" w:hAnsi="Arial" w:cs="Arial"/>
            <w:sz w:val="22"/>
          </w:rPr>
          <w:delText>Dynamic testing using test scripts, scenarios</w:delText>
        </w:r>
      </w:del>
    </w:p>
    <w:p w14:paraId="1E9A3087" w14:textId="10520706" w:rsidR="0076605C" w:rsidRPr="00BC4FFB" w:rsidDel="00514309" w:rsidRDefault="0076605C">
      <w:pPr>
        <w:widowControl/>
        <w:numPr>
          <w:ilvl w:val="0"/>
          <w:numId w:val="14"/>
        </w:numPr>
        <w:spacing w:line="249" w:lineRule="auto"/>
        <w:ind w:right="19"/>
        <w:jc w:val="left"/>
        <w:rPr>
          <w:del w:id="862" w:author="Microsoft Office 用户" w:date="2016-06-24T16:26:00Z"/>
          <w:rFonts w:ascii="Arial" w:hAnsi="Arial" w:cs="Arial"/>
          <w:sz w:val="22"/>
        </w:rPr>
        <w:pPrChange w:id="863" w:author="Microsoft Office 用户" w:date="2016-06-24T16:26:00Z">
          <w:pPr>
            <w:widowControl/>
            <w:numPr>
              <w:ilvl w:val="1"/>
              <w:numId w:val="14"/>
            </w:numPr>
            <w:tabs>
              <w:tab w:val="num" w:pos="1440"/>
            </w:tabs>
            <w:spacing w:line="249" w:lineRule="auto"/>
            <w:ind w:left="1440" w:right="19" w:hanging="360"/>
            <w:jc w:val="left"/>
          </w:pPr>
        </w:pPrChange>
      </w:pPr>
      <w:del w:id="864" w:author="Microsoft Office 用户" w:date="2016-06-24T16:26:00Z">
        <w:r w:rsidRPr="00BC4FFB" w:rsidDel="00514309">
          <w:rPr>
            <w:rFonts w:ascii="Arial" w:hAnsi="Arial" w:cs="Arial"/>
            <w:sz w:val="22"/>
          </w:rPr>
          <w:delText>Sponsor and end users involved in testing</w:delText>
        </w:r>
      </w:del>
    </w:p>
    <w:p w14:paraId="1C447706" w14:textId="77777777" w:rsidR="0076605C" w:rsidRPr="00BC4FFB" w:rsidRDefault="0076605C">
      <w:pPr>
        <w:widowControl/>
        <w:numPr>
          <w:ilvl w:val="0"/>
          <w:numId w:val="14"/>
        </w:numPr>
        <w:spacing w:line="249" w:lineRule="auto"/>
        <w:ind w:right="19"/>
        <w:jc w:val="left"/>
        <w:rPr>
          <w:rFonts w:ascii="Arial" w:hAnsi="Arial" w:cs="Arial"/>
          <w:sz w:val="22"/>
        </w:rPr>
        <w:pPrChange w:id="865" w:author="Microsoft Office 用户" w:date="2016-06-24T16:26:00Z">
          <w:pPr>
            <w:ind w:left="-5" w:right="19"/>
          </w:pPr>
        </w:pPrChange>
      </w:pPr>
      <w:r w:rsidRPr="00BC4FFB">
        <w:rPr>
          <w:rFonts w:ascii="Arial" w:hAnsi="Arial" w:cs="Arial"/>
          <w:noProof/>
          <w:sz w:val="22"/>
        </w:rPr>
        <w:drawing>
          <wp:inline distT="0" distB="0" distL="0" distR="0" wp14:anchorId="34EC42A2" wp14:editId="66C5196A">
            <wp:extent cx="5449570" cy="38157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570" cy="3815715"/>
                    </a:xfrm>
                    <a:prstGeom prst="rect">
                      <a:avLst/>
                    </a:prstGeom>
                  </pic:spPr>
                </pic:pic>
              </a:graphicData>
            </a:graphic>
          </wp:inline>
        </w:drawing>
      </w:r>
    </w:p>
    <w:p w14:paraId="0996DBB4" w14:textId="34553F47" w:rsidR="0076605C" w:rsidRPr="00BC4FFB" w:rsidDel="00514309" w:rsidRDefault="0076605C" w:rsidP="0076605C">
      <w:pPr>
        <w:ind w:left="-5" w:right="19"/>
        <w:rPr>
          <w:rFonts w:ascii="Arial" w:hAnsi="Arial" w:cs="Arial"/>
          <w:sz w:val="22"/>
        </w:rPr>
      </w:pPr>
      <w:moveFromRangeStart w:id="866" w:author="Microsoft Office 用户" w:date="2016-06-24T16:26:00Z" w:name="move454548944"/>
      <w:moveFrom w:id="867" w:author="Microsoft Office 用户" w:date="2016-06-24T16:26:00Z">
        <w:r w:rsidRPr="00BC4FFB" w:rsidDel="00514309">
          <w:rPr>
            <w:rFonts w:ascii="Arial" w:hAnsi="Arial" w:cs="Arial"/>
            <w:sz w:val="22"/>
          </w:rPr>
          <w:t>Implications of the V-model</w:t>
        </w:r>
      </w:moveFrom>
    </w:p>
    <w:p w14:paraId="7B77368B" w14:textId="45696834" w:rsidR="0076605C" w:rsidRPr="00BC4FFB" w:rsidDel="00514309" w:rsidRDefault="0076605C" w:rsidP="0076605C">
      <w:pPr>
        <w:widowControl/>
        <w:numPr>
          <w:ilvl w:val="0"/>
          <w:numId w:val="15"/>
        </w:numPr>
        <w:spacing w:line="249" w:lineRule="auto"/>
        <w:ind w:right="19"/>
        <w:jc w:val="left"/>
        <w:rPr>
          <w:rFonts w:ascii="Arial" w:hAnsi="Arial" w:cs="Arial"/>
          <w:sz w:val="22"/>
        </w:rPr>
      </w:pPr>
      <w:moveFrom w:id="868" w:author="Microsoft Office 用户" w:date="2016-06-24T16:26:00Z">
        <w:r w:rsidRPr="00BC4FFB" w:rsidDel="00514309">
          <w:rPr>
            <w:rFonts w:ascii="Arial" w:hAnsi="Arial" w:cs="Arial"/>
            <w:sz w:val="22"/>
          </w:rPr>
          <w:t>Means that testing is considered early in the development life cycle, well before coding</w:t>
        </w:r>
      </w:moveFrom>
    </w:p>
    <w:p w14:paraId="27746E81" w14:textId="77CF6276" w:rsidR="0076605C" w:rsidRPr="00BC4FFB" w:rsidDel="00514309" w:rsidRDefault="0076605C" w:rsidP="0076605C">
      <w:pPr>
        <w:widowControl/>
        <w:numPr>
          <w:ilvl w:val="0"/>
          <w:numId w:val="15"/>
        </w:numPr>
        <w:spacing w:line="249" w:lineRule="auto"/>
        <w:ind w:right="19"/>
        <w:jc w:val="left"/>
        <w:rPr>
          <w:rFonts w:ascii="Arial" w:hAnsi="Arial" w:cs="Arial"/>
          <w:sz w:val="22"/>
        </w:rPr>
      </w:pPr>
      <w:moveFrom w:id="869" w:author="Microsoft Office 用户" w:date="2016-06-24T16:26:00Z">
        <w:r w:rsidRPr="00BC4FFB" w:rsidDel="00514309">
          <w:rPr>
            <w:rFonts w:ascii="Arial" w:hAnsi="Arial" w:cs="Arial"/>
            <w:sz w:val="22"/>
          </w:rPr>
          <w:t>Avoids chaos towards the end of the project</w:t>
        </w:r>
      </w:moveFrom>
    </w:p>
    <w:p w14:paraId="38C01604" w14:textId="6A014552" w:rsidR="0076605C" w:rsidRPr="00BC4FFB" w:rsidDel="00514309" w:rsidRDefault="0076605C" w:rsidP="0076605C">
      <w:pPr>
        <w:widowControl/>
        <w:numPr>
          <w:ilvl w:val="0"/>
          <w:numId w:val="15"/>
        </w:numPr>
        <w:spacing w:line="249" w:lineRule="auto"/>
        <w:ind w:right="19"/>
        <w:jc w:val="left"/>
        <w:rPr>
          <w:rFonts w:ascii="Arial" w:hAnsi="Arial" w:cs="Arial"/>
          <w:sz w:val="22"/>
        </w:rPr>
      </w:pPr>
      <w:moveFrom w:id="870" w:author="Microsoft Office 用户" w:date="2016-06-24T16:26:00Z">
        <w:r w:rsidRPr="00BC4FFB" w:rsidDel="00514309">
          <w:rPr>
            <w:rFonts w:ascii="Arial" w:hAnsi="Arial" w:cs="Arial"/>
            <w:sz w:val="22"/>
          </w:rPr>
          <w:t xml:space="preserve">System design is continuously checked </w:t>
        </w:r>
      </w:moveFrom>
    </w:p>
    <w:p w14:paraId="3C197869" w14:textId="58796758" w:rsidR="0076605C" w:rsidRPr="00BC4FFB" w:rsidDel="00514309" w:rsidRDefault="0076605C" w:rsidP="0076605C">
      <w:pPr>
        <w:widowControl/>
        <w:numPr>
          <w:ilvl w:val="1"/>
          <w:numId w:val="15"/>
        </w:numPr>
        <w:spacing w:line="249" w:lineRule="auto"/>
        <w:ind w:right="19"/>
        <w:jc w:val="left"/>
        <w:rPr>
          <w:rFonts w:ascii="Arial" w:hAnsi="Arial" w:cs="Arial"/>
          <w:sz w:val="22"/>
        </w:rPr>
      </w:pPr>
      <w:moveFrom w:id="871" w:author="Microsoft Office 用户" w:date="2016-06-24T16:26:00Z">
        <w:r w:rsidRPr="00BC4FFB" w:rsidDel="00514309">
          <w:rPr>
            <w:rFonts w:ascii="Arial" w:hAnsi="Arial" w:cs="Arial"/>
            <w:sz w:val="22"/>
          </w:rPr>
          <w:t xml:space="preserve">against specifications (verification) and </w:t>
        </w:r>
      </w:moveFrom>
    </w:p>
    <w:p w14:paraId="382D2FA2" w14:textId="447E78B4" w:rsidR="0076605C" w:rsidRPr="00BC4FFB" w:rsidDel="00514309" w:rsidRDefault="0076605C" w:rsidP="0076605C">
      <w:pPr>
        <w:widowControl/>
        <w:numPr>
          <w:ilvl w:val="1"/>
          <w:numId w:val="15"/>
        </w:numPr>
        <w:spacing w:line="249" w:lineRule="auto"/>
        <w:ind w:right="19"/>
        <w:jc w:val="left"/>
        <w:rPr>
          <w:rFonts w:ascii="Arial" w:hAnsi="Arial" w:cs="Arial"/>
          <w:sz w:val="22"/>
        </w:rPr>
      </w:pPr>
      <w:moveFrom w:id="872" w:author="Microsoft Office 用户" w:date="2016-06-24T16:26:00Z">
        <w:r w:rsidRPr="00BC4FFB" w:rsidDel="00514309">
          <w:rPr>
            <w:rFonts w:ascii="Arial" w:hAnsi="Arial" w:cs="Arial"/>
            <w:sz w:val="22"/>
          </w:rPr>
          <w:lastRenderedPageBreak/>
          <w:t>against user requirements (validation)</w:t>
        </w:r>
      </w:moveFrom>
    </w:p>
    <w:p w14:paraId="38892B60" w14:textId="42E97425" w:rsidR="0076605C" w:rsidRPr="00BC4FFB" w:rsidDel="00514309" w:rsidRDefault="0076605C" w:rsidP="0076605C">
      <w:pPr>
        <w:widowControl/>
        <w:numPr>
          <w:ilvl w:val="0"/>
          <w:numId w:val="15"/>
        </w:numPr>
        <w:spacing w:line="249" w:lineRule="auto"/>
        <w:ind w:right="19"/>
        <w:jc w:val="left"/>
        <w:rPr>
          <w:rFonts w:ascii="Arial" w:hAnsi="Arial" w:cs="Arial"/>
          <w:sz w:val="22"/>
        </w:rPr>
      </w:pPr>
      <w:moveFrom w:id="873" w:author="Microsoft Office 用户" w:date="2016-06-24T16:26:00Z">
        <w:r w:rsidRPr="00BC4FFB" w:rsidDel="00514309">
          <w:rPr>
            <w:rFonts w:ascii="Arial" w:hAnsi="Arial" w:cs="Arial"/>
            <w:sz w:val="22"/>
          </w:rPr>
          <w:t>Means that the probability that the final product will satisfy the user’s needs is much improved</w:t>
        </w:r>
      </w:moveFrom>
    </w:p>
    <w:moveFromRangeEnd w:id="866"/>
    <w:p w14:paraId="0151CD55" w14:textId="77777777" w:rsidR="0076605C" w:rsidRPr="00BC4FFB" w:rsidRDefault="0076605C" w:rsidP="0076605C">
      <w:pPr>
        <w:pStyle w:val="ListParagraph"/>
        <w:widowControl w:val="0"/>
        <w:rPr>
          <w:rFonts w:ascii="Arial" w:hAnsi="Arial" w:cs="Arial"/>
          <w:b/>
          <w:kern w:val="2"/>
          <w:sz w:val="22"/>
        </w:rPr>
      </w:pPr>
    </w:p>
    <w:p w14:paraId="3A3EE5FC" w14:textId="77777777" w:rsidR="0076605C" w:rsidRPr="00BC4FFB" w:rsidRDefault="0076605C" w:rsidP="0076605C">
      <w:pPr>
        <w:pStyle w:val="ListParagraph"/>
        <w:widowControl w:val="0"/>
        <w:rPr>
          <w:rFonts w:ascii="Arial" w:hAnsi="Arial" w:cs="Arial"/>
          <w:b/>
          <w:kern w:val="2"/>
          <w:sz w:val="22"/>
        </w:rPr>
      </w:pPr>
      <w:r w:rsidRPr="00BC4FFB">
        <w:rPr>
          <w:rFonts w:ascii="Arial" w:hAnsi="Arial" w:cs="Arial"/>
          <w:b/>
          <w:kern w:val="2"/>
          <w:sz w:val="22"/>
        </w:rPr>
        <w:t>Advantages of V-model:</w:t>
      </w:r>
    </w:p>
    <w:p w14:paraId="1A09BF8E" w14:textId="77777777" w:rsidR="0076605C" w:rsidRPr="00BC4FFB" w:rsidRDefault="0076605C" w:rsidP="0076605C">
      <w:pPr>
        <w:pStyle w:val="ListParagraph"/>
        <w:widowControl w:val="0"/>
        <w:numPr>
          <w:ilvl w:val="0"/>
          <w:numId w:val="15"/>
        </w:numPr>
        <w:rPr>
          <w:rFonts w:ascii="Arial" w:hAnsi="Arial" w:cs="Arial"/>
          <w:kern w:val="2"/>
          <w:sz w:val="22"/>
        </w:rPr>
      </w:pPr>
      <w:r w:rsidRPr="00BC4FFB">
        <w:rPr>
          <w:rFonts w:ascii="Arial" w:hAnsi="Arial" w:cs="Arial"/>
          <w:kern w:val="2"/>
          <w:sz w:val="22"/>
        </w:rPr>
        <w:t>Simple and easy to use.</w:t>
      </w:r>
    </w:p>
    <w:p w14:paraId="030662B6" w14:textId="77777777" w:rsidR="0076605C" w:rsidRPr="00BC4FFB" w:rsidRDefault="0076605C" w:rsidP="0076605C">
      <w:pPr>
        <w:pStyle w:val="ListParagraph"/>
        <w:widowControl w:val="0"/>
        <w:numPr>
          <w:ilvl w:val="0"/>
          <w:numId w:val="15"/>
        </w:numPr>
        <w:rPr>
          <w:rFonts w:ascii="Arial" w:hAnsi="Arial" w:cs="Arial"/>
          <w:kern w:val="2"/>
          <w:sz w:val="22"/>
        </w:rPr>
      </w:pPr>
      <w:r w:rsidRPr="00BC4FFB">
        <w:rPr>
          <w:rFonts w:ascii="Arial" w:hAnsi="Arial" w:cs="Arial"/>
          <w:kern w:val="2"/>
          <w:sz w:val="22"/>
        </w:rPr>
        <w:t>Testing activities like planning, test designing happens well before coding. This saves a lot of time. Hence higher chance of success over the waterfall model.</w:t>
      </w:r>
    </w:p>
    <w:p w14:paraId="27059578" w14:textId="77777777" w:rsidR="0076605C" w:rsidRPr="00BC4FFB" w:rsidRDefault="0076605C" w:rsidP="0076605C">
      <w:pPr>
        <w:pStyle w:val="ListParagraph"/>
        <w:widowControl w:val="0"/>
        <w:numPr>
          <w:ilvl w:val="0"/>
          <w:numId w:val="15"/>
        </w:numPr>
        <w:rPr>
          <w:rFonts w:ascii="Arial" w:hAnsi="Arial" w:cs="Arial"/>
          <w:kern w:val="2"/>
          <w:sz w:val="22"/>
        </w:rPr>
      </w:pPr>
      <w:r w:rsidRPr="00BC4FFB">
        <w:rPr>
          <w:rFonts w:ascii="Arial" w:hAnsi="Arial" w:cs="Arial"/>
          <w:kern w:val="2"/>
          <w:sz w:val="22"/>
        </w:rPr>
        <w:t>Proactive defect</w:t>
      </w:r>
      <w:r w:rsidRPr="00BC4FFB">
        <w:rPr>
          <w:rFonts w:ascii="Arial" w:hAnsi="Arial" w:cs="Arial"/>
          <w:color w:val="313131"/>
          <w:kern w:val="2"/>
          <w:sz w:val="22"/>
        </w:rPr>
        <w:t>积极的缺</w:t>
      </w:r>
      <w:r w:rsidRPr="00BC4FFB">
        <w:rPr>
          <w:rFonts w:ascii="Arial" w:eastAsia="宋体" w:hAnsi="Arial" w:cs="Arial"/>
          <w:color w:val="313131"/>
          <w:kern w:val="2"/>
          <w:sz w:val="22"/>
        </w:rPr>
        <w:t>陷</w:t>
      </w:r>
      <w:r w:rsidRPr="00BC4FFB">
        <w:rPr>
          <w:rFonts w:ascii="Arial" w:hAnsi="Arial" w:cs="Arial"/>
          <w:kern w:val="2"/>
          <w:sz w:val="22"/>
        </w:rPr>
        <w:t>tracking – that is defects</w:t>
      </w:r>
      <w:r w:rsidRPr="00BC4FFB">
        <w:rPr>
          <w:rFonts w:ascii="Arial" w:hAnsi="Arial" w:cs="Arial"/>
          <w:color w:val="313131"/>
          <w:kern w:val="2"/>
          <w:sz w:val="22"/>
        </w:rPr>
        <w:t>缺</w:t>
      </w:r>
      <w:r w:rsidRPr="00BC4FFB">
        <w:rPr>
          <w:rFonts w:ascii="Arial" w:eastAsia="宋体" w:hAnsi="Arial" w:cs="Arial"/>
          <w:color w:val="313131"/>
          <w:kern w:val="2"/>
          <w:sz w:val="22"/>
        </w:rPr>
        <w:t>陷</w:t>
      </w:r>
      <w:r w:rsidRPr="00BC4FFB">
        <w:rPr>
          <w:rFonts w:ascii="Arial" w:hAnsi="Arial" w:cs="Arial"/>
          <w:kern w:val="2"/>
          <w:sz w:val="22"/>
        </w:rPr>
        <w:t xml:space="preserve"> are found at early stage.</w:t>
      </w:r>
    </w:p>
    <w:p w14:paraId="1C43DCAA" w14:textId="77777777" w:rsidR="0076605C" w:rsidRPr="00BC4FFB" w:rsidRDefault="0076605C" w:rsidP="0076605C">
      <w:pPr>
        <w:pStyle w:val="ListParagraph"/>
        <w:widowControl w:val="0"/>
        <w:numPr>
          <w:ilvl w:val="0"/>
          <w:numId w:val="15"/>
        </w:numPr>
        <w:rPr>
          <w:rFonts w:ascii="Arial" w:hAnsi="Arial" w:cs="Arial"/>
          <w:kern w:val="2"/>
          <w:sz w:val="22"/>
        </w:rPr>
      </w:pPr>
      <w:r w:rsidRPr="00BC4FFB">
        <w:rPr>
          <w:rFonts w:ascii="Arial" w:hAnsi="Arial" w:cs="Arial"/>
          <w:kern w:val="2"/>
          <w:sz w:val="22"/>
        </w:rPr>
        <w:t xml:space="preserve">Avoids the downward </w:t>
      </w:r>
      <w:r w:rsidRPr="00BC4FFB">
        <w:rPr>
          <w:rFonts w:ascii="Arial" w:hAnsi="Arial" w:cs="Arial"/>
          <w:color w:val="313131"/>
          <w:kern w:val="2"/>
          <w:sz w:val="22"/>
        </w:rPr>
        <w:t>向下</w:t>
      </w:r>
      <w:r w:rsidRPr="00BC4FFB">
        <w:rPr>
          <w:rFonts w:ascii="Arial" w:eastAsia="宋体" w:hAnsi="Arial" w:cs="Arial"/>
          <w:color w:val="313131"/>
          <w:kern w:val="2"/>
          <w:sz w:val="22"/>
        </w:rPr>
        <w:t>的</w:t>
      </w:r>
      <w:r w:rsidRPr="00BC4FFB">
        <w:rPr>
          <w:rFonts w:ascii="Arial" w:hAnsi="Arial" w:cs="Arial"/>
          <w:kern w:val="2"/>
          <w:sz w:val="22"/>
        </w:rPr>
        <w:t>flow of the defects.</w:t>
      </w:r>
    </w:p>
    <w:p w14:paraId="7275157C" w14:textId="77777777" w:rsidR="0076605C" w:rsidRPr="00BC4FFB" w:rsidRDefault="0076605C" w:rsidP="0076605C">
      <w:pPr>
        <w:pStyle w:val="ListParagraph"/>
        <w:numPr>
          <w:ilvl w:val="0"/>
          <w:numId w:val="15"/>
        </w:numPr>
        <w:spacing w:line="249" w:lineRule="auto"/>
        <w:ind w:right="19"/>
        <w:rPr>
          <w:rFonts w:ascii="Arial" w:hAnsi="Arial" w:cs="Arial"/>
          <w:b/>
          <w:sz w:val="22"/>
        </w:rPr>
      </w:pPr>
      <w:r w:rsidRPr="00BC4FFB">
        <w:rPr>
          <w:rFonts w:ascii="Arial" w:hAnsi="Arial" w:cs="Arial"/>
          <w:kern w:val="2"/>
          <w:sz w:val="22"/>
        </w:rPr>
        <w:t>Works well for small projects where requirements are easily understood</w:t>
      </w:r>
    </w:p>
    <w:p w14:paraId="10C62AF0" w14:textId="77777777" w:rsidR="0076605C" w:rsidRPr="00BC4FFB" w:rsidRDefault="0076605C" w:rsidP="0076605C">
      <w:pPr>
        <w:spacing w:line="259" w:lineRule="auto"/>
        <w:rPr>
          <w:rFonts w:ascii="Arial" w:hAnsi="Arial" w:cs="Arial"/>
          <w:b/>
          <w:sz w:val="22"/>
        </w:rPr>
      </w:pPr>
    </w:p>
    <w:p w14:paraId="1D69FA74" w14:textId="77777777" w:rsidR="0076605C" w:rsidRPr="00BC4FFB" w:rsidRDefault="0076605C" w:rsidP="0076605C">
      <w:pPr>
        <w:spacing w:after="13"/>
        <w:ind w:left="-5"/>
        <w:rPr>
          <w:rFonts w:ascii="Arial" w:hAnsi="Arial" w:cs="Arial"/>
          <w:b/>
          <w:sz w:val="22"/>
        </w:rPr>
      </w:pPr>
      <w:r w:rsidRPr="00BC4FFB">
        <w:rPr>
          <w:rFonts w:ascii="Arial" w:hAnsi="Arial" w:cs="Arial"/>
          <w:b/>
          <w:sz w:val="22"/>
        </w:rPr>
        <w:t xml:space="preserve">Question 19. </w:t>
      </w:r>
    </w:p>
    <w:p w14:paraId="05B9EFA3" w14:textId="77777777" w:rsidR="0076605C" w:rsidRPr="00BC4FFB" w:rsidRDefault="0076605C" w:rsidP="0076605C">
      <w:pPr>
        <w:ind w:left="-5" w:right="19"/>
        <w:rPr>
          <w:rFonts w:ascii="Arial" w:hAnsi="Arial" w:cs="Arial"/>
          <w:b/>
          <w:sz w:val="22"/>
        </w:rPr>
      </w:pPr>
      <w:r w:rsidRPr="00BC4FFB">
        <w:rPr>
          <w:rFonts w:ascii="Arial" w:hAnsi="Arial" w:cs="Arial"/>
          <w:b/>
          <w:sz w:val="22"/>
        </w:rPr>
        <w:t xml:space="preserve">You are a project director for a large </w:t>
      </w:r>
      <w:r w:rsidRPr="00514309">
        <w:rPr>
          <w:rFonts w:ascii="Arial" w:hAnsi="Arial" w:cs="Arial"/>
          <w:b/>
          <w:sz w:val="22"/>
          <w:shd w:val="clear" w:color="auto" w:fill="FFFF00"/>
          <w:rPrChange w:id="874" w:author="Microsoft Office 用户" w:date="2016-06-24T16:28:00Z">
            <w:rPr>
              <w:rFonts w:ascii="Arial" w:hAnsi="Arial" w:cs="Arial"/>
              <w:b/>
              <w:sz w:val="22"/>
            </w:rPr>
          </w:rPrChange>
        </w:rPr>
        <w:t>airline</w:t>
      </w:r>
      <w:r w:rsidRPr="00BC4FFB">
        <w:rPr>
          <w:rFonts w:ascii="Arial" w:hAnsi="Arial" w:cs="Arial"/>
          <w:b/>
          <w:sz w:val="22"/>
        </w:rPr>
        <w:t xml:space="preserve"> responsible for ensuring the on</w:t>
      </w:r>
      <w:del w:id="875" w:author="Microsoft Office 用户" w:date="2016-06-24T16:28:00Z">
        <w:r w:rsidRPr="00BC4FFB" w:rsidDel="00514309">
          <w:rPr>
            <w:rFonts w:ascii="Arial" w:hAnsi="Arial" w:cs="Arial"/>
            <w:b/>
            <w:sz w:val="22"/>
          </w:rPr>
          <w:delText xml:space="preserve"> </w:delText>
        </w:r>
      </w:del>
      <w:r w:rsidRPr="00BC4FFB">
        <w:rPr>
          <w:rFonts w:ascii="Arial" w:hAnsi="Arial" w:cs="Arial"/>
          <w:b/>
          <w:sz w:val="22"/>
        </w:rPr>
        <w:t xml:space="preserve">line checks in systems is delivered on time. One of your software engineers is bad at time management and has consistently delayed major tasks. What would you do to ensure this software engineer delivers his piece of the project? (10 marks) </w:t>
      </w:r>
    </w:p>
    <w:p w14:paraId="7FA0FAA8" w14:textId="77777777" w:rsidR="00514309" w:rsidRDefault="00514309" w:rsidP="0076605C">
      <w:pPr>
        <w:spacing w:line="259" w:lineRule="auto"/>
        <w:rPr>
          <w:ins w:id="876" w:author="Microsoft Office 用户" w:date="2016-06-24T16:28:00Z"/>
          <w:rFonts w:ascii="Arial" w:hAnsi="Arial" w:cs="Arial"/>
          <w:b/>
          <w:sz w:val="22"/>
        </w:rPr>
      </w:pPr>
    </w:p>
    <w:p w14:paraId="7AD9FDF9" w14:textId="77777777" w:rsidR="00514309" w:rsidRDefault="00514309" w:rsidP="0076605C">
      <w:pPr>
        <w:spacing w:line="259" w:lineRule="auto"/>
        <w:rPr>
          <w:ins w:id="877" w:author="Microsoft Office 用户" w:date="2016-06-24T16:28:00Z"/>
          <w:rFonts w:ascii="Arial" w:hAnsi="Arial" w:cs="Arial"/>
          <w:b/>
          <w:sz w:val="22"/>
        </w:rPr>
      </w:pPr>
      <w:ins w:id="878" w:author="Microsoft Office 用户" w:date="2016-06-24T16:28:00Z">
        <w:r>
          <w:rPr>
            <w:rFonts w:ascii="Arial" w:hAnsi="Arial" w:cs="Arial"/>
            <w:b/>
            <w:sz w:val="22"/>
          </w:rPr>
          <w:t>D</w:t>
        </w:r>
        <w:r>
          <w:rPr>
            <w:rFonts w:ascii="Arial" w:hAnsi="Arial" w:cs="Arial" w:hint="eastAsia"/>
            <w:b/>
            <w:sz w:val="22"/>
          </w:rPr>
          <w:t xml:space="preserve">irector for a large airline </w:t>
        </w:r>
      </w:ins>
    </w:p>
    <w:p w14:paraId="5AC99CF8" w14:textId="77777777" w:rsidR="00514309" w:rsidRDefault="00514309" w:rsidP="0076605C">
      <w:pPr>
        <w:spacing w:line="259" w:lineRule="auto"/>
        <w:rPr>
          <w:ins w:id="879" w:author="Microsoft Office 用户" w:date="2016-06-24T16:29:00Z"/>
          <w:rFonts w:ascii="Arial" w:hAnsi="Arial" w:cs="Arial"/>
          <w:b/>
          <w:sz w:val="22"/>
        </w:rPr>
      </w:pPr>
      <w:ins w:id="880" w:author="Microsoft Office 用户" w:date="2016-06-24T16:28:00Z">
        <w:r>
          <w:rPr>
            <w:rFonts w:ascii="Arial" w:hAnsi="Arial" w:cs="Arial"/>
            <w:b/>
            <w:sz w:val="22"/>
          </w:rPr>
          <w:t>Problem:</w:t>
        </w:r>
      </w:ins>
      <w:ins w:id="881" w:author="Microsoft Office 用户" w:date="2016-06-24T16:29:00Z">
        <w:r>
          <w:rPr>
            <w:rFonts w:ascii="Arial" w:hAnsi="Arial" w:cs="Arial" w:hint="eastAsia"/>
            <w:b/>
            <w:sz w:val="22"/>
          </w:rPr>
          <w:t xml:space="preserve"> engineers is bad at time management and delayed major tasks. </w:t>
        </w:r>
      </w:ins>
    </w:p>
    <w:p w14:paraId="6D1FD72D" w14:textId="77777777" w:rsidR="00514309" w:rsidRDefault="00514309" w:rsidP="0076605C">
      <w:pPr>
        <w:spacing w:line="259" w:lineRule="auto"/>
        <w:rPr>
          <w:ins w:id="882" w:author="Microsoft Office 用户" w:date="2016-06-24T16:30:00Z"/>
          <w:rFonts w:ascii="Arial" w:hAnsi="Arial" w:cs="Arial"/>
          <w:b/>
          <w:sz w:val="22"/>
        </w:rPr>
      </w:pPr>
    </w:p>
    <w:p w14:paraId="60342C27" w14:textId="77777777" w:rsidR="00C910F9" w:rsidRDefault="00C910F9" w:rsidP="0076605C">
      <w:pPr>
        <w:spacing w:line="259" w:lineRule="auto"/>
        <w:rPr>
          <w:ins w:id="883" w:author="Microsoft Office 用户" w:date="2016-06-24T16:31:00Z"/>
          <w:rFonts w:ascii="Arial" w:hAnsi="Arial" w:cs="Arial"/>
          <w:b/>
          <w:sz w:val="22"/>
        </w:rPr>
      </w:pPr>
      <w:ins w:id="884" w:author="Microsoft Office 用户" w:date="2016-06-24T16:31:00Z">
        <w:r>
          <w:rPr>
            <w:rFonts w:ascii="Arial" w:hAnsi="Arial" w:cs="Arial"/>
            <w:b/>
            <w:sz w:val="22"/>
          </w:rPr>
          <w:t>C</w:t>
        </w:r>
        <w:r>
          <w:rPr>
            <w:rFonts w:ascii="Arial" w:hAnsi="Arial" w:cs="Arial" w:hint="eastAsia"/>
            <w:b/>
            <w:sz w:val="22"/>
          </w:rPr>
          <w:t xml:space="preserve">hange management: </w:t>
        </w:r>
      </w:ins>
    </w:p>
    <w:p w14:paraId="66CF7F23" w14:textId="77777777" w:rsidR="00C910F9" w:rsidRDefault="00C910F9" w:rsidP="0076605C">
      <w:pPr>
        <w:spacing w:line="259" w:lineRule="auto"/>
        <w:rPr>
          <w:ins w:id="885" w:author="Microsoft Office 用户" w:date="2016-06-24T16:32:00Z"/>
          <w:rFonts w:ascii="Arial" w:hAnsi="Arial" w:cs="Arial"/>
          <w:b/>
          <w:sz w:val="22"/>
        </w:rPr>
      </w:pPr>
      <w:ins w:id="886" w:author="Microsoft Office 用户" w:date="2016-06-24T16:32:00Z">
        <w:r>
          <w:rPr>
            <w:rFonts w:ascii="Arial" w:hAnsi="Arial" w:cs="Arial"/>
            <w:b/>
            <w:sz w:val="22"/>
          </w:rPr>
          <w:t>L</w:t>
        </w:r>
        <w:r>
          <w:rPr>
            <w:rFonts w:ascii="Arial" w:hAnsi="Arial" w:cs="Arial" w:hint="eastAsia"/>
            <w:b/>
            <w:sz w:val="22"/>
          </w:rPr>
          <w:t xml:space="preserve">et him </w:t>
        </w:r>
      </w:ins>
      <w:ins w:id="887" w:author="Microsoft Office 用户" w:date="2016-06-24T16:31:00Z">
        <w:r>
          <w:rPr>
            <w:rFonts w:ascii="Arial" w:hAnsi="Arial" w:cs="Arial"/>
            <w:b/>
            <w:sz w:val="22"/>
          </w:rPr>
          <w:t xml:space="preserve">understand </w:t>
        </w:r>
        <w:r>
          <w:rPr>
            <w:rFonts w:ascii="Arial" w:hAnsi="Arial" w:cs="Arial" w:hint="eastAsia"/>
            <w:b/>
            <w:sz w:val="22"/>
          </w:rPr>
          <w:t xml:space="preserve">the importance of his job, and he makes progress on meaningful job. </w:t>
        </w:r>
      </w:ins>
    </w:p>
    <w:p w14:paraId="3FDDC446" w14:textId="77777777" w:rsidR="00C910F9" w:rsidRDefault="00C910F9" w:rsidP="0076605C">
      <w:pPr>
        <w:spacing w:line="259" w:lineRule="auto"/>
        <w:rPr>
          <w:ins w:id="888" w:author="Microsoft Office 用户" w:date="2016-06-24T16:32:00Z"/>
          <w:rFonts w:ascii="Arial" w:hAnsi="Arial" w:cs="Arial"/>
          <w:b/>
          <w:sz w:val="22"/>
        </w:rPr>
      </w:pPr>
    </w:p>
    <w:p w14:paraId="7D98A291" w14:textId="77777777" w:rsidR="00C910F9" w:rsidRDefault="00C910F9" w:rsidP="0076605C">
      <w:pPr>
        <w:spacing w:line="259" w:lineRule="auto"/>
        <w:rPr>
          <w:ins w:id="889" w:author="Microsoft Office 用户" w:date="2016-06-24T16:33:00Z"/>
          <w:rFonts w:ascii="Arial" w:hAnsi="Arial" w:cs="Arial"/>
          <w:b/>
          <w:sz w:val="22"/>
        </w:rPr>
      </w:pPr>
      <w:ins w:id="890" w:author="Microsoft Office 用户" w:date="2016-06-24T16:32:00Z">
        <w:r>
          <w:rPr>
            <w:rFonts w:ascii="Arial" w:hAnsi="Arial" w:cs="Arial"/>
            <w:b/>
            <w:sz w:val="22"/>
          </w:rPr>
          <w:t xml:space="preserve">Identifying the reason why he is bad at time </w:t>
        </w:r>
      </w:ins>
      <w:ins w:id="891" w:author="Microsoft Office 用户" w:date="2016-06-24T16:33:00Z">
        <w:r>
          <w:rPr>
            <w:rFonts w:ascii="Arial" w:hAnsi="Arial" w:cs="Arial"/>
            <w:b/>
            <w:sz w:val="22"/>
          </w:rPr>
          <w:t>management</w:t>
        </w:r>
      </w:ins>
      <w:ins w:id="892" w:author="Microsoft Office 用户" w:date="2016-06-24T16:32:00Z">
        <w:r>
          <w:rPr>
            <w:rFonts w:ascii="Arial" w:hAnsi="Arial" w:cs="Arial"/>
            <w:b/>
            <w:sz w:val="22"/>
          </w:rPr>
          <w:t xml:space="preserve">, we can make a time schedule for him or something else in order to he can have an idea when he </w:t>
        </w:r>
      </w:ins>
      <w:ins w:id="893" w:author="Microsoft Office 用户" w:date="2016-06-24T16:33:00Z">
        <w:r>
          <w:rPr>
            <w:rFonts w:ascii="Arial" w:hAnsi="Arial" w:cs="Arial"/>
            <w:b/>
            <w:sz w:val="22"/>
          </w:rPr>
          <w:t>should</w:t>
        </w:r>
      </w:ins>
      <w:ins w:id="894" w:author="Microsoft Office 用户" w:date="2016-06-24T16:32:00Z">
        <w:r>
          <w:rPr>
            <w:rFonts w:ascii="Arial" w:hAnsi="Arial" w:cs="Arial"/>
            <w:b/>
            <w:sz w:val="22"/>
          </w:rPr>
          <w:t xml:space="preserve"> </w:t>
        </w:r>
      </w:ins>
      <w:ins w:id="895" w:author="Microsoft Office 用户" w:date="2016-06-24T16:33:00Z">
        <w:r>
          <w:rPr>
            <w:rFonts w:ascii="Arial" w:hAnsi="Arial" w:cs="Arial" w:hint="eastAsia"/>
            <w:b/>
            <w:sz w:val="22"/>
          </w:rPr>
          <w:t xml:space="preserve">finish his work. </w:t>
        </w:r>
      </w:ins>
    </w:p>
    <w:p w14:paraId="4638ABBF" w14:textId="77777777" w:rsidR="00C910F9" w:rsidRDefault="00C910F9" w:rsidP="0076605C">
      <w:pPr>
        <w:spacing w:line="259" w:lineRule="auto"/>
        <w:rPr>
          <w:ins w:id="896" w:author="Microsoft Office 用户" w:date="2016-06-24T16:33:00Z"/>
          <w:rFonts w:ascii="Arial" w:hAnsi="Arial" w:cs="Arial"/>
          <w:b/>
          <w:sz w:val="22"/>
        </w:rPr>
      </w:pPr>
    </w:p>
    <w:p w14:paraId="492AFC3B" w14:textId="0721A3FE" w:rsidR="0076605C" w:rsidRDefault="00C910F9" w:rsidP="0076605C">
      <w:pPr>
        <w:spacing w:line="259" w:lineRule="auto"/>
        <w:rPr>
          <w:ins w:id="897" w:author="Microsoft Office 用户" w:date="2016-06-24T16:27:00Z"/>
          <w:rFonts w:ascii="Arial" w:hAnsi="Arial" w:cs="Arial"/>
          <w:b/>
          <w:sz w:val="22"/>
        </w:rPr>
      </w:pPr>
      <w:ins w:id="898" w:author="Microsoft Office 用户" w:date="2016-06-24T16:33:00Z">
        <w:r>
          <w:rPr>
            <w:rFonts w:ascii="Arial" w:hAnsi="Arial" w:cs="Arial" w:hint="eastAsia"/>
            <w:b/>
            <w:sz w:val="22"/>
          </w:rPr>
          <w:t xml:space="preserve">We can use ADKAS model to help him. </w:t>
        </w:r>
      </w:ins>
      <w:del w:id="899" w:author="Microsoft Office 用户" w:date="2016-06-24T16:28:00Z">
        <w:r w:rsidR="0076605C" w:rsidRPr="00BC4FFB" w:rsidDel="00514309">
          <w:rPr>
            <w:rFonts w:ascii="Arial" w:hAnsi="Arial" w:cs="Arial"/>
            <w:b/>
            <w:sz w:val="22"/>
          </w:rPr>
          <w:delText xml:space="preserve"> </w:delText>
        </w:r>
      </w:del>
    </w:p>
    <w:p w14:paraId="23227231" w14:textId="77777777" w:rsidR="00514309" w:rsidRDefault="00514309" w:rsidP="0076605C">
      <w:pPr>
        <w:spacing w:line="259" w:lineRule="auto"/>
        <w:rPr>
          <w:ins w:id="900" w:author="Microsoft Office 用户" w:date="2016-06-24T16:27:00Z"/>
          <w:rFonts w:ascii="Arial" w:hAnsi="Arial" w:cs="Arial"/>
          <w:b/>
          <w:sz w:val="22"/>
        </w:rPr>
      </w:pPr>
    </w:p>
    <w:p w14:paraId="7B838562" w14:textId="77777777" w:rsidR="00514309" w:rsidRPr="00BC4FFB" w:rsidRDefault="00514309" w:rsidP="0076605C">
      <w:pPr>
        <w:spacing w:line="259" w:lineRule="auto"/>
        <w:rPr>
          <w:rFonts w:ascii="Arial" w:hAnsi="Arial" w:cs="Arial"/>
          <w:b/>
          <w:sz w:val="22"/>
        </w:rPr>
      </w:pPr>
    </w:p>
    <w:p w14:paraId="111B503C" w14:textId="77777777" w:rsidR="0076605C" w:rsidRPr="00BC4FFB" w:rsidRDefault="0076605C" w:rsidP="0076605C">
      <w:pPr>
        <w:spacing w:after="13"/>
        <w:ind w:left="-5"/>
        <w:rPr>
          <w:rFonts w:ascii="Arial" w:hAnsi="Arial" w:cs="Arial"/>
          <w:b/>
          <w:sz w:val="22"/>
          <w:highlight w:val="yellow"/>
        </w:rPr>
      </w:pPr>
      <w:r w:rsidRPr="00BC4FFB">
        <w:rPr>
          <w:rFonts w:ascii="Arial" w:hAnsi="Arial" w:cs="Arial"/>
          <w:b/>
          <w:sz w:val="22"/>
          <w:highlight w:val="yellow"/>
        </w:rPr>
        <w:t>Question 20. Week8</w:t>
      </w:r>
    </w:p>
    <w:p w14:paraId="5FE1B761" w14:textId="77777777" w:rsidR="0076605C" w:rsidRDefault="0076605C" w:rsidP="0076605C">
      <w:pPr>
        <w:ind w:left="-5" w:right="19"/>
        <w:rPr>
          <w:ins w:id="901" w:author="Microsoft Office 用户" w:date="2016-06-24T16:34:00Z"/>
          <w:rFonts w:ascii="Arial" w:hAnsi="Arial" w:cs="Arial"/>
          <w:b/>
          <w:sz w:val="22"/>
        </w:rPr>
      </w:pPr>
      <w:r w:rsidRPr="00BC4FFB">
        <w:rPr>
          <w:rFonts w:ascii="Arial" w:hAnsi="Arial" w:cs="Arial"/>
          <w:b/>
          <w:sz w:val="22"/>
          <w:highlight w:val="yellow"/>
        </w:rPr>
        <w:t>You have been asked to recruit an IT test engineer for your new project, how will you assess if this person is the most suitable, and what questions would you likely ask? (10 marks)</w:t>
      </w:r>
      <w:r w:rsidRPr="00BC4FFB">
        <w:rPr>
          <w:rFonts w:ascii="Arial" w:hAnsi="Arial" w:cs="Arial"/>
          <w:b/>
          <w:sz w:val="22"/>
        </w:rPr>
        <w:t xml:space="preserve"> </w:t>
      </w:r>
    </w:p>
    <w:p w14:paraId="309D0670" w14:textId="77777777" w:rsidR="00C910F9" w:rsidRDefault="00C910F9" w:rsidP="0076605C">
      <w:pPr>
        <w:ind w:left="-5" w:right="19"/>
        <w:rPr>
          <w:ins w:id="902" w:author="Microsoft Office 用户" w:date="2016-06-24T16:34:00Z"/>
          <w:rFonts w:ascii="Arial" w:hAnsi="Arial" w:cs="Arial"/>
          <w:b/>
          <w:sz w:val="22"/>
        </w:rPr>
      </w:pPr>
    </w:p>
    <w:p w14:paraId="25BF5F3D" w14:textId="351E629C" w:rsidR="00C910F9" w:rsidRDefault="00C910F9" w:rsidP="00C910F9">
      <w:pPr>
        <w:ind w:left="-5" w:right="19"/>
        <w:rPr>
          <w:ins w:id="903" w:author="Microsoft Office 用户" w:date="2016-06-24T16:35:00Z"/>
          <w:rFonts w:ascii="Arial" w:hAnsi="Arial" w:cs="Arial"/>
          <w:b/>
          <w:sz w:val="22"/>
        </w:rPr>
      </w:pPr>
      <w:ins w:id="904" w:author="Microsoft Office 用户" w:date="2016-06-24T16:35:00Z">
        <w:r>
          <w:rPr>
            <w:rFonts w:ascii="Arial" w:hAnsi="Arial" w:cs="Arial"/>
            <w:b/>
            <w:sz w:val="22"/>
          </w:rPr>
          <w:t>Recruit</w:t>
        </w:r>
        <w:r>
          <w:rPr>
            <w:rFonts w:ascii="Arial" w:hAnsi="Arial" w:cs="Arial" w:hint="eastAsia"/>
            <w:b/>
            <w:sz w:val="22"/>
          </w:rPr>
          <w:t xml:space="preserve"> an IT test engineer for your new project, </w:t>
        </w:r>
      </w:ins>
    </w:p>
    <w:p w14:paraId="5197517F" w14:textId="0CFF23F1" w:rsidR="00C910F9" w:rsidRDefault="00C910F9" w:rsidP="00C910F9">
      <w:pPr>
        <w:ind w:left="-5" w:right="19"/>
        <w:rPr>
          <w:ins w:id="905" w:author="Microsoft Office 用户" w:date="2016-06-24T16:35:00Z"/>
          <w:rFonts w:ascii="Arial" w:hAnsi="Arial" w:cs="Arial"/>
          <w:b/>
          <w:sz w:val="22"/>
        </w:rPr>
      </w:pPr>
      <w:ins w:id="906" w:author="Microsoft Office 用户" w:date="2016-06-24T16:35:00Z">
        <w:r>
          <w:rPr>
            <w:rFonts w:ascii="Arial" w:hAnsi="Arial" w:cs="Arial"/>
            <w:b/>
            <w:sz w:val="22"/>
          </w:rPr>
          <w:t>H</w:t>
        </w:r>
        <w:r>
          <w:rPr>
            <w:rFonts w:ascii="Arial" w:hAnsi="Arial" w:cs="Arial" w:hint="eastAsia"/>
            <w:b/>
            <w:sz w:val="22"/>
          </w:rPr>
          <w:t xml:space="preserve">ow to assess if this person is the most suitable? </w:t>
        </w:r>
      </w:ins>
    </w:p>
    <w:p w14:paraId="603363E7" w14:textId="77777777" w:rsidR="00C910F9" w:rsidRDefault="00C910F9" w:rsidP="00C910F9">
      <w:pPr>
        <w:ind w:left="-5" w:right="19"/>
        <w:rPr>
          <w:ins w:id="907" w:author="Microsoft Office 用户" w:date="2016-06-24T16:36:00Z"/>
          <w:rFonts w:ascii="Arial" w:hAnsi="Arial" w:cs="Arial"/>
          <w:b/>
          <w:sz w:val="22"/>
        </w:rPr>
      </w:pPr>
    </w:p>
    <w:p w14:paraId="5D2E5263" w14:textId="3246675C" w:rsidR="00C910F9" w:rsidRDefault="00C910F9" w:rsidP="00C910F9">
      <w:pPr>
        <w:ind w:left="-5" w:right="19"/>
        <w:rPr>
          <w:ins w:id="908" w:author="Microsoft Office 用户" w:date="2016-06-24T16:36:00Z"/>
          <w:rFonts w:ascii="Arial" w:hAnsi="Arial" w:cs="Arial"/>
          <w:b/>
          <w:sz w:val="22"/>
        </w:rPr>
      </w:pPr>
      <w:ins w:id="909" w:author="Microsoft Office 用户" w:date="2016-06-24T16:38:00Z">
        <w:r>
          <w:rPr>
            <w:rFonts w:ascii="Arial" w:hAnsi="Arial" w:cs="Arial"/>
            <w:b/>
            <w:sz w:val="22"/>
          </w:rPr>
          <w:t xml:space="preserve">Through the resume and </w:t>
        </w:r>
      </w:ins>
      <w:ins w:id="910" w:author="Microsoft Office 用户" w:date="2016-06-24T16:36:00Z">
        <w:r>
          <w:rPr>
            <w:rFonts w:ascii="Arial" w:hAnsi="Arial" w:cs="Arial"/>
            <w:b/>
            <w:sz w:val="22"/>
          </w:rPr>
          <w:t xml:space="preserve">social </w:t>
        </w:r>
        <w:r>
          <w:rPr>
            <w:rFonts w:ascii="Arial" w:hAnsi="Arial" w:cs="Arial" w:hint="eastAsia"/>
            <w:b/>
            <w:sz w:val="22"/>
          </w:rPr>
          <w:t>websites, like Link</w:t>
        </w:r>
      </w:ins>
      <w:ins w:id="911" w:author="Microsoft Office 用户" w:date="2016-06-24T16:39:00Z">
        <w:r>
          <w:rPr>
            <w:rFonts w:ascii="Arial" w:hAnsi="Arial" w:cs="Arial" w:hint="eastAsia"/>
            <w:b/>
            <w:sz w:val="22"/>
          </w:rPr>
          <w:t>ed</w:t>
        </w:r>
      </w:ins>
      <w:ins w:id="912" w:author="Microsoft Office 用户" w:date="2016-06-24T16:36:00Z">
        <w:r>
          <w:rPr>
            <w:rFonts w:ascii="Arial" w:hAnsi="Arial" w:cs="Arial" w:hint="eastAsia"/>
            <w:b/>
            <w:sz w:val="22"/>
          </w:rPr>
          <w:t>, have a</w:t>
        </w:r>
      </w:ins>
      <w:ins w:id="913" w:author="Microsoft Office 用户" w:date="2016-06-24T16:39:00Z">
        <w:r>
          <w:rPr>
            <w:rFonts w:ascii="Arial" w:hAnsi="Arial" w:cs="Arial" w:hint="eastAsia"/>
            <w:b/>
            <w:sz w:val="22"/>
          </w:rPr>
          <w:t>n</w:t>
        </w:r>
      </w:ins>
      <w:ins w:id="914" w:author="Microsoft Office 用户" w:date="2016-06-24T16:36:00Z">
        <w:r>
          <w:rPr>
            <w:rFonts w:ascii="Arial" w:hAnsi="Arial" w:cs="Arial" w:hint="eastAsia"/>
            <w:b/>
            <w:sz w:val="22"/>
          </w:rPr>
          <w:t xml:space="preserve"> initial impression about him and his past experience. </w:t>
        </w:r>
      </w:ins>
    </w:p>
    <w:p w14:paraId="29B7B59C" w14:textId="77777777" w:rsidR="00C910F9" w:rsidRPr="00BC4FFB" w:rsidRDefault="00C910F9">
      <w:pPr>
        <w:ind w:right="19"/>
        <w:rPr>
          <w:rFonts w:ascii="Arial" w:hAnsi="Arial" w:cs="Arial"/>
          <w:b/>
          <w:sz w:val="22"/>
        </w:rPr>
        <w:pPrChange w:id="915" w:author="Microsoft Office 用户" w:date="2016-06-24T16:38:00Z">
          <w:pPr>
            <w:ind w:left="-5" w:right="19"/>
          </w:pPr>
        </w:pPrChange>
      </w:pPr>
    </w:p>
    <w:p w14:paraId="56DD1E1A" w14:textId="3F294125" w:rsidR="00C910F9" w:rsidRDefault="00C910F9">
      <w:pPr>
        <w:ind w:right="19"/>
        <w:rPr>
          <w:ins w:id="916" w:author="Microsoft Office 用户" w:date="2016-06-24T16:40:00Z"/>
          <w:rFonts w:ascii="Arial" w:hAnsi="Arial" w:cs="Arial"/>
          <w:b/>
          <w:sz w:val="22"/>
        </w:rPr>
        <w:pPrChange w:id="917" w:author="Microsoft Office 用户" w:date="2016-06-24T16:40:00Z">
          <w:pPr>
            <w:ind w:left="-5" w:right="19"/>
          </w:pPr>
        </w:pPrChange>
      </w:pPr>
      <w:ins w:id="918" w:author="Microsoft Office 用户" w:date="2016-06-24T16:38:00Z">
        <w:r>
          <w:rPr>
            <w:rFonts w:ascii="Arial" w:hAnsi="Arial" w:cs="Arial" w:hint="eastAsia"/>
            <w:b/>
            <w:sz w:val="22"/>
          </w:rPr>
          <w:t xml:space="preserve">We can assess him in several parts. </w:t>
        </w:r>
      </w:ins>
    </w:p>
    <w:p w14:paraId="2CB4FAA4" w14:textId="122F940D" w:rsidR="00C910F9" w:rsidRDefault="00C522A2">
      <w:pPr>
        <w:ind w:right="19"/>
        <w:rPr>
          <w:ins w:id="919" w:author="Microsoft Office 用户" w:date="2016-06-24T16:40:00Z"/>
          <w:rFonts w:ascii="Arial" w:hAnsi="Arial" w:cs="Arial"/>
          <w:b/>
          <w:sz w:val="22"/>
        </w:rPr>
        <w:pPrChange w:id="920" w:author="Microsoft Office 用户" w:date="2016-06-24T16:40:00Z">
          <w:pPr>
            <w:ind w:left="-5" w:right="19"/>
          </w:pPr>
        </w:pPrChange>
      </w:pPr>
      <w:ins w:id="921" w:author="Microsoft Office 用户" w:date="2016-06-24T16:45:00Z">
        <w:r>
          <w:rPr>
            <w:rFonts w:ascii="Arial" w:hAnsi="Arial" w:cs="Arial" w:hint="eastAsia"/>
            <w:b/>
            <w:sz w:val="22"/>
          </w:rPr>
          <w:t xml:space="preserve">1, </w:t>
        </w:r>
      </w:ins>
      <w:ins w:id="922" w:author="Microsoft Office 用户" w:date="2016-06-24T16:40:00Z">
        <w:r w:rsidR="00C910F9">
          <w:rPr>
            <w:rFonts w:ascii="Arial" w:hAnsi="Arial" w:cs="Arial"/>
            <w:b/>
            <w:sz w:val="22"/>
          </w:rPr>
          <w:t xml:space="preserve">Whether </w:t>
        </w:r>
        <w:r w:rsidR="00C910F9">
          <w:rPr>
            <w:rFonts w:ascii="Arial" w:hAnsi="Arial" w:cs="Arial" w:hint="eastAsia"/>
            <w:b/>
            <w:sz w:val="22"/>
          </w:rPr>
          <w:t xml:space="preserve">he or she meets the codes of ethics: </w:t>
        </w:r>
      </w:ins>
    </w:p>
    <w:p w14:paraId="4013CE6D" w14:textId="52B1A3C3" w:rsidR="00C910F9" w:rsidRDefault="00C910F9">
      <w:pPr>
        <w:ind w:right="19"/>
        <w:rPr>
          <w:ins w:id="923" w:author="Microsoft Office 用户" w:date="2016-06-24T16:41:00Z"/>
          <w:rFonts w:ascii="Arial" w:hAnsi="Arial" w:cs="Arial"/>
          <w:b/>
          <w:sz w:val="22"/>
        </w:rPr>
        <w:pPrChange w:id="924" w:author="Microsoft Office 用户" w:date="2016-06-24T16:40:00Z">
          <w:pPr>
            <w:ind w:left="-5" w:right="19"/>
          </w:pPr>
        </w:pPrChange>
      </w:pPr>
      <w:ins w:id="925" w:author="Microsoft Office 用户" w:date="2016-06-24T16:40:00Z">
        <w:r>
          <w:rPr>
            <w:rFonts w:ascii="Arial" w:hAnsi="Arial" w:cs="Arial"/>
            <w:b/>
            <w:sz w:val="22"/>
          </w:rPr>
          <w:t>L</w:t>
        </w:r>
        <w:r>
          <w:rPr>
            <w:rFonts w:ascii="Arial" w:hAnsi="Arial" w:cs="Arial" w:hint="eastAsia"/>
            <w:b/>
            <w:sz w:val="22"/>
          </w:rPr>
          <w:t xml:space="preserve">ike </w:t>
        </w:r>
        <w:r>
          <w:rPr>
            <w:rFonts w:ascii="Arial" w:hAnsi="Arial" w:cs="Arial"/>
            <w:b/>
            <w:sz w:val="22"/>
          </w:rPr>
          <w:t>…</w:t>
        </w:r>
        <w:proofErr w:type="gramStart"/>
        <w:r>
          <w:rPr>
            <w:rFonts w:ascii="Arial" w:hAnsi="Arial" w:cs="Arial"/>
            <w:b/>
            <w:sz w:val="22"/>
          </w:rPr>
          <w:t>…</w:t>
        </w:r>
        <w:r>
          <w:rPr>
            <w:rFonts w:ascii="Arial" w:hAnsi="Arial" w:cs="Arial" w:hint="eastAsia"/>
            <w:b/>
            <w:sz w:val="22"/>
          </w:rPr>
          <w:t>..</w:t>
        </w:r>
      </w:ins>
      <w:proofErr w:type="gramEnd"/>
    </w:p>
    <w:p w14:paraId="364D4CD8" w14:textId="7A11CAD3" w:rsidR="00C522A2" w:rsidRDefault="00C522A2">
      <w:pPr>
        <w:ind w:right="19"/>
        <w:rPr>
          <w:ins w:id="926" w:author="Microsoft Office 用户" w:date="2016-06-24T16:41:00Z"/>
          <w:rFonts w:ascii="Arial" w:hAnsi="Arial" w:cs="Arial"/>
          <w:b/>
          <w:sz w:val="22"/>
        </w:rPr>
        <w:pPrChange w:id="927" w:author="Microsoft Office 用户" w:date="2016-06-24T16:40:00Z">
          <w:pPr>
            <w:ind w:left="-5" w:right="19"/>
          </w:pPr>
        </w:pPrChange>
      </w:pPr>
      <w:ins w:id="928" w:author="Microsoft Office 用户" w:date="2016-06-24T16:41:00Z">
        <w:r>
          <w:rPr>
            <w:rFonts w:ascii="Arial" w:hAnsi="Arial" w:cs="Arial" w:hint="eastAsia"/>
            <w:b/>
            <w:sz w:val="22"/>
          </w:rPr>
          <w:t xml:space="preserve">I will ask him to give </w:t>
        </w:r>
      </w:ins>
      <w:ins w:id="929" w:author="Microsoft Office 用户" w:date="2016-06-24T16:42:00Z">
        <w:r>
          <w:rPr>
            <w:rFonts w:ascii="Arial" w:hAnsi="Arial" w:cs="Arial" w:hint="eastAsia"/>
            <w:b/>
            <w:sz w:val="22"/>
          </w:rPr>
          <w:t xml:space="preserve">me </w:t>
        </w:r>
      </w:ins>
      <w:ins w:id="930" w:author="Microsoft Office 用户" w:date="2016-06-24T16:41:00Z">
        <w:r>
          <w:rPr>
            <w:rFonts w:ascii="Arial" w:hAnsi="Arial" w:cs="Arial" w:hint="eastAsia"/>
            <w:b/>
            <w:sz w:val="22"/>
          </w:rPr>
          <w:t xml:space="preserve">an example in his past experience for showing his professional. </w:t>
        </w:r>
      </w:ins>
      <w:ins w:id="931" w:author="Microsoft Office 用户" w:date="2016-06-24T16:44:00Z">
        <w:r>
          <w:rPr>
            <w:rFonts w:ascii="Arial" w:hAnsi="Arial" w:cs="Arial"/>
            <w:b/>
            <w:sz w:val="22"/>
          </w:rPr>
          <w:t>B</w:t>
        </w:r>
        <w:r>
          <w:rPr>
            <w:rFonts w:ascii="Arial" w:hAnsi="Arial" w:cs="Arial" w:hint="eastAsia"/>
            <w:b/>
            <w:sz w:val="22"/>
          </w:rPr>
          <w:t xml:space="preserve">esides, I will give him some example in order to test his reaction on ethics. </w:t>
        </w:r>
      </w:ins>
    </w:p>
    <w:p w14:paraId="617553C4" w14:textId="6F175ECB" w:rsidR="00C522A2" w:rsidRDefault="00C522A2">
      <w:pPr>
        <w:ind w:right="19"/>
        <w:rPr>
          <w:ins w:id="932" w:author="Microsoft Office 用户" w:date="2016-06-24T16:40:00Z"/>
          <w:rFonts w:ascii="Arial" w:hAnsi="Arial" w:cs="Arial"/>
          <w:b/>
          <w:sz w:val="22"/>
        </w:rPr>
        <w:pPrChange w:id="933" w:author="Microsoft Office 用户" w:date="2016-06-24T16:40:00Z">
          <w:pPr>
            <w:ind w:left="-5" w:right="19"/>
          </w:pPr>
        </w:pPrChange>
      </w:pPr>
      <w:ins w:id="934" w:author="Microsoft Office 用户" w:date="2016-06-24T16:41:00Z">
        <w:r>
          <w:rPr>
            <w:rFonts w:ascii="Arial" w:hAnsi="Arial" w:cs="Arial" w:hint="eastAsia"/>
            <w:b/>
            <w:sz w:val="22"/>
          </w:rPr>
          <w:t xml:space="preserve">2, if he has adequate ability? </w:t>
        </w:r>
      </w:ins>
    </w:p>
    <w:p w14:paraId="048755E2" w14:textId="4E118BDE" w:rsidR="00C522A2" w:rsidRDefault="00C910F9">
      <w:pPr>
        <w:ind w:right="19"/>
        <w:rPr>
          <w:ins w:id="935" w:author="Microsoft Office 用户" w:date="2016-06-24T16:42:00Z"/>
          <w:rFonts w:ascii="Arial" w:hAnsi="Arial" w:cs="Arial"/>
          <w:b/>
          <w:sz w:val="22"/>
        </w:rPr>
        <w:pPrChange w:id="936" w:author="Microsoft Office 用户" w:date="2016-06-24T16:40:00Z">
          <w:pPr>
            <w:ind w:left="-5" w:right="19"/>
          </w:pPr>
        </w:pPrChange>
      </w:pPr>
      <w:ins w:id="937" w:author="Microsoft Office 用户" w:date="2016-06-24T16:40:00Z">
        <w:r>
          <w:rPr>
            <w:rFonts w:ascii="Arial" w:hAnsi="Arial" w:cs="Arial"/>
            <w:b/>
            <w:sz w:val="22"/>
          </w:rPr>
          <w:t xml:space="preserve">If </w:t>
        </w:r>
        <w:r>
          <w:rPr>
            <w:rFonts w:ascii="Arial" w:hAnsi="Arial" w:cs="Arial" w:hint="eastAsia"/>
            <w:b/>
            <w:sz w:val="22"/>
          </w:rPr>
          <w:t>he is a</w:t>
        </w:r>
      </w:ins>
      <w:ins w:id="938" w:author="Microsoft Office 用户" w:date="2016-06-24T16:41:00Z">
        <w:r>
          <w:rPr>
            <w:rFonts w:ascii="Arial" w:hAnsi="Arial" w:cs="Arial" w:hint="eastAsia"/>
            <w:b/>
            <w:sz w:val="22"/>
          </w:rPr>
          <w:t>n</w:t>
        </w:r>
      </w:ins>
      <w:ins w:id="939" w:author="Microsoft Office 用户" w:date="2016-06-24T16:40:00Z">
        <w:r>
          <w:rPr>
            <w:rFonts w:ascii="Arial" w:hAnsi="Arial" w:cs="Arial" w:hint="eastAsia"/>
            <w:b/>
            <w:sz w:val="22"/>
          </w:rPr>
          <w:t xml:space="preserve"> experienced </w:t>
        </w:r>
      </w:ins>
      <w:ins w:id="940" w:author="Microsoft Office 用户" w:date="2016-06-24T16:41:00Z">
        <w:r w:rsidR="00C522A2">
          <w:rPr>
            <w:rFonts w:ascii="Arial" w:hAnsi="Arial" w:cs="Arial" w:hint="eastAsia"/>
            <w:b/>
            <w:sz w:val="22"/>
          </w:rPr>
          <w:t>tester</w:t>
        </w:r>
        <w:r>
          <w:rPr>
            <w:rFonts w:ascii="Arial" w:hAnsi="Arial" w:cs="Arial" w:hint="eastAsia"/>
            <w:b/>
            <w:sz w:val="22"/>
          </w:rPr>
          <w:t xml:space="preserve">, I will </w:t>
        </w:r>
      </w:ins>
      <w:ins w:id="941" w:author="Microsoft Office 用户" w:date="2016-06-24T16:42:00Z">
        <w:r w:rsidR="00C522A2">
          <w:rPr>
            <w:rFonts w:ascii="Arial" w:hAnsi="Arial" w:cs="Arial" w:hint="eastAsia"/>
            <w:b/>
            <w:sz w:val="22"/>
          </w:rPr>
          <w:t xml:space="preserve">ask him to give me some examples in his past experience can show his role and function in the test course. </w:t>
        </w:r>
      </w:ins>
      <w:ins w:id="942" w:author="Microsoft Office 用户" w:date="2016-06-24T16:45:00Z">
        <w:r w:rsidR="00C522A2">
          <w:rPr>
            <w:rFonts w:ascii="Arial" w:hAnsi="Arial" w:cs="Arial"/>
            <w:b/>
            <w:sz w:val="22"/>
          </w:rPr>
          <w:t>B</w:t>
        </w:r>
        <w:r w:rsidR="00C522A2">
          <w:rPr>
            <w:rFonts w:ascii="Arial" w:hAnsi="Arial" w:cs="Arial" w:hint="eastAsia"/>
            <w:b/>
            <w:sz w:val="22"/>
          </w:rPr>
          <w:t xml:space="preserve">esides, </w:t>
        </w:r>
        <w:r w:rsidR="00C522A2">
          <w:rPr>
            <w:rFonts w:ascii="Arial" w:hAnsi="Arial" w:cs="Arial"/>
            <w:b/>
            <w:sz w:val="22"/>
          </w:rPr>
          <w:t>I</w:t>
        </w:r>
        <w:r w:rsidR="00C522A2">
          <w:rPr>
            <w:rFonts w:ascii="Arial" w:hAnsi="Arial" w:cs="Arial" w:hint="eastAsia"/>
            <w:b/>
            <w:sz w:val="22"/>
          </w:rPr>
          <w:t xml:space="preserve"> will also give some specific examples to test his ability. </w:t>
        </w:r>
      </w:ins>
    </w:p>
    <w:p w14:paraId="73D9AB50" w14:textId="77777777" w:rsidR="00C522A2" w:rsidRDefault="00C522A2">
      <w:pPr>
        <w:ind w:right="19"/>
        <w:rPr>
          <w:ins w:id="943" w:author="Microsoft Office 用户" w:date="2016-06-24T16:43:00Z"/>
          <w:rFonts w:ascii="Arial" w:hAnsi="Arial" w:cs="Arial"/>
          <w:b/>
          <w:sz w:val="22"/>
        </w:rPr>
        <w:pPrChange w:id="944" w:author="Microsoft Office 用户" w:date="2016-06-24T16:40:00Z">
          <w:pPr>
            <w:ind w:left="-5" w:right="19"/>
          </w:pPr>
        </w:pPrChange>
      </w:pPr>
    </w:p>
    <w:p w14:paraId="638C54BA" w14:textId="1A3EB9C5" w:rsidR="00C522A2" w:rsidRDefault="00C522A2">
      <w:pPr>
        <w:ind w:right="19"/>
        <w:rPr>
          <w:ins w:id="945" w:author="Microsoft Office 用户" w:date="2016-06-24T16:43:00Z"/>
          <w:rFonts w:ascii="Arial" w:hAnsi="Arial" w:cs="Arial"/>
          <w:b/>
          <w:sz w:val="22"/>
        </w:rPr>
        <w:pPrChange w:id="946" w:author="Microsoft Office 用户" w:date="2016-06-24T16:40:00Z">
          <w:pPr>
            <w:ind w:left="-5" w:right="19"/>
          </w:pPr>
        </w:pPrChange>
      </w:pPr>
      <w:ins w:id="947" w:author="Microsoft Office 用户" w:date="2016-06-24T16:43:00Z">
        <w:r>
          <w:rPr>
            <w:rFonts w:ascii="Arial" w:hAnsi="Arial" w:cs="Arial"/>
            <w:b/>
            <w:sz w:val="22"/>
          </w:rPr>
          <w:t xml:space="preserve">if he is not an experienced tester, I will focus on testing his professional skill, some questions might like, how to complete a test for a software? </w:t>
        </w:r>
      </w:ins>
    </w:p>
    <w:p w14:paraId="736986C4" w14:textId="77777777" w:rsidR="00C522A2" w:rsidRDefault="00C522A2">
      <w:pPr>
        <w:ind w:right="19"/>
        <w:rPr>
          <w:ins w:id="948" w:author="Microsoft Office 用户" w:date="2016-06-24T16:46:00Z"/>
          <w:rFonts w:ascii="Arial" w:hAnsi="Arial" w:cs="Arial"/>
          <w:b/>
          <w:sz w:val="22"/>
        </w:rPr>
        <w:pPrChange w:id="949" w:author="Microsoft Office 用户" w:date="2016-06-24T16:40:00Z">
          <w:pPr>
            <w:ind w:left="-5" w:right="19"/>
          </w:pPr>
        </w:pPrChange>
      </w:pPr>
    </w:p>
    <w:p w14:paraId="6E9C7D7E" w14:textId="7D3E2BFD" w:rsidR="00C522A2" w:rsidRDefault="00C522A2">
      <w:pPr>
        <w:ind w:right="19"/>
        <w:rPr>
          <w:ins w:id="950" w:author="Microsoft Office 用户" w:date="2016-06-24T16:38:00Z"/>
          <w:rFonts w:ascii="Arial" w:hAnsi="Arial" w:cs="Arial"/>
          <w:b/>
          <w:sz w:val="22"/>
        </w:rPr>
        <w:pPrChange w:id="951" w:author="Microsoft Office 用户" w:date="2016-06-24T16:40:00Z">
          <w:pPr>
            <w:ind w:left="-5" w:right="19"/>
          </w:pPr>
        </w:pPrChange>
      </w:pPr>
      <w:ins w:id="952" w:author="Microsoft Office 用户" w:date="2016-06-24T16:46:00Z">
        <w:r>
          <w:rPr>
            <w:rFonts w:ascii="Arial" w:hAnsi="Arial" w:cs="Arial" w:hint="eastAsia"/>
            <w:b/>
            <w:sz w:val="22"/>
          </w:rPr>
          <w:t xml:space="preserve">3, if he </w:t>
        </w:r>
      </w:ins>
      <w:ins w:id="953" w:author="Microsoft Office 用户" w:date="2016-06-24T16:48:00Z">
        <w:r>
          <w:rPr>
            <w:rFonts w:ascii="Arial" w:hAnsi="Arial" w:cs="Arial" w:hint="eastAsia"/>
            <w:b/>
            <w:sz w:val="22"/>
          </w:rPr>
          <w:t xml:space="preserve">can have ability to constantly learn? </w:t>
        </w:r>
      </w:ins>
    </w:p>
    <w:p w14:paraId="7144FD2B" w14:textId="76190CEC" w:rsidR="0076605C" w:rsidRPr="00BC4FFB" w:rsidDel="00C910F9" w:rsidRDefault="0076605C">
      <w:pPr>
        <w:spacing w:line="259" w:lineRule="auto"/>
        <w:rPr>
          <w:del w:id="954" w:author="Microsoft Office 用户" w:date="2016-06-24T16:37:00Z"/>
          <w:rFonts w:ascii="Arial" w:hAnsi="Arial" w:cs="Arial"/>
          <w:sz w:val="22"/>
        </w:rPr>
      </w:pPr>
      <w:del w:id="955" w:author="Microsoft Office 用户" w:date="2016-06-24T16:37:00Z">
        <w:r w:rsidRPr="00BC4FFB" w:rsidDel="00C910F9">
          <w:rPr>
            <w:rFonts w:ascii="Arial" w:hAnsi="Arial" w:cs="Arial"/>
            <w:sz w:val="22"/>
          </w:rPr>
          <w:delText xml:space="preserve"> The Deloitte and CIO survey showed that the top 3 attraction and retention strategies are:</w:delText>
        </w:r>
      </w:del>
    </w:p>
    <w:p w14:paraId="7EB16144" w14:textId="3A11B37E" w:rsidR="0076605C" w:rsidRPr="00BC4FFB" w:rsidDel="00C910F9" w:rsidRDefault="0076605C">
      <w:pPr>
        <w:widowControl/>
        <w:spacing w:line="259" w:lineRule="auto"/>
        <w:ind w:left="720"/>
        <w:jc w:val="left"/>
        <w:rPr>
          <w:del w:id="956" w:author="Microsoft Office 用户" w:date="2016-06-24T16:37:00Z"/>
          <w:rFonts w:ascii="Arial" w:hAnsi="Arial" w:cs="Arial"/>
          <w:sz w:val="22"/>
        </w:rPr>
        <w:pPrChange w:id="957" w:author="Microsoft Office 用户" w:date="2016-06-24T16:37:00Z">
          <w:pPr>
            <w:widowControl/>
            <w:numPr>
              <w:numId w:val="7"/>
            </w:numPr>
            <w:tabs>
              <w:tab w:val="num" w:pos="720"/>
            </w:tabs>
            <w:spacing w:line="259" w:lineRule="auto"/>
            <w:ind w:left="720" w:hanging="360"/>
            <w:jc w:val="left"/>
          </w:pPr>
        </w:pPrChange>
      </w:pPr>
      <w:del w:id="958" w:author="Microsoft Office 用户" w:date="2016-06-24T16:37:00Z">
        <w:r w:rsidRPr="00BC4FFB" w:rsidDel="00C910F9">
          <w:rPr>
            <w:rFonts w:ascii="Arial" w:hAnsi="Arial" w:cs="Arial"/>
            <w:sz w:val="22"/>
          </w:rPr>
          <w:delText>Differentiate compensation based on performance</w:delText>
        </w:r>
      </w:del>
    </w:p>
    <w:p w14:paraId="75ED5746" w14:textId="62710795" w:rsidR="0076605C" w:rsidRPr="00BC4FFB" w:rsidDel="00C910F9" w:rsidRDefault="0076605C">
      <w:pPr>
        <w:widowControl/>
        <w:spacing w:line="259" w:lineRule="auto"/>
        <w:ind w:left="720"/>
        <w:jc w:val="left"/>
        <w:rPr>
          <w:del w:id="959" w:author="Microsoft Office 用户" w:date="2016-06-24T16:37:00Z"/>
          <w:rFonts w:ascii="Arial" w:hAnsi="Arial" w:cs="Arial"/>
          <w:sz w:val="22"/>
        </w:rPr>
        <w:pPrChange w:id="960" w:author="Microsoft Office 用户" w:date="2016-06-24T16:37:00Z">
          <w:pPr>
            <w:widowControl/>
            <w:numPr>
              <w:numId w:val="7"/>
            </w:numPr>
            <w:tabs>
              <w:tab w:val="num" w:pos="720"/>
            </w:tabs>
            <w:spacing w:line="259" w:lineRule="auto"/>
            <w:ind w:left="720" w:hanging="360"/>
            <w:jc w:val="left"/>
          </w:pPr>
        </w:pPrChange>
      </w:pPr>
      <w:del w:id="961" w:author="Microsoft Office 用户" w:date="2016-06-24T16:37:00Z">
        <w:r w:rsidRPr="00BC4FFB" w:rsidDel="00C910F9">
          <w:rPr>
            <w:rFonts w:ascii="Arial" w:hAnsi="Arial" w:cs="Arial"/>
            <w:sz w:val="22"/>
          </w:rPr>
          <w:delText>Provide access to coaching and mentoring</w:delText>
        </w:r>
      </w:del>
    </w:p>
    <w:p w14:paraId="2D3A1616" w14:textId="253CD5BE" w:rsidR="0076605C" w:rsidRPr="00BC4FFB" w:rsidRDefault="0076605C">
      <w:pPr>
        <w:widowControl/>
        <w:spacing w:line="259" w:lineRule="auto"/>
        <w:ind w:left="720"/>
        <w:jc w:val="left"/>
        <w:rPr>
          <w:rFonts w:ascii="Arial" w:hAnsi="Arial" w:cs="Arial"/>
          <w:sz w:val="22"/>
        </w:rPr>
        <w:pPrChange w:id="962" w:author="Microsoft Office 用户" w:date="2016-06-24T16:37:00Z">
          <w:pPr>
            <w:widowControl/>
            <w:numPr>
              <w:numId w:val="7"/>
            </w:numPr>
            <w:tabs>
              <w:tab w:val="num" w:pos="720"/>
            </w:tabs>
            <w:spacing w:line="259" w:lineRule="auto"/>
            <w:ind w:left="720" w:hanging="360"/>
            <w:jc w:val="left"/>
          </w:pPr>
        </w:pPrChange>
      </w:pPr>
      <w:del w:id="963" w:author="Microsoft Office 用户" w:date="2016-06-24T16:37:00Z">
        <w:r w:rsidRPr="00BC4FFB" w:rsidDel="00C910F9">
          <w:rPr>
            <w:rFonts w:ascii="Arial" w:hAnsi="Arial" w:cs="Arial"/>
            <w:sz w:val="22"/>
          </w:rPr>
          <w:delText>Offer job and career flexibility</w:delText>
        </w:r>
      </w:del>
    </w:p>
    <w:p w14:paraId="286E14FF" w14:textId="77777777" w:rsidR="0076605C" w:rsidRDefault="0076605C" w:rsidP="0076605C">
      <w:pPr>
        <w:spacing w:line="259" w:lineRule="auto"/>
        <w:rPr>
          <w:ins w:id="964" w:author="Microsoft Office 用户" w:date="2016-06-24T16:37:00Z"/>
          <w:rFonts w:ascii="Arial" w:hAnsi="Arial" w:cs="Arial"/>
          <w:sz w:val="22"/>
        </w:rPr>
      </w:pPr>
      <w:r w:rsidRPr="00BC4FFB">
        <w:rPr>
          <w:rFonts w:ascii="Arial" w:hAnsi="Arial" w:cs="Arial"/>
          <w:noProof/>
          <w:sz w:val="22"/>
        </w:rPr>
        <w:drawing>
          <wp:inline distT="0" distB="0" distL="0" distR="0" wp14:anchorId="326CEC2C" wp14:editId="17AD26B5">
            <wp:extent cx="2562225" cy="28575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2857500"/>
                    </a:xfrm>
                    <a:prstGeom prst="rect">
                      <a:avLst/>
                    </a:prstGeom>
                  </pic:spPr>
                </pic:pic>
              </a:graphicData>
            </a:graphic>
          </wp:inline>
        </w:drawing>
      </w:r>
    </w:p>
    <w:p w14:paraId="29E0A21B" w14:textId="77777777" w:rsidR="00C910F9" w:rsidRPr="00BC4FFB" w:rsidRDefault="00C910F9" w:rsidP="0076605C">
      <w:pPr>
        <w:spacing w:line="259" w:lineRule="auto"/>
        <w:rPr>
          <w:rFonts w:ascii="Arial" w:hAnsi="Arial" w:cs="Arial"/>
          <w:sz w:val="22"/>
        </w:rPr>
      </w:pPr>
    </w:p>
    <w:p w14:paraId="22284DA9" w14:textId="77777777" w:rsidR="0076605C" w:rsidRPr="00BC4FFB" w:rsidRDefault="0076605C" w:rsidP="0076605C">
      <w:pPr>
        <w:spacing w:line="259" w:lineRule="auto"/>
        <w:rPr>
          <w:rFonts w:ascii="Arial" w:hAnsi="Arial" w:cs="Arial"/>
          <w:sz w:val="22"/>
        </w:rPr>
      </w:pPr>
      <w:r w:rsidRPr="00BC4FFB">
        <w:rPr>
          <w:rFonts w:ascii="Arial" w:hAnsi="Arial" w:cs="Arial"/>
          <w:sz w:val="22"/>
        </w:rPr>
        <w:t>Deloitte outlined the following steps to managing IT Talent in a Recovery:</w:t>
      </w:r>
    </w:p>
    <w:p w14:paraId="7F3809C2" w14:textId="77777777" w:rsidR="0076605C" w:rsidRPr="00BC4FFB" w:rsidRDefault="0076605C" w:rsidP="0076605C">
      <w:pPr>
        <w:widowControl/>
        <w:numPr>
          <w:ilvl w:val="0"/>
          <w:numId w:val="8"/>
        </w:numPr>
        <w:spacing w:line="259" w:lineRule="auto"/>
        <w:jc w:val="left"/>
        <w:rPr>
          <w:rFonts w:ascii="Arial" w:hAnsi="Arial" w:cs="Arial"/>
          <w:sz w:val="22"/>
        </w:rPr>
      </w:pPr>
      <w:r w:rsidRPr="00BC4FFB">
        <w:rPr>
          <w:rFonts w:ascii="Arial" w:hAnsi="Arial" w:cs="Arial"/>
          <w:sz w:val="22"/>
        </w:rPr>
        <w:t>Communicate and show you care</w:t>
      </w:r>
    </w:p>
    <w:p w14:paraId="23DB4E9D" w14:textId="77777777" w:rsidR="0076605C" w:rsidRPr="00BC4FFB" w:rsidRDefault="0076605C" w:rsidP="0076605C">
      <w:pPr>
        <w:widowControl/>
        <w:numPr>
          <w:ilvl w:val="0"/>
          <w:numId w:val="8"/>
        </w:numPr>
        <w:spacing w:line="259" w:lineRule="auto"/>
        <w:jc w:val="left"/>
        <w:rPr>
          <w:rFonts w:ascii="Arial" w:hAnsi="Arial" w:cs="Arial"/>
          <w:sz w:val="22"/>
        </w:rPr>
      </w:pPr>
      <w:r w:rsidRPr="00BC4FFB">
        <w:rPr>
          <w:rFonts w:ascii="Arial" w:hAnsi="Arial" w:cs="Arial"/>
          <w:sz w:val="22"/>
        </w:rPr>
        <w:t>Managers to be accountable</w:t>
      </w:r>
    </w:p>
    <w:p w14:paraId="2F63AFAF" w14:textId="77777777" w:rsidR="0076605C" w:rsidRPr="00BC4FFB" w:rsidRDefault="0076605C" w:rsidP="0076605C">
      <w:pPr>
        <w:widowControl/>
        <w:numPr>
          <w:ilvl w:val="0"/>
          <w:numId w:val="8"/>
        </w:numPr>
        <w:spacing w:line="259" w:lineRule="auto"/>
        <w:jc w:val="left"/>
        <w:rPr>
          <w:rFonts w:ascii="Arial" w:hAnsi="Arial" w:cs="Arial"/>
          <w:sz w:val="22"/>
        </w:rPr>
      </w:pPr>
      <w:r w:rsidRPr="00BC4FFB">
        <w:rPr>
          <w:rFonts w:ascii="Arial" w:hAnsi="Arial" w:cs="Arial"/>
          <w:sz w:val="22"/>
        </w:rPr>
        <w:t>Clear Career Path</w:t>
      </w:r>
    </w:p>
    <w:p w14:paraId="1E578D77" w14:textId="77777777" w:rsidR="0076605C" w:rsidRPr="00BC4FFB" w:rsidRDefault="0076605C" w:rsidP="0076605C">
      <w:pPr>
        <w:widowControl/>
        <w:numPr>
          <w:ilvl w:val="0"/>
          <w:numId w:val="8"/>
        </w:numPr>
        <w:spacing w:line="259" w:lineRule="auto"/>
        <w:jc w:val="left"/>
        <w:rPr>
          <w:rFonts w:ascii="Arial" w:hAnsi="Arial" w:cs="Arial"/>
          <w:sz w:val="22"/>
        </w:rPr>
      </w:pPr>
      <w:r w:rsidRPr="00BC4FFB">
        <w:rPr>
          <w:rFonts w:ascii="Arial" w:hAnsi="Arial" w:cs="Arial"/>
          <w:sz w:val="22"/>
        </w:rPr>
        <w:t>Don</w:t>
      </w:r>
      <w:r w:rsidRPr="00BC4FFB">
        <w:rPr>
          <w:rFonts w:ascii="Arial" w:hAnsi="Arial" w:cs="Arial"/>
          <w:sz w:val="22"/>
          <w:lang w:val="fr-FR"/>
        </w:rPr>
        <w:t>’</w:t>
      </w:r>
      <w:r w:rsidRPr="00BC4FFB">
        <w:rPr>
          <w:rFonts w:ascii="Arial" w:hAnsi="Arial" w:cs="Arial"/>
          <w:sz w:val="22"/>
        </w:rPr>
        <w:t>t burn</w:t>
      </w:r>
    </w:p>
    <w:p w14:paraId="1FDACD3F" w14:textId="77777777" w:rsidR="0076605C" w:rsidRPr="00BC4FFB" w:rsidRDefault="0076605C" w:rsidP="0076605C">
      <w:pPr>
        <w:widowControl/>
        <w:numPr>
          <w:ilvl w:val="0"/>
          <w:numId w:val="8"/>
        </w:numPr>
        <w:spacing w:line="259" w:lineRule="auto"/>
        <w:jc w:val="left"/>
        <w:rPr>
          <w:rFonts w:ascii="Arial" w:hAnsi="Arial" w:cs="Arial"/>
          <w:sz w:val="22"/>
        </w:rPr>
      </w:pPr>
      <w:r w:rsidRPr="00BC4FFB">
        <w:rPr>
          <w:rFonts w:ascii="Arial" w:hAnsi="Arial" w:cs="Arial"/>
          <w:sz w:val="22"/>
        </w:rPr>
        <w:t>Try to avoid pay cuts</w:t>
      </w:r>
    </w:p>
    <w:p w14:paraId="2800BA83" w14:textId="77777777" w:rsidR="0076605C" w:rsidRPr="00BC4FFB" w:rsidRDefault="0076605C" w:rsidP="0076605C">
      <w:pPr>
        <w:widowControl/>
        <w:numPr>
          <w:ilvl w:val="0"/>
          <w:numId w:val="8"/>
        </w:numPr>
        <w:spacing w:line="259" w:lineRule="auto"/>
        <w:jc w:val="left"/>
        <w:rPr>
          <w:rFonts w:ascii="Arial" w:hAnsi="Arial" w:cs="Arial"/>
          <w:sz w:val="22"/>
        </w:rPr>
      </w:pPr>
      <w:r w:rsidRPr="00BC4FFB">
        <w:rPr>
          <w:rFonts w:ascii="Arial" w:hAnsi="Arial" w:cs="Arial"/>
          <w:sz w:val="22"/>
        </w:rPr>
        <w:t>Smarter ways to develop people</w:t>
      </w:r>
    </w:p>
    <w:p w14:paraId="3EFFF826" w14:textId="77777777" w:rsidR="0076605C" w:rsidRPr="00BC4FFB" w:rsidRDefault="0076605C" w:rsidP="0076605C">
      <w:pPr>
        <w:widowControl/>
        <w:numPr>
          <w:ilvl w:val="0"/>
          <w:numId w:val="8"/>
        </w:numPr>
        <w:spacing w:line="259" w:lineRule="auto"/>
        <w:jc w:val="left"/>
        <w:rPr>
          <w:rFonts w:ascii="Arial" w:hAnsi="Arial" w:cs="Arial"/>
          <w:sz w:val="22"/>
        </w:rPr>
      </w:pPr>
      <w:r w:rsidRPr="00BC4FFB">
        <w:rPr>
          <w:rFonts w:ascii="Arial" w:hAnsi="Arial" w:cs="Arial"/>
          <w:sz w:val="22"/>
        </w:rPr>
        <w:t>Tell the truth</w:t>
      </w:r>
    </w:p>
    <w:p w14:paraId="7CDFAB5C" w14:textId="77777777" w:rsidR="0076605C" w:rsidRPr="00BC4FFB" w:rsidRDefault="0076605C" w:rsidP="0076605C">
      <w:pPr>
        <w:widowControl/>
        <w:numPr>
          <w:ilvl w:val="0"/>
          <w:numId w:val="8"/>
        </w:numPr>
        <w:spacing w:line="259" w:lineRule="auto"/>
        <w:jc w:val="left"/>
        <w:rPr>
          <w:rFonts w:ascii="Arial" w:hAnsi="Arial" w:cs="Arial"/>
          <w:sz w:val="22"/>
        </w:rPr>
      </w:pPr>
    </w:p>
    <w:p w14:paraId="2BBDD54B"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I will assess this person according to five aspects:</w:t>
      </w:r>
    </w:p>
    <w:p w14:paraId="2CAC753D" w14:textId="77777777" w:rsidR="0076605C" w:rsidRPr="00BC4FFB" w:rsidRDefault="0076605C" w:rsidP="0076605C">
      <w:pPr>
        <w:numPr>
          <w:ilvl w:val="0"/>
          <w:numId w:val="9"/>
        </w:numPr>
        <w:autoSpaceDE w:val="0"/>
        <w:autoSpaceDN w:val="0"/>
        <w:adjustRightInd w:val="0"/>
        <w:contextualSpacing/>
        <w:rPr>
          <w:rFonts w:ascii="Arial" w:hAnsi="Arial" w:cs="Arial"/>
          <w:sz w:val="22"/>
        </w:rPr>
      </w:pPr>
      <w:r w:rsidRPr="00BC4FFB">
        <w:rPr>
          <w:rFonts w:ascii="Arial" w:hAnsi="Arial" w:cs="Arial"/>
          <w:sz w:val="22"/>
        </w:rPr>
        <w:lastRenderedPageBreak/>
        <w:t xml:space="preserve">Previous experience </w:t>
      </w:r>
    </w:p>
    <w:p w14:paraId="6F1A7A93" w14:textId="77777777" w:rsidR="0076605C" w:rsidRPr="00BC4FFB" w:rsidRDefault="0076605C" w:rsidP="0076605C">
      <w:pPr>
        <w:numPr>
          <w:ilvl w:val="0"/>
          <w:numId w:val="9"/>
        </w:numPr>
        <w:autoSpaceDE w:val="0"/>
        <w:autoSpaceDN w:val="0"/>
        <w:adjustRightInd w:val="0"/>
        <w:contextualSpacing/>
        <w:rPr>
          <w:rFonts w:ascii="Arial" w:hAnsi="Arial" w:cs="Arial"/>
          <w:sz w:val="22"/>
        </w:rPr>
      </w:pPr>
      <w:r w:rsidRPr="00BC4FFB">
        <w:rPr>
          <w:rFonts w:ascii="Arial" w:hAnsi="Arial" w:cs="Arial"/>
          <w:sz w:val="22"/>
        </w:rPr>
        <w:t xml:space="preserve">Capability to constantly learning </w:t>
      </w:r>
    </w:p>
    <w:p w14:paraId="65DD5C4D" w14:textId="77777777" w:rsidR="0076605C" w:rsidRPr="00BC4FFB" w:rsidRDefault="0076605C" w:rsidP="0076605C">
      <w:pPr>
        <w:numPr>
          <w:ilvl w:val="0"/>
          <w:numId w:val="9"/>
        </w:numPr>
        <w:autoSpaceDE w:val="0"/>
        <w:autoSpaceDN w:val="0"/>
        <w:adjustRightInd w:val="0"/>
        <w:contextualSpacing/>
        <w:rPr>
          <w:rFonts w:ascii="Arial" w:hAnsi="Arial" w:cs="Arial"/>
          <w:sz w:val="22"/>
        </w:rPr>
      </w:pPr>
      <w:r w:rsidRPr="00BC4FFB">
        <w:rPr>
          <w:rFonts w:ascii="Arial" w:hAnsi="Arial" w:cs="Arial"/>
          <w:sz w:val="22"/>
        </w:rPr>
        <w:t>Ability to handle problems</w:t>
      </w:r>
    </w:p>
    <w:p w14:paraId="782ADC66" w14:textId="77777777" w:rsidR="0076605C" w:rsidRPr="00BC4FFB" w:rsidRDefault="0076605C" w:rsidP="0076605C">
      <w:pPr>
        <w:numPr>
          <w:ilvl w:val="0"/>
          <w:numId w:val="9"/>
        </w:numPr>
        <w:autoSpaceDE w:val="0"/>
        <w:autoSpaceDN w:val="0"/>
        <w:adjustRightInd w:val="0"/>
        <w:contextualSpacing/>
        <w:rPr>
          <w:rFonts w:ascii="Arial" w:hAnsi="Arial" w:cs="Arial"/>
          <w:sz w:val="22"/>
        </w:rPr>
      </w:pPr>
      <w:r w:rsidRPr="00BC4FFB">
        <w:rPr>
          <w:rFonts w:ascii="Arial" w:hAnsi="Arial" w:cs="Arial"/>
          <w:sz w:val="22"/>
        </w:rPr>
        <w:t>Awareness of his responsibility</w:t>
      </w:r>
    </w:p>
    <w:p w14:paraId="1F561A83" w14:textId="77777777" w:rsidR="0076605C" w:rsidRPr="00BC4FFB" w:rsidRDefault="0076605C" w:rsidP="0076605C">
      <w:pPr>
        <w:numPr>
          <w:ilvl w:val="0"/>
          <w:numId w:val="9"/>
        </w:numPr>
        <w:autoSpaceDE w:val="0"/>
        <w:autoSpaceDN w:val="0"/>
        <w:adjustRightInd w:val="0"/>
        <w:contextualSpacing/>
        <w:rPr>
          <w:rFonts w:ascii="Arial" w:hAnsi="Arial" w:cs="Arial"/>
          <w:sz w:val="22"/>
        </w:rPr>
      </w:pPr>
      <w:r w:rsidRPr="00BC4FFB">
        <w:rPr>
          <w:rFonts w:ascii="Arial" w:hAnsi="Arial" w:cs="Arial"/>
          <w:sz w:val="22"/>
        </w:rPr>
        <w:t>Professional skills</w:t>
      </w:r>
    </w:p>
    <w:p w14:paraId="4543C4F8" w14:textId="77777777" w:rsidR="0076605C" w:rsidRPr="00BC4FFB" w:rsidRDefault="0076605C" w:rsidP="0076605C">
      <w:pPr>
        <w:autoSpaceDE w:val="0"/>
        <w:autoSpaceDN w:val="0"/>
        <w:adjustRightInd w:val="0"/>
        <w:rPr>
          <w:rFonts w:ascii="Arial" w:hAnsi="Arial" w:cs="Arial"/>
          <w:sz w:val="22"/>
        </w:rPr>
      </w:pPr>
    </w:p>
    <w:p w14:paraId="53E82C78"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2)</w:t>
      </w:r>
    </w:p>
    <w:p w14:paraId="0CFED149"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About professional questions:</w:t>
      </w:r>
    </w:p>
    <w:p w14:paraId="26AFA142"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What is white box and black box testing? What is the difference between them?</w:t>
      </w:r>
    </w:p>
    <w:p w14:paraId="3ACA1C3F"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What model you will use when testing?</w:t>
      </w:r>
    </w:p>
    <w:p w14:paraId="76AA6A5C"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If you find out many mistakes of a system, what will you do?</w:t>
      </w:r>
    </w:p>
    <w:p w14:paraId="02BF4496"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Explain the V-model process.</w:t>
      </w:r>
    </w:p>
    <w:p w14:paraId="7EB6D706" w14:textId="77777777" w:rsidR="0076605C" w:rsidRPr="00BC4FFB" w:rsidRDefault="0076605C" w:rsidP="0076605C">
      <w:pPr>
        <w:autoSpaceDE w:val="0"/>
        <w:autoSpaceDN w:val="0"/>
        <w:adjustRightInd w:val="0"/>
        <w:rPr>
          <w:rFonts w:ascii="Arial" w:hAnsi="Arial" w:cs="Arial"/>
          <w:sz w:val="22"/>
        </w:rPr>
      </w:pPr>
    </w:p>
    <w:p w14:paraId="47640BA6"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About non-professional questions:</w:t>
      </w:r>
    </w:p>
    <w:p w14:paraId="641FC3A2" w14:textId="77777777" w:rsidR="0076605C" w:rsidRPr="00BC4FFB" w:rsidRDefault="0076605C" w:rsidP="0076605C">
      <w:pPr>
        <w:autoSpaceDE w:val="0"/>
        <w:autoSpaceDN w:val="0"/>
        <w:adjustRightInd w:val="0"/>
        <w:rPr>
          <w:rFonts w:ascii="Arial" w:hAnsi="Arial" w:cs="Arial"/>
          <w:sz w:val="22"/>
        </w:rPr>
      </w:pPr>
      <w:r w:rsidRPr="00BC4FFB">
        <w:rPr>
          <w:rFonts w:ascii="Arial" w:hAnsi="Arial" w:cs="Arial"/>
          <w:sz w:val="22"/>
        </w:rPr>
        <w:t>What will you do if your work time and life time have conflicts?</w:t>
      </w:r>
    </w:p>
    <w:p w14:paraId="31A10002" w14:textId="77777777" w:rsidR="0076605C" w:rsidRPr="00953C76" w:rsidRDefault="0076605C" w:rsidP="0076605C">
      <w:pPr>
        <w:autoSpaceDE w:val="0"/>
        <w:autoSpaceDN w:val="0"/>
        <w:adjustRightInd w:val="0"/>
        <w:rPr>
          <w:rFonts w:ascii="Arial" w:hAnsi="Arial" w:cs="Arial"/>
          <w:b/>
          <w:sz w:val="22"/>
        </w:rPr>
      </w:pPr>
      <w:r w:rsidRPr="00BC4FFB">
        <w:rPr>
          <w:rFonts w:ascii="Arial" w:hAnsi="Arial" w:cs="Arial"/>
          <w:sz w:val="22"/>
        </w:rPr>
        <w:t>What will you do if colleagues ask you for help when you are busy?</w:t>
      </w:r>
      <w:r w:rsidRPr="00BC4FFB">
        <w:rPr>
          <w:rFonts w:ascii="Arial" w:hAnsi="Arial" w:cs="Arial"/>
          <w:b/>
          <w:sz w:val="22"/>
        </w:rPr>
        <w:t xml:space="preserve"> </w:t>
      </w:r>
    </w:p>
    <w:p w14:paraId="3D6CB164" w14:textId="77777777" w:rsidR="0076605C" w:rsidRDefault="0076605C" w:rsidP="0076605C">
      <w:pPr>
        <w:rPr>
          <w:rFonts w:ascii="Arial" w:hAnsi="Arial" w:cs="Arial"/>
          <w:sz w:val="22"/>
        </w:rPr>
      </w:pPr>
    </w:p>
    <w:p w14:paraId="7A00967B" w14:textId="77777777" w:rsidR="0076605C" w:rsidRDefault="0076605C" w:rsidP="0076605C">
      <w:pPr>
        <w:rPr>
          <w:rFonts w:ascii="Arial" w:hAnsi="Arial" w:cs="Arial"/>
          <w:sz w:val="22"/>
        </w:rPr>
      </w:pPr>
    </w:p>
    <w:p w14:paraId="0399E446" w14:textId="77777777" w:rsidR="0076605C" w:rsidRPr="002373B6" w:rsidRDefault="0076605C" w:rsidP="0076605C">
      <w:pPr>
        <w:rPr>
          <w:rFonts w:ascii="Arial" w:hAnsi="Arial" w:cs="Arial"/>
          <w:sz w:val="22"/>
        </w:rPr>
      </w:pPr>
    </w:p>
    <w:p w14:paraId="4227554F" w14:textId="77777777" w:rsidR="0076605C" w:rsidRPr="00BC4FFB" w:rsidRDefault="0076605C" w:rsidP="0076605C">
      <w:pPr>
        <w:ind w:left="-5" w:right="19"/>
        <w:rPr>
          <w:rFonts w:ascii="Arial" w:hAnsi="Arial" w:cs="Arial"/>
          <w:b/>
          <w:sz w:val="22"/>
        </w:rPr>
      </w:pPr>
    </w:p>
    <w:p w14:paraId="527F3949" w14:textId="77777777" w:rsidR="0076605C" w:rsidRDefault="0076605C" w:rsidP="000725B8">
      <w:pPr>
        <w:jc w:val="left"/>
      </w:pPr>
    </w:p>
    <w:p w14:paraId="6ABBB342" w14:textId="77777777" w:rsidR="008213A5" w:rsidRDefault="008213A5" w:rsidP="000725B8">
      <w:pPr>
        <w:jc w:val="left"/>
      </w:pPr>
    </w:p>
    <w:p w14:paraId="0A900B96" w14:textId="77777777" w:rsidR="008A5BAC" w:rsidRDefault="008A5BAC" w:rsidP="000725B8">
      <w:pPr>
        <w:jc w:val="left"/>
      </w:pPr>
    </w:p>
    <w:p w14:paraId="3FF37637" w14:textId="0E3F7D9A" w:rsidR="008A5BAC" w:rsidRDefault="008A5BAC" w:rsidP="000725B8">
      <w:pPr>
        <w:jc w:val="left"/>
      </w:pPr>
    </w:p>
    <w:sectPr w:rsidR="008A5BAC" w:rsidSect="006E5B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微软雅黑">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968"/>
    <w:multiLevelType w:val="hybridMultilevel"/>
    <w:tmpl w:val="4554FFAA"/>
    <w:lvl w:ilvl="0" w:tplc="AF168A20">
      <w:start w:val="1"/>
      <w:numFmt w:val="bullet"/>
      <w:lvlText w:val=""/>
      <w:lvlJc w:val="left"/>
      <w:pPr>
        <w:tabs>
          <w:tab w:val="num" w:pos="720"/>
        </w:tabs>
        <w:ind w:left="720" w:hanging="360"/>
      </w:pPr>
      <w:rPr>
        <w:rFonts w:ascii="Wingdings" w:hAnsi="Wingdings" w:hint="default"/>
      </w:rPr>
    </w:lvl>
    <w:lvl w:ilvl="1" w:tplc="5232B0B6">
      <w:start w:val="1"/>
      <w:numFmt w:val="bullet"/>
      <w:lvlText w:val=""/>
      <w:lvlJc w:val="left"/>
      <w:pPr>
        <w:tabs>
          <w:tab w:val="num" w:pos="644"/>
        </w:tabs>
        <w:ind w:left="644" w:hanging="360"/>
      </w:pPr>
      <w:rPr>
        <w:rFonts w:ascii="Wingdings" w:hAnsi="Wingdings" w:hint="default"/>
      </w:rPr>
    </w:lvl>
    <w:lvl w:ilvl="2" w:tplc="D64CDC06" w:tentative="1">
      <w:start w:val="1"/>
      <w:numFmt w:val="bullet"/>
      <w:lvlText w:val=""/>
      <w:lvlJc w:val="left"/>
      <w:pPr>
        <w:tabs>
          <w:tab w:val="num" w:pos="2160"/>
        </w:tabs>
        <w:ind w:left="2160" w:hanging="360"/>
      </w:pPr>
      <w:rPr>
        <w:rFonts w:ascii="Wingdings" w:hAnsi="Wingdings" w:hint="default"/>
      </w:rPr>
    </w:lvl>
    <w:lvl w:ilvl="3" w:tplc="50EE18A0" w:tentative="1">
      <w:start w:val="1"/>
      <w:numFmt w:val="bullet"/>
      <w:lvlText w:val=""/>
      <w:lvlJc w:val="left"/>
      <w:pPr>
        <w:tabs>
          <w:tab w:val="num" w:pos="2880"/>
        </w:tabs>
        <w:ind w:left="2880" w:hanging="360"/>
      </w:pPr>
      <w:rPr>
        <w:rFonts w:ascii="Wingdings" w:hAnsi="Wingdings" w:hint="default"/>
      </w:rPr>
    </w:lvl>
    <w:lvl w:ilvl="4" w:tplc="F6246442" w:tentative="1">
      <w:start w:val="1"/>
      <w:numFmt w:val="bullet"/>
      <w:lvlText w:val=""/>
      <w:lvlJc w:val="left"/>
      <w:pPr>
        <w:tabs>
          <w:tab w:val="num" w:pos="3600"/>
        </w:tabs>
        <w:ind w:left="3600" w:hanging="360"/>
      </w:pPr>
      <w:rPr>
        <w:rFonts w:ascii="Wingdings" w:hAnsi="Wingdings" w:hint="default"/>
      </w:rPr>
    </w:lvl>
    <w:lvl w:ilvl="5" w:tplc="ADDA2882" w:tentative="1">
      <w:start w:val="1"/>
      <w:numFmt w:val="bullet"/>
      <w:lvlText w:val=""/>
      <w:lvlJc w:val="left"/>
      <w:pPr>
        <w:tabs>
          <w:tab w:val="num" w:pos="4320"/>
        </w:tabs>
        <w:ind w:left="4320" w:hanging="360"/>
      </w:pPr>
      <w:rPr>
        <w:rFonts w:ascii="Wingdings" w:hAnsi="Wingdings" w:hint="default"/>
      </w:rPr>
    </w:lvl>
    <w:lvl w:ilvl="6" w:tplc="8C785A88" w:tentative="1">
      <w:start w:val="1"/>
      <w:numFmt w:val="bullet"/>
      <w:lvlText w:val=""/>
      <w:lvlJc w:val="left"/>
      <w:pPr>
        <w:tabs>
          <w:tab w:val="num" w:pos="5040"/>
        </w:tabs>
        <w:ind w:left="5040" w:hanging="360"/>
      </w:pPr>
      <w:rPr>
        <w:rFonts w:ascii="Wingdings" w:hAnsi="Wingdings" w:hint="default"/>
      </w:rPr>
    </w:lvl>
    <w:lvl w:ilvl="7" w:tplc="8A1E069A" w:tentative="1">
      <w:start w:val="1"/>
      <w:numFmt w:val="bullet"/>
      <w:lvlText w:val=""/>
      <w:lvlJc w:val="left"/>
      <w:pPr>
        <w:tabs>
          <w:tab w:val="num" w:pos="5760"/>
        </w:tabs>
        <w:ind w:left="5760" w:hanging="360"/>
      </w:pPr>
      <w:rPr>
        <w:rFonts w:ascii="Wingdings" w:hAnsi="Wingdings" w:hint="default"/>
      </w:rPr>
    </w:lvl>
    <w:lvl w:ilvl="8" w:tplc="8FE25104" w:tentative="1">
      <w:start w:val="1"/>
      <w:numFmt w:val="bullet"/>
      <w:lvlText w:val=""/>
      <w:lvlJc w:val="left"/>
      <w:pPr>
        <w:tabs>
          <w:tab w:val="num" w:pos="6480"/>
        </w:tabs>
        <w:ind w:left="6480" w:hanging="360"/>
      </w:pPr>
      <w:rPr>
        <w:rFonts w:ascii="Wingdings" w:hAnsi="Wingdings" w:hint="default"/>
      </w:rPr>
    </w:lvl>
  </w:abstractNum>
  <w:abstractNum w:abstractNumId="1">
    <w:nsid w:val="058A3E10"/>
    <w:multiLevelType w:val="multilevel"/>
    <w:tmpl w:val="37C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91D46"/>
    <w:multiLevelType w:val="hybridMultilevel"/>
    <w:tmpl w:val="879E22DC"/>
    <w:lvl w:ilvl="0" w:tplc="C2909E94">
      <w:start w:val="1"/>
      <w:numFmt w:val="bullet"/>
      <w:lvlText w:val="•"/>
      <w:lvlJc w:val="left"/>
      <w:pPr>
        <w:tabs>
          <w:tab w:val="num" w:pos="720"/>
        </w:tabs>
        <w:ind w:left="720" w:hanging="360"/>
      </w:pPr>
      <w:rPr>
        <w:rFonts w:ascii="Arial" w:hAnsi="Arial" w:hint="default"/>
      </w:rPr>
    </w:lvl>
    <w:lvl w:ilvl="1" w:tplc="09487CD2" w:tentative="1">
      <w:start w:val="1"/>
      <w:numFmt w:val="bullet"/>
      <w:lvlText w:val="•"/>
      <w:lvlJc w:val="left"/>
      <w:pPr>
        <w:tabs>
          <w:tab w:val="num" w:pos="1440"/>
        </w:tabs>
        <w:ind w:left="1440" w:hanging="360"/>
      </w:pPr>
      <w:rPr>
        <w:rFonts w:ascii="Arial" w:hAnsi="Arial" w:hint="default"/>
      </w:rPr>
    </w:lvl>
    <w:lvl w:ilvl="2" w:tplc="20B8B820" w:tentative="1">
      <w:start w:val="1"/>
      <w:numFmt w:val="bullet"/>
      <w:lvlText w:val="•"/>
      <w:lvlJc w:val="left"/>
      <w:pPr>
        <w:tabs>
          <w:tab w:val="num" w:pos="2160"/>
        </w:tabs>
        <w:ind w:left="2160" w:hanging="360"/>
      </w:pPr>
      <w:rPr>
        <w:rFonts w:ascii="Arial" w:hAnsi="Arial" w:hint="default"/>
      </w:rPr>
    </w:lvl>
    <w:lvl w:ilvl="3" w:tplc="42D2F7E0" w:tentative="1">
      <w:start w:val="1"/>
      <w:numFmt w:val="bullet"/>
      <w:lvlText w:val="•"/>
      <w:lvlJc w:val="left"/>
      <w:pPr>
        <w:tabs>
          <w:tab w:val="num" w:pos="2880"/>
        </w:tabs>
        <w:ind w:left="2880" w:hanging="360"/>
      </w:pPr>
      <w:rPr>
        <w:rFonts w:ascii="Arial" w:hAnsi="Arial" w:hint="default"/>
      </w:rPr>
    </w:lvl>
    <w:lvl w:ilvl="4" w:tplc="D7B0F794" w:tentative="1">
      <w:start w:val="1"/>
      <w:numFmt w:val="bullet"/>
      <w:lvlText w:val="•"/>
      <w:lvlJc w:val="left"/>
      <w:pPr>
        <w:tabs>
          <w:tab w:val="num" w:pos="3600"/>
        </w:tabs>
        <w:ind w:left="3600" w:hanging="360"/>
      </w:pPr>
      <w:rPr>
        <w:rFonts w:ascii="Arial" w:hAnsi="Arial" w:hint="default"/>
      </w:rPr>
    </w:lvl>
    <w:lvl w:ilvl="5" w:tplc="A2DC853C" w:tentative="1">
      <w:start w:val="1"/>
      <w:numFmt w:val="bullet"/>
      <w:lvlText w:val="•"/>
      <w:lvlJc w:val="left"/>
      <w:pPr>
        <w:tabs>
          <w:tab w:val="num" w:pos="4320"/>
        </w:tabs>
        <w:ind w:left="4320" w:hanging="360"/>
      </w:pPr>
      <w:rPr>
        <w:rFonts w:ascii="Arial" w:hAnsi="Arial" w:hint="default"/>
      </w:rPr>
    </w:lvl>
    <w:lvl w:ilvl="6" w:tplc="B35A09A6" w:tentative="1">
      <w:start w:val="1"/>
      <w:numFmt w:val="bullet"/>
      <w:lvlText w:val="•"/>
      <w:lvlJc w:val="left"/>
      <w:pPr>
        <w:tabs>
          <w:tab w:val="num" w:pos="5040"/>
        </w:tabs>
        <w:ind w:left="5040" w:hanging="360"/>
      </w:pPr>
      <w:rPr>
        <w:rFonts w:ascii="Arial" w:hAnsi="Arial" w:hint="default"/>
      </w:rPr>
    </w:lvl>
    <w:lvl w:ilvl="7" w:tplc="8F10CC7C" w:tentative="1">
      <w:start w:val="1"/>
      <w:numFmt w:val="bullet"/>
      <w:lvlText w:val="•"/>
      <w:lvlJc w:val="left"/>
      <w:pPr>
        <w:tabs>
          <w:tab w:val="num" w:pos="5760"/>
        </w:tabs>
        <w:ind w:left="5760" w:hanging="360"/>
      </w:pPr>
      <w:rPr>
        <w:rFonts w:ascii="Arial" w:hAnsi="Arial" w:hint="default"/>
      </w:rPr>
    </w:lvl>
    <w:lvl w:ilvl="8" w:tplc="4C8AE11C" w:tentative="1">
      <w:start w:val="1"/>
      <w:numFmt w:val="bullet"/>
      <w:lvlText w:val="•"/>
      <w:lvlJc w:val="left"/>
      <w:pPr>
        <w:tabs>
          <w:tab w:val="num" w:pos="6480"/>
        </w:tabs>
        <w:ind w:left="6480" w:hanging="360"/>
      </w:pPr>
      <w:rPr>
        <w:rFonts w:ascii="Arial" w:hAnsi="Arial" w:hint="default"/>
      </w:rPr>
    </w:lvl>
  </w:abstractNum>
  <w:abstractNum w:abstractNumId="3">
    <w:nsid w:val="287D79E8"/>
    <w:multiLevelType w:val="hybridMultilevel"/>
    <w:tmpl w:val="F6DC1318"/>
    <w:lvl w:ilvl="0" w:tplc="D94601F0">
      <w:start w:val="1"/>
      <w:numFmt w:val="bullet"/>
      <w:lvlText w:val="•"/>
      <w:lvlJc w:val="left"/>
      <w:pPr>
        <w:tabs>
          <w:tab w:val="num" w:pos="720"/>
        </w:tabs>
        <w:ind w:left="720" w:hanging="360"/>
      </w:pPr>
      <w:rPr>
        <w:rFonts w:ascii="Arial" w:hAnsi="Arial" w:hint="default"/>
      </w:rPr>
    </w:lvl>
    <w:lvl w:ilvl="1" w:tplc="A274AA0E" w:tentative="1">
      <w:start w:val="1"/>
      <w:numFmt w:val="bullet"/>
      <w:lvlText w:val="•"/>
      <w:lvlJc w:val="left"/>
      <w:pPr>
        <w:tabs>
          <w:tab w:val="num" w:pos="1440"/>
        </w:tabs>
        <w:ind w:left="1440" w:hanging="360"/>
      </w:pPr>
      <w:rPr>
        <w:rFonts w:ascii="Arial" w:hAnsi="Arial" w:hint="default"/>
      </w:rPr>
    </w:lvl>
    <w:lvl w:ilvl="2" w:tplc="790AF286" w:tentative="1">
      <w:start w:val="1"/>
      <w:numFmt w:val="bullet"/>
      <w:lvlText w:val="•"/>
      <w:lvlJc w:val="left"/>
      <w:pPr>
        <w:tabs>
          <w:tab w:val="num" w:pos="2160"/>
        </w:tabs>
        <w:ind w:left="2160" w:hanging="360"/>
      </w:pPr>
      <w:rPr>
        <w:rFonts w:ascii="Arial" w:hAnsi="Arial" w:hint="default"/>
      </w:rPr>
    </w:lvl>
    <w:lvl w:ilvl="3" w:tplc="A554169C" w:tentative="1">
      <w:start w:val="1"/>
      <w:numFmt w:val="bullet"/>
      <w:lvlText w:val="•"/>
      <w:lvlJc w:val="left"/>
      <w:pPr>
        <w:tabs>
          <w:tab w:val="num" w:pos="2880"/>
        </w:tabs>
        <w:ind w:left="2880" w:hanging="360"/>
      </w:pPr>
      <w:rPr>
        <w:rFonts w:ascii="Arial" w:hAnsi="Arial" w:hint="default"/>
      </w:rPr>
    </w:lvl>
    <w:lvl w:ilvl="4" w:tplc="D1F0878C" w:tentative="1">
      <w:start w:val="1"/>
      <w:numFmt w:val="bullet"/>
      <w:lvlText w:val="•"/>
      <w:lvlJc w:val="left"/>
      <w:pPr>
        <w:tabs>
          <w:tab w:val="num" w:pos="3600"/>
        </w:tabs>
        <w:ind w:left="3600" w:hanging="360"/>
      </w:pPr>
      <w:rPr>
        <w:rFonts w:ascii="Arial" w:hAnsi="Arial" w:hint="default"/>
      </w:rPr>
    </w:lvl>
    <w:lvl w:ilvl="5" w:tplc="85D0E510" w:tentative="1">
      <w:start w:val="1"/>
      <w:numFmt w:val="bullet"/>
      <w:lvlText w:val="•"/>
      <w:lvlJc w:val="left"/>
      <w:pPr>
        <w:tabs>
          <w:tab w:val="num" w:pos="4320"/>
        </w:tabs>
        <w:ind w:left="4320" w:hanging="360"/>
      </w:pPr>
      <w:rPr>
        <w:rFonts w:ascii="Arial" w:hAnsi="Arial" w:hint="default"/>
      </w:rPr>
    </w:lvl>
    <w:lvl w:ilvl="6" w:tplc="1B307FE4" w:tentative="1">
      <w:start w:val="1"/>
      <w:numFmt w:val="bullet"/>
      <w:lvlText w:val="•"/>
      <w:lvlJc w:val="left"/>
      <w:pPr>
        <w:tabs>
          <w:tab w:val="num" w:pos="5040"/>
        </w:tabs>
        <w:ind w:left="5040" w:hanging="360"/>
      </w:pPr>
      <w:rPr>
        <w:rFonts w:ascii="Arial" w:hAnsi="Arial" w:hint="default"/>
      </w:rPr>
    </w:lvl>
    <w:lvl w:ilvl="7" w:tplc="EAD2F798" w:tentative="1">
      <w:start w:val="1"/>
      <w:numFmt w:val="bullet"/>
      <w:lvlText w:val="•"/>
      <w:lvlJc w:val="left"/>
      <w:pPr>
        <w:tabs>
          <w:tab w:val="num" w:pos="5760"/>
        </w:tabs>
        <w:ind w:left="5760" w:hanging="360"/>
      </w:pPr>
      <w:rPr>
        <w:rFonts w:ascii="Arial" w:hAnsi="Arial" w:hint="default"/>
      </w:rPr>
    </w:lvl>
    <w:lvl w:ilvl="8" w:tplc="1A58F992" w:tentative="1">
      <w:start w:val="1"/>
      <w:numFmt w:val="bullet"/>
      <w:lvlText w:val="•"/>
      <w:lvlJc w:val="left"/>
      <w:pPr>
        <w:tabs>
          <w:tab w:val="num" w:pos="6480"/>
        </w:tabs>
        <w:ind w:left="6480" w:hanging="360"/>
      </w:pPr>
      <w:rPr>
        <w:rFonts w:ascii="Arial" w:hAnsi="Arial" w:hint="default"/>
      </w:rPr>
    </w:lvl>
  </w:abstractNum>
  <w:abstractNum w:abstractNumId="4">
    <w:nsid w:val="2E5352C9"/>
    <w:multiLevelType w:val="hybridMultilevel"/>
    <w:tmpl w:val="6854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95494"/>
    <w:multiLevelType w:val="hybridMultilevel"/>
    <w:tmpl w:val="0A1E6476"/>
    <w:lvl w:ilvl="0" w:tplc="9D08E2EC">
      <w:start w:val="1"/>
      <w:numFmt w:val="bullet"/>
      <w:lvlText w:val=""/>
      <w:lvlJc w:val="left"/>
      <w:pPr>
        <w:tabs>
          <w:tab w:val="num" w:pos="720"/>
        </w:tabs>
        <w:ind w:left="720" w:hanging="360"/>
      </w:pPr>
      <w:rPr>
        <w:rFonts w:ascii="Wingdings" w:hAnsi="Wingdings" w:hint="default"/>
      </w:rPr>
    </w:lvl>
    <w:lvl w:ilvl="1" w:tplc="060A0F56" w:tentative="1">
      <w:start w:val="1"/>
      <w:numFmt w:val="bullet"/>
      <w:lvlText w:val=""/>
      <w:lvlJc w:val="left"/>
      <w:pPr>
        <w:tabs>
          <w:tab w:val="num" w:pos="1440"/>
        </w:tabs>
        <w:ind w:left="1440" w:hanging="360"/>
      </w:pPr>
      <w:rPr>
        <w:rFonts w:ascii="Wingdings" w:hAnsi="Wingdings" w:hint="default"/>
      </w:rPr>
    </w:lvl>
    <w:lvl w:ilvl="2" w:tplc="B4386C9A" w:tentative="1">
      <w:start w:val="1"/>
      <w:numFmt w:val="bullet"/>
      <w:lvlText w:val=""/>
      <w:lvlJc w:val="left"/>
      <w:pPr>
        <w:tabs>
          <w:tab w:val="num" w:pos="2160"/>
        </w:tabs>
        <w:ind w:left="2160" w:hanging="360"/>
      </w:pPr>
      <w:rPr>
        <w:rFonts w:ascii="Wingdings" w:hAnsi="Wingdings" w:hint="default"/>
      </w:rPr>
    </w:lvl>
    <w:lvl w:ilvl="3" w:tplc="C8C0F7C2" w:tentative="1">
      <w:start w:val="1"/>
      <w:numFmt w:val="bullet"/>
      <w:lvlText w:val=""/>
      <w:lvlJc w:val="left"/>
      <w:pPr>
        <w:tabs>
          <w:tab w:val="num" w:pos="2880"/>
        </w:tabs>
        <w:ind w:left="2880" w:hanging="360"/>
      </w:pPr>
      <w:rPr>
        <w:rFonts w:ascii="Wingdings" w:hAnsi="Wingdings" w:hint="default"/>
      </w:rPr>
    </w:lvl>
    <w:lvl w:ilvl="4" w:tplc="8440F37C" w:tentative="1">
      <w:start w:val="1"/>
      <w:numFmt w:val="bullet"/>
      <w:lvlText w:val=""/>
      <w:lvlJc w:val="left"/>
      <w:pPr>
        <w:tabs>
          <w:tab w:val="num" w:pos="3600"/>
        </w:tabs>
        <w:ind w:left="3600" w:hanging="360"/>
      </w:pPr>
      <w:rPr>
        <w:rFonts w:ascii="Wingdings" w:hAnsi="Wingdings" w:hint="default"/>
      </w:rPr>
    </w:lvl>
    <w:lvl w:ilvl="5" w:tplc="8C50546A" w:tentative="1">
      <w:start w:val="1"/>
      <w:numFmt w:val="bullet"/>
      <w:lvlText w:val=""/>
      <w:lvlJc w:val="left"/>
      <w:pPr>
        <w:tabs>
          <w:tab w:val="num" w:pos="4320"/>
        </w:tabs>
        <w:ind w:left="4320" w:hanging="360"/>
      </w:pPr>
      <w:rPr>
        <w:rFonts w:ascii="Wingdings" w:hAnsi="Wingdings" w:hint="default"/>
      </w:rPr>
    </w:lvl>
    <w:lvl w:ilvl="6" w:tplc="EC7CDB08" w:tentative="1">
      <w:start w:val="1"/>
      <w:numFmt w:val="bullet"/>
      <w:lvlText w:val=""/>
      <w:lvlJc w:val="left"/>
      <w:pPr>
        <w:tabs>
          <w:tab w:val="num" w:pos="5040"/>
        </w:tabs>
        <w:ind w:left="5040" w:hanging="360"/>
      </w:pPr>
      <w:rPr>
        <w:rFonts w:ascii="Wingdings" w:hAnsi="Wingdings" w:hint="default"/>
      </w:rPr>
    </w:lvl>
    <w:lvl w:ilvl="7" w:tplc="59CC4F32" w:tentative="1">
      <w:start w:val="1"/>
      <w:numFmt w:val="bullet"/>
      <w:lvlText w:val=""/>
      <w:lvlJc w:val="left"/>
      <w:pPr>
        <w:tabs>
          <w:tab w:val="num" w:pos="5760"/>
        </w:tabs>
        <w:ind w:left="5760" w:hanging="360"/>
      </w:pPr>
      <w:rPr>
        <w:rFonts w:ascii="Wingdings" w:hAnsi="Wingdings" w:hint="default"/>
      </w:rPr>
    </w:lvl>
    <w:lvl w:ilvl="8" w:tplc="B08C8466" w:tentative="1">
      <w:start w:val="1"/>
      <w:numFmt w:val="bullet"/>
      <w:lvlText w:val=""/>
      <w:lvlJc w:val="left"/>
      <w:pPr>
        <w:tabs>
          <w:tab w:val="num" w:pos="6480"/>
        </w:tabs>
        <w:ind w:left="6480" w:hanging="360"/>
      </w:pPr>
      <w:rPr>
        <w:rFonts w:ascii="Wingdings" w:hAnsi="Wingdings" w:hint="default"/>
      </w:rPr>
    </w:lvl>
  </w:abstractNum>
  <w:abstractNum w:abstractNumId="6">
    <w:nsid w:val="43642890"/>
    <w:multiLevelType w:val="hybridMultilevel"/>
    <w:tmpl w:val="B15C9C32"/>
    <w:lvl w:ilvl="0" w:tplc="D7AA45BA">
      <w:start w:val="1"/>
      <w:numFmt w:val="bullet"/>
      <w:lvlText w:val="–"/>
      <w:lvlJc w:val="left"/>
      <w:pPr>
        <w:tabs>
          <w:tab w:val="num" w:pos="720"/>
        </w:tabs>
        <w:ind w:left="720" w:hanging="360"/>
      </w:pPr>
      <w:rPr>
        <w:rFonts w:ascii="Arial" w:hAnsi="Arial" w:hint="default"/>
      </w:rPr>
    </w:lvl>
    <w:lvl w:ilvl="1" w:tplc="70807C1C">
      <w:start w:val="1"/>
      <w:numFmt w:val="bullet"/>
      <w:lvlText w:val="–"/>
      <w:lvlJc w:val="left"/>
      <w:pPr>
        <w:tabs>
          <w:tab w:val="num" w:pos="1440"/>
        </w:tabs>
        <w:ind w:left="1440" w:hanging="360"/>
      </w:pPr>
      <w:rPr>
        <w:rFonts w:ascii="Arial" w:hAnsi="Arial" w:hint="default"/>
      </w:rPr>
    </w:lvl>
    <w:lvl w:ilvl="2" w:tplc="A47E1A6E" w:tentative="1">
      <w:start w:val="1"/>
      <w:numFmt w:val="bullet"/>
      <w:lvlText w:val="–"/>
      <w:lvlJc w:val="left"/>
      <w:pPr>
        <w:tabs>
          <w:tab w:val="num" w:pos="2160"/>
        </w:tabs>
        <w:ind w:left="2160" w:hanging="360"/>
      </w:pPr>
      <w:rPr>
        <w:rFonts w:ascii="Arial" w:hAnsi="Arial" w:hint="default"/>
      </w:rPr>
    </w:lvl>
    <w:lvl w:ilvl="3" w:tplc="734A4588" w:tentative="1">
      <w:start w:val="1"/>
      <w:numFmt w:val="bullet"/>
      <w:lvlText w:val="–"/>
      <w:lvlJc w:val="left"/>
      <w:pPr>
        <w:tabs>
          <w:tab w:val="num" w:pos="2880"/>
        </w:tabs>
        <w:ind w:left="2880" w:hanging="360"/>
      </w:pPr>
      <w:rPr>
        <w:rFonts w:ascii="Arial" w:hAnsi="Arial" w:hint="default"/>
      </w:rPr>
    </w:lvl>
    <w:lvl w:ilvl="4" w:tplc="DCA66654" w:tentative="1">
      <w:start w:val="1"/>
      <w:numFmt w:val="bullet"/>
      <w:lvlText w:val="–"/>
      <w:lvlJc w:val="left"/>
      <w:pPr>
        <w:tabs>
          <w:tab w:val="num" w:pos="3600"/>
        </w:tabs>
        <w:ind w:left="3600" w:hanging="360"/>
      </w:pPr>
      <w:rPr>
        <w:rFonts w:ascii="Arial" w:hAnsi="Arial" w:hint="default"/>
      </w:rPr>
    </w:lvl>
    <w:lvl w:ilvl="5" w:tplc="400EC6DE" w:tentative="1">
      <w:start w:val="1"/>
      <w:numFmt w:val="bullet"/>
      <w:lvlText w:val="–"/>
      <w:lvlJc w:val="left"/>
      <w:pPr>
        <w:tabs>
          <w:tab w:val="num" w:pos="4320"/>
        </w:tabs>
        <w:ind w:left="4320" w:hanging="360"/>
      </w:pPr>
      <w:rPr>
        <w:rFonts w:ascii="Arial" w:hAnsi="Arial" w:hint="default"/>
      </w:rPr>
    </w:lvl>
    <w:lvl w:ilvl="6" w:tplc="B84E209A" w:tentative="1">
      <w:start w:val="1"/>
      <w:numFmt w:val="bullet"/>
      <w:lvlText w:val="–"/>
      <w:lvlJc w:val="left"/>
      <w:pPr>
        <w:tabs>
          <w:tab w:val="num" w:pos="5040"/>
        </w:tabs>
        <w:ind w:left="5040" w:hanging="360"/>
      </w:pPr>
      <w:rPr>
        <w:rFonts w:ascii="Arial" w:hAnsi="Arial" w:hint="default"/>
      </w:rPr>
    </w:lvl>
    <w:lvl w:ilvl="7" w:tplc="04766D1A" w:tentative="1">
      <w:start w:val="1"/>
      <w:numFmt w:val="bullet"/>
      <w:lvlText w:val="–"/>
      <w:lvlJc w:val="left"/>
      <w:pPr>
        <w:tabs>
          <w:tab w:val="num" w:pos="5760"/>
        </w:tabs>
        <w:ind w:left="5760" w:hanging="360"/>
      </w:pPr>
      <w:rPr>
        <w:rFonts w:ascii="Arial" w:hAnsi="Arial" w:hint="default"/>
      </w:rPr>
    </w:lvl>
    <w:lvl w:ilvl="8" w:tplc="069C11A2" w:tentative="1">
      <w:start w:val="1"/>
      <w:numFmt w:val="bullet"/>
      <w:lvlText w:val="–"/>
      <w:lvlJc w:val="left"/>
      <w:pPr>
        <w:tabs>
          <w:tab w:val="num" w:pos="6480"/>
        </w:tabs>
        <w:ind w:left="6480" w:hanging="360"/>
      </w:pPr>
      <w:rPr>
        <w:rFonts w:ascii="Arial" w:hAnsi="Arial" w:hint="default"/>
      </w:rPr>
    </w:lvl>
  </w:abstractNum>
  <w:abstractNum w:abstractNumId="7">
    <w:nsid w:val="44B10A15"/>
    <w:multiLevelType w:val="hybridMultilevel"/>
    <w:tmpl w:val="CBB8E5D4"/>
    <w:lvl w:ilvl="0" w:tplc="858A86F8">
      <w:start w:val="1"/>
      <w:numFmt w:val="bullet"/>
      <w:lvlText w:val="•"/>
      <w:lvlJc w:val="left"/>
      <w:pPr>
        <w:tabs>
          <w:tab w:val="num" w:pos="720"/>
        </w:tabs>
        <w:ind w:left="720" w:hanging="360"/>
      </w:pPr>
      <w:rPr>
        <w:rFonts w:ascii="Arial" w:hAnsi="Arial" w:hint="default"/>
      </w:rPr>
    </w:lvl>
    <w:lvl w:ilvl="1" w:tplc="7A1C1FB6" w:tentative="1">
      <w:start w:val="1"/>
      <w:numFmt w:val="bullet"/>
      <w:lvlText w:val="•"/>
      <w:lvlJc w:val="left"/>
      <w:pPr>
        <w:tabs>
          <w:tab w:val="num" w:pos="1440"/>
        </w:tabs>
        <w:ind w:left="1440" w:hanging="360"/>
      </w:pPr>
      <w:rPr>
        <w:rFonts w:ascii="Arial" w:hAnsi="Arial" w:hint="default"/>
      </w:rPr>
    </w:lvl>
    <w:lvl w:ilvl="2" w:tplc="D4E6025C" w:tentative="1">
      <w:start w:val="1"/>
      <w:numFmt w:val="bullet"/>
      <w:lvlText w:val="•"/>
      <w:lvlJc w:val="left"/>
      <w:pPr>
        <w:tabs>
          <w:tab w:val="num" w:pos="2160"/>
        </w:tabs>
        <w:ind w:left="2160" w:hanging="360"/>
      </w:pPr>
      <w:rPr>
        <w:rFonts w:ascii="Arial" w:hAnsi="Arial" w:hint="default"/>
      </w:rPr>
    </w:lvl>
    <w:lvl w:ilvl="3" w:tplc="BC3CCE28" w:tentative="1">
      <w:start w:val="1"/>
      <w:numFmt w:val="bullet"/>
      <w:lvlText w:val="•"/>
      <w:lvlJc w:val="left"/>
      <w:pPr>
        <w:tabs>
          <w:tab w:val="num" w:pos="2880"/>
        </w:tabs>
        <w:ind w:left="2880" w:hanging="360"/>
      </w:pPr>
      <w:rPr>
        <w:rFonts w:ascii="Arial" w:hAnsi="Arial" w:hint="default"/>
      </w:rPr>
    </w:lvl>
    <w:lvl w:ilvl="4" w:tplc="82129002" w:tentative="1">
      <w:start w:val="1"/>
      <w:numFmt w:val="bullet"/>
      <w:lvlText w:val="•"/>
      <w:lvlJc w:val="left"/>
      <w:pPr>
        <w:tabs>
          <w:tab w:val="num" w:pos="3600"/>
        </w:tabs>
        <w:ind w:left="3600" w:hanging="360"/>
      </w:pPr>
      <w:rPr>
        <w:rFonts w:ascii="Arial" w:hAnsi="Arial" w:hint="default"/>
      </w:rPr>
    </w:lvl>
    <w:lvl w:ilvl="5" w:tplc="3D2AEE6C" w:tentative="1">
      <w:start w:val="1"/>
      <w:numFmt w:val="bullet"/>
      <w:lvlText w:val="•"/>
      <w:lvlJc w:val="left"/>
      <w:pPr>
        <w:tabs>
          <w:tab w:val="num" w:pos="4320"/>
        </w:tabs>
        <w:ind w:left="4320" w:hanging="360"/>
      </w:pPr>
      <w:rPr>
        <w:rFonts w:ascii="Arial" w:hAnsi="Arial" w:hint="default"/>
      </w:rPr>
    </w:lvl>
    <w:lvl w:ilvl="6" w:tplc="52F85E02" w:tentative="1">
      <w:start w:val="1"/>
      <w:numFmt w:val="bullet"/>
      <w:lvlText w:val="•"/>
      <w:lvlJc w:val="left"/>
      <w:pPr>
        <w:tabs>
          <w:tab w:val="num" w:pos="5040"/>
        </w:tabs>
        <w:ind w:left="5040" w:hanging="360"/>
      </w:pPr>
      <w:rPr>
        <w:rFonts w:ascii="Arial" w:hAnsi="Arial" w:hint="default"/>
      </w:rPr>
    </w:lvl>
    <w:lvl w:ilvl="7" w:tplc="F7F04AA8" w:tentative="1">
      <w:start w:val="1"/>
      <w:numFmt w:val="bullet"/>
      <w:lvlText w:val="•"/>
      <w:lvlJc w:val="left"/>
      <w:pPr>
        <w:tabs>
          <w:tab w:val="num" w:pos="5760"/>
        </w:tabs>
        <w:ind w:left="5760" w:hanging="360"/>
      </w:pPr>
      <w:rPr>
        <w:rFonts w:ascii="Arial" w:hAnsi="Arial" w:hint="default"/>
      </w:rPr>
    </w:lvl>
    <w:lvl w:ilvl="8" w:tplc="8610A1C8" w:tentative="1">
      <w:start w:val="1"/>
      <w:numFmt w:val="bullet"/>
      <w:lvlText w:val="•"/>
      <w:lvlJc w:val="left"/>
      <w:pPr>
        <w:tabs>
          <w:tab w:val="num" w:pos="6480"/>
        </w:tabs>
        <w:ind w:left="6480" w:hanging="360"/>
      </w:pPr>
      <w:rPr>
        <w:rFonts w:ascii="Arial" w:hAnsi="Arial" w:hint="default"/>
      </w:rPr>
    </w:lvl>
  </w:abstractNum>
  <w:abstractNum w:abstractNumId="8">
    <w:nsid w:val="59165992"/>
    <w:multiLevelType w:val="hybridMultilevel"/>
    <w:tmpl w:val="F1E8E8DC"/>
    <w:lvl w:ilvl="0" w:tplc="EA127194">
      <w:start w:val="1"/>
      <w:numFmt w:val="bullet"/>
      <w:lvlText w:val="–"/>
      <w:lvlJc w:val="left"/>
      <w:pPr>
        <w:tabs>
          <w:tab w:val="num" w:pos="720"/>
        </w:tabs>
        <w:ind w:left="720" w:hanging="360"/>
      </w:pPr>
      <w:rPr>
        <w:rFonts w:ascii="Arial" w:hAnsi="Arial" w:hint="default"/>
      </w:rPr>
    </w:lvl>
    <w:lvl w:ilvl="1" w:tplc="C890D23E">
      <w:start w:val="1"/>
      <w:numFmt w:val="bullet"/>
      <w:lvlText w:val="–"/>
      <w:lvlJc w:val="left"/>
      <w:pPr>
        <w:tabs>
          <w:tab w:val="num" w:pos="1440"/>
        </w:tabs>
        <w:ind w:left="1440" w:hanging="360"/>
      </w:pPr>
      <w:rPr>
        <w:rFonts w:ascii="Arial" w:hAnsi="Arial" w:hint="default"/>
      </w:rPr>
    </w:lvl>
    <w:lvl w:ilvl="2" w:tplc="49F23D8C" w:tentative="1">
      <w:start w:val="1"/>
      <w:numFmt w:val="bullet"/>
      <w:lvlText w:val="–"/>
      <w:lvlJc w:val="left"/>
      <w:pPr>
        <w:tabs>
          <w:tab w:val="num" w:pos="2160"/>
        </w:tabs>
        <w:ind w:left="2160" w:hanging="360"/>
      </w:pPr>
      <w:rPr>
        <w:rFonts w:ascii="Arial" w:hAnsi="Arial" w:hint="default"/>
      </w:rPr>
    </w:lvl>
    <w:lvl w:ilvl="3" w:tplc="9FCE2880" w:tentative="1">
      <w:start w:val="1"/>
      <w:numFmt w:val="bullet"/>
      <w:lvlText w:val="–"/>
      <w:lvlJc w:val="left"/>
      <w:pPr>
        <w:tabs>
          <w:tab w:val="num" w:pos="2880"/>
        </w:tabs>
        <w:ind w:left="2880" w:hanging="360"/>
      </w:pPr>
      <w:rPr>
        <w:rFonts w:ascii="Arial" w:hAnsi="Arial" w:hint="default"/>
      </w:rPr>
    </w:lvl>
    <w:lvl w:ilvl="4" w:tplc="0B7A8386" w:tentative="1">
      <w:start w:val="1"/>
      <w:numFmt w:val="bullet"/>
      <w:lvlText w:val="–"/>
      <w:lvlJc w:val="left"/>
      <w:pPr>
        <w:tabs>
          <w:tab w:val="num" w:pos="3600"/>
        </w:tabs>
        <w:ind w:left="3600" w:hanging="360"/>
      </w:pPr>
      <w:rPr>
        <w:rFonts w:ascii="Arial" w:hAnsi="Arial" w:hint="default"/>
      </w:rPr>
    </w:lvl>
    <w:lvl w:ilvl="5" w:tplc="358E1326" w:tentative="1">
      <w:start w:val="1"/>
      <w:numFmt w:val="bullet"/>
      <w:lvlText w:val="–"/>
      <w:lvlJc w:val="left"/>
      <w:pPr>
        <w:tabs>
          <w:tab w:val="num" w:pos="4320"/>
        </w:tabs>
        <w:ind w:left="4320" w:hanging="360"/>
      </w:pPr>
      <w:rPr>
        <w:rFonts w:ascii="Arial" w:hAnsi="Arial" w:hint="default"/>
      </w:rPr>
    </w:lvl>
    <w:lvl w:ilvl="6" w:tplc="EAE865AE" w:tentative="1">
      <w:start w:val="1"/>
      <w:numFmt w:val="bullet"/>
      <w:lvlText w:val="–"/>
      <w:lvlJc w:val="left"/>
      <w:pPr>
        <w:tabs>
          <w:tab w:val="num" w:pos="5040"/>
        </w:tabs>
        <w:ind w:left="5040" w:hanging="360"/>
      </w:pPr>
      <w:rPr>
        <w:rFonts w:ascii="Arial" w:hAnsi="Arial" w:hint="default"/>
      </w:rPr>
    </w:lvl>
    <w:lvl w:ilvl="7" w:tplc="22BCEB78" w:tentative="1">
      <w:start w:val="1"/>
      <w:numFmt w:val="bullet"/>
      <w:lvlText w:val="–"/>
      <w:lvlJc w:val="left"/>
      <w:pPr>
        <w:tabs>
          <w:tab w:val="num" w:pos="5760"/>
        </w:tabs>
        <w:ind w:left="5760" w:hanging="360"/>
      </w:pPr>
      <w:rPr>
        <w:rFonts w:ascii="Arial" w:hAnsi="Arial" w:hint="default"/>
      </w:rPr>
    </w:lvl>
    <w:lvl w:ilvl="8" w:tplc="F0E87364" w:tentative="1">
      <w:start w:val="1"/>
      <w:numFmt w:val="bullet"/>
      <w:lvlText w:val="–"/>
      <w:lvlJc w:val="left"/>
      <w:pPr>
        <w:tabs>
          <w:tab w:val="num" w:pos="6480"/>
        </w:tabs>
        <w:ind w:left="6480" w:hanging="360"/>
      </w:pPr>
      <w:rPr>
        <w:rFonts w:ascii="Arial" w:hAnsi="Arial" w:hint="default"/>
      </w:rPr>
    </w:lvl>
  </w:abstractNum>
  <w:abstractNum w:abstractNumId="9">
    <w:nsid w:val="62A63CD6"/>
    <w:multiLevelType w:val="hybridMultilevel"/>
    <w:tmpl w:val="3C28513C"/>
    <w:lvl w:ilvl="0" w:tplc="CB0AC6E8">
      <w:start w:val="1"/>
      <w:numFmt w:val="bullet"/>
      <w:lvlText w:val=""/>
      <w:lvlJc w:val="left"/>
      <w:pPr>
        <w:tabs>
          <w:tab w:val="num" w:pos="644"/>
        </w:tabs>
        <w:ind w:left="644" w:hanging="360"/>
      </w:pPr>
      <w:rPr>
        <w:rFonts w:ascii="Wingdings" w:hAnsi="Wingdings" w:hint="default"/>
      </w:rPr>
    </w:lvl>
    <w:lvl w:ilvl="1" w:tplc="2B2C874A">
      <w:start w:val="23"/>
      <w:numFmt w:val="bullet"/>
      <w:lvlText w:val=""/>
      <w:lvlJc w:val="left"/>
      <w:pPr>
        <w:tabs>
          <w:tab w:val="num" w:pos="1069"/>
        </w:tabs>
        <w:ind w:left="1069" w:hanging="360"/>
      </w:pPr>
      <w:rPr>
        <w:rFonts w:ascii="Wingdings" w:hAnsi="Wingdings" w:hint="default"/>
      </w:rPr>
    </w:lvl>
    <w:lvl w:ilvl="2" w:tplc="C0A637D6" w:tentative="1">
      <w:start w:val="1"/>
      <w:numFmt w:val="bullet"/>
      <w:lvlText w:val=""/>
      <w:lvlJc w:val="left"/>
      <w:pPr>
        <w:tabs>
          <w:tab w:val="num" w:pos="2160"/>
        </w:tabs>
        <w:ind w:left="2160" w:hanging="360"/>
      </w:pPr>
      <w:rPr>
        <w:rFonts w:ascii="Wingdings" w:hAnsi="Wingdings" w:hint="default"/>
      </w:rPr>
    </w:lvl>
    <w:lvl w:ilvl="3" w:tplc="86E0BDF4" w:tentative="1">
      <w:start w:val="1"/>
      <w:numFmt w:val="bullet"/>
      <w:lvlText w:val=""/>
      <w:lvlJc w:val="left"/>
      <w:pPr>
        <w:tabs>
          <w:tab w:val="num" w:pos="2880"/>
        </w:tabs>
        <w:ind w:left="2880" w:hanging="360"/>
      </w:pPr>
      <w:rPr>
        <w:rFonts w:ascii="Wingdings" w:hAnsi="Wingdings" w:hint="default"/>
      </w:rPr>
    </w:lvl>
    <w:lvl w:ilvl="4" w:tplc="DA6296B0" w:tentative="1">
      <w:start w:val="1"/>
      <w:numFmt w:val="bullet"/>
      <w:lvlText w:val=""/>
      <w:lvlJc w:val="left"/>
      <w:pPr>
        <w:tabs>
          <w:tab w:val="num" w:pos="3600"/>
        </w:tabs>
        <w:ind w:left="3600" w:hanging="360"/>
      </w:pPr>
      <w:rPr>
        <w:rFonts w:ascii="Wingdings" w:hAnsi="Wingdings" w:hint="default"/>
      </w:rPr>
    </w:lvl>
    <w:lvl w:ilvl="5" w:tplc="64382692" w:tentative="1">
      <w:start w:val="1"/>
      <w:numFmt w:val="bullet"/>
      <w:lvlText w:val=""/>
      <w:lvlJc w:val="left"/>
      <w:pPr>
        <w:tabs>
          <w:tab w:val="num" w:pos="4320"/>
        </w:tabs>
        <w:ind w:left="4320" w:hanging="360"/>
      </w:pPr>
      <w:rPr>
        <w:rFonts w:ascii="Wingdings" w:hAnsi="Wingdings" w:hint="default"/>
      </w:rPr>
    </w:lvl>
    <w:lvl w:ilvl="6" w:tplc="F54606F8" w:tentative="1">
      <w:start w:val="1"/>
      <w:numFmt w:val="bullet"/>
      <w:lvlText w:val=""/>
      <w:lvlJc w:val="left"/>
      <w:pPr>
        <w:tabs>
          <w:tab w:val="num" w:pos="5040"/>
        </w:tabs>
        <w:ind w:left="5040" w:hanging="360"/>
      </w:pPr>
      <w:rPr>
        <w:rFonts w:ascii="Wingdings" w:hAnsi="Wingdings" w:hint="default"/>
      </w:rPr>
    </w:lvl>
    <w:lvl w:ilvl="7" w:tplc="942E23F2" w:tentative="1">
      <w:start w:val="1"/>
      <w:numFmt w:val="bullet"/>
      <w:lvlText w:val=""/>
      <w:lvlJc w:val="left"/>
      <w:pPr>
        <w:tabs>
          <w:tab w:val="num" w:pos="5760"/>
        </w:tabs>
        <w:ind w:left="5760" w:hanging="360"/>
      </w:pPr>
      <w:rPr>
        <w:rFonts w:ascii="Wingdings" w:hAnsi="Wingdings" w:hint="default"/>
      </w:rPr>
    </w:lvl>
    <w:lvl w:ilvl="8" w:tplc="7986A186" w:tentative="1">
      <w:start w:val="1"/>
      <w:numFmt w:val="bullet"/>
      <w:lvlText w:val=""/>
      <w:lvlJc w:val="left"/>
      <w:pPr>
        <w:tabs>
          <w:tab w:val="num" w:pos="6480"/>
        </w:tabs>
        <w:ind w:left="6480" w:hanging="360"/>
      </w:pPr>
      <w:rPr>
        <w:rFonts w:ascii="Wingdings" w:hAnsi="Wingdings" w:hint="default"/>
      </w:rPr>
    </w:lvl>
  </w:abstractNum>
  <w:abstractNum w:abstractNumId="10">
    <w:nsid w:val="64735B49"/>
    <w:multiLevelType w:val="hybridMultilevel"/>
    <w:tmpl w:val="A3B2724A"/>
    <w:lvl w:ilvl="0" w:tplc="EBAA55CE">
      <w:start w:val="1"/>
      <w:numFmt w:val="bullet"/>
      <w:lvlText w:val=""/>
      <w:lvlJc w:val="left"/>
      <w:pPr>
        <w:tabs>
          <w:tab w:val="num" w:pos="502"/>
        </w:tabs>
        <w:ind w:left="502" w:hanging="360"/>
      </w:pPr>
      <w:rPr>
        <w:rFonts w:ascii="Wingdings" w:hAnsi="Wingdings" w:hint="default"/>
      </w:rPr>
    </w:lvl>
    <w:lvl w:ilvl="1" w:tplc="43126EC8">
      <w:start w:val="23"/>
      <w:numFmt w:val="bullet"/>
      <w:lvlText w:val=""/>
      <w:lvlJc w:val="left"/>
      <w:pPr>
        <w:tabs>
          <w:tab w:val="num" w:pos="1222"/>
        </w:tabs>
        <w:ind w:left="1222" w:hanging="360"/>
      </w:pPr>
      <w:rPr>
        <w:rFonts w:ascii="Wingdings" w:hAnsi="Wingdings" w:hint="default"/>
      </w:rPr>
    </w:lvl>
    <w:lvl w:ilvl="2" w:tplc="622CC42E" w:tentative="1">
      <w:start w:val="1"/>
      <w:numFmt w:val="bullet"/>
      <w:lvlText w:val=""/>
      <w:lvlJc w:val="left"/>
      <w:pPr>
        <w:tabs>
          <w:tab w:val="num" w:pos="1942"/>
        </w:tabs>
        <w:ind w:left="1942" w:hanging="360"/>
      </w:pPr>
      <w:rPr>
        <w:rFonts w:ascii="Wingdings" w:hAnsi="Wingdings" w:hint="default"/>
      </w:rPr>
    </w:lvl>
    <w:lvl w:ilvl="3" w:tplc="AE16F65E" w:tentative="1">
      <w:start w:val="1"/>
      <w:numFmt w:val="bullet"/>
      <w:lvlText w:val=""/>
      <w:lvlJc w:val="left"/>
      <w:pPr>
        <w:tabs>
          <w:tab w:val="num" w:pos="2662"/>
        </w:tabs>
        <w:ind w:left="2662" w:hanging="360"/>
      </w:pPr>
      <w:rPr>
        <w:rFonts w:ascii="Wingdings" w:hAnsi="Wingdings" w:hint="default"/>
      </w:rPr>
    </w:lvl>
    <w:lvl w:ilvl="4" w:tplc="063C9C32" w:tentative="1">
      <w:start w:val="1"/>
      <w:numFmt w:val="bullet"/>
      <w:lvlText w:val=""/>
      <w:lvlJc w:val="left"/>
      <w:pPr>
        <w:tabs>
          <w:tab w:val="num" w:pos="3382"/>
        </w:tabs>
        <w:ind w:left="3382" w:hanging="360"/>
      </w:pPr>
      <w:rPr>
        <w:rFonts w:ascii="Wingdings" w:hAnsi="Wingdings" w:hint="default"/>
      </w:rPr>
    </w:lvl>
    <w:lvl w:ilvl="5" w:tplc="94A61858" w:tentative="1">
      <w:start w:val="1"/>
      <w:numFmt w:val="bullet"/>
      <w:lvlText w:val=""/>
      <w:lvlJc w:val="left"/>
      <w:pPr>
        <w:tabs>
          <w:tab w:val="num" w:pos="4102"/>
        </w:tabs>
        <w:ind w:left="4102" w:hanging="360"/>
      </w:pPr>
      <w:rPr>
        <w:rFonts w:ascii="Wingdings" w:hAnsi="Wingdings" w:hint="default"/>
      </w:rPr>
    </w:lvl>
    <w:lvl w:ilvl="6" w:tplc="6206DE0A" w:tentative="1">
      <w:start w:val="1"/>
      <w:numFmt w:val="bullet"/>
      <w:lvlText w:val=""/>
      <w:lvlJc w:val="left"/>
      <w:pPr>
        <w:tabs>
          <w:tab w:val="num" w:pos="4822"/>
        </w:tabs>
        <w:ind w:left="4822" w:hanging="360"/>
      </w:pPr>
      <w:rPr>
        <w:rFonts w:ascii="Wingdings" w:hAnsi="Wingdings" w:hint="default"/>
      </w:rPr>
    </w:lvl>
    <w:lvl w:ilvl="7" w:tplc="BC7A4E7A" w:tentative="1">
      <w:start w:val="1"/>
      <w:numFmt w:val="bullet"/>
      <w:lvlText w:val=""/>
      <w:lvlJc w:val="left"/>
      <w:pPr>
        <w:tabs>
          <w:tab w:val="num" w:pos="5542"/>
        </w:tabs>
        <w:ind w:left="5542" w:hanging="360"/>
      </w:pPr>
      <w:rPr>
        <w:rFonts w:ascii="Wingdings" w:hAnsi="Wingdings" w:hint="default"/>
      </w:rPr>
    </w:lvl>
    <w:lvl w:ilvl="8" w:tplc="05B673FA" w:tentative="1">
      <w:start w:val="1"/>
      <w:numFmt w:val="bullet"/>
      <w:lvlText w:val=""/>
      <w:lvlJc w:val="left"/>
      <w:pPr>
        <w:tabs>
          <w:tab w:val="num" w:pos="6262"/>
        </w:tabs>
        <w:ind w:left="6262" w:hanging="360"/>
      </w:pPr>
      <w:rPr>
        <w:rFonts w:ascii="Wingdings" w:hAnsi="Wingdings" w:hint="default"/>
      </w:rPr>
    </w:lvl>
  </w:abstractNum>
  <w:abstractNum w:abstractNumId="11">
    <w:nsid w:val="64CC2E6F"/>
    <w:multiLevelType w:val="hybridMultilevel"/>
    <w:tmpl w:val="09AEC16E"/>
    <w:lvl w:ilvl="0" w:tplc="0B80ABC8">
      <w:start w:val="1"/>
      <w:numFmt w:val="bullet"/>
      <w:lvlText w:val=""/>
      <w:lvlJc w:val="left"/>
      <w:pPr>
        <w:tabs>
          <w:tab w:val="num" w:pos="720"/>
        </w:tabs>
        <w:ind w:left="720" w:hanging="360"/>
      </w:pPr>
      <w:rPr>
        <w:rFonts w:ascii="Wingdings" w:hAnsi="Wingdings" w:hint="default"/>
      </w:rPr>
    </w:lvl>
    <w:lvl w:ilvl="1" w:tplc="82A42FFA">
      <w:start w:val="23"/>
      <w:numFmt w:val="bullet"/>
      <w:lvlText w:val=""/>
      <w:lvlJc w:val="left"/>
      <w:pPr>
        <w:tabs>
          <w:tab w:val="num" w:pos="1440"/>
        </w:tabs>
        <w:ind w:left="1440" w:hanging="360"/>
      </w:pPr>
      <w:rPr>
        <w:rFonts w:ascii="Wingdings" w:hAnsi="Wingdings" w:hint="default"/>
      </w:rPr>
    </w:lvl>
    <w:lvl w:ilvl="2" w:tplc="149E5C5E" w:tentative="1">
      <w:start w:val="1"/>
      <w:numFmt w:val="bullet"/>
      <w:lvlText w:val=""/>
      <w:lvlJc w:val="left"/>
      <w:pPr>
        <w:tabs>
          <w:tab w:val="num" w:pos="2160"/>
        </w:tabs>
        <w:ind w:left="2160" w:hanging="360"/>
      </w:pPr>
      <w:rPr>
        <w:rFonts w:ascii="Wingdings" w:hAnsi="Wingdings" w:hint="default"/>
      </w:rPr>
    </w:lvl>
    <w:lvl w:ilvl="3" w:tplc="D7928FF4" w:tentative="1">
      <w:start w:val="1"/>
      <w:numFmt w:val="bullet"/>
      <w:lvlText w:val=""/>
      <w:lvlJc w:val="left"/>
      <w:pPr>
        <w:tabs>
          <w:tab w:val="num" w:pos="2880"/>
        </w:tabs>
        <w:ind w:left="2880" w:hanging="360"/>
      </w:pPr>
      <w:rPr>
        <w:rFonts w:ascii="Wingdings" w:hAnsi="Wingdings" w:hint="default"/>
      </w:rPr>
    </w:lvl>
    <w:lvl w:ilvl="4" w:tplc="18A8493C" w:tentative="1">
      <w:start w:val="1"/>
      <w:numFmt w:val="bullet"/>
      <w:lvlText w:val=""/>
      <w:lvlJc w:val="left"/>
      <w:pPr>
        <w:tabs>
          <w:tab w:val="num" w:pos="3600"/>
        </w:tabs>
        <w:ind w:left="3600" w:hanging="360"/>
      </w:pPr>
      <w:rPr>
        <w:rFonts w:ascii="Wingdings" w:hAnsi="Wingdings" w:hint="default"/>
      </w:rPr>
    </w:lvl>
    <w:lvl w:ilvl="5" w:tplc="DC1488C8" w:tentative="1">
      <w:start w:val="1"/>
      <w:numFmt w:val="bullet"/>
      <w:lvlText w:val=""/>
      <w:lvlJc w:val="left"/>
      <w:pPr>
        <w:tabs>
          <w:tab w:val="num" w:pos="4320"/>
        </w:tabs>
        <w:ind w:left="4320" w:hanging="360"/>
      </w:pPr>
      <w:rPr>
        <w:rFonts w:ascii="Wingdings" w:hAnsi="Wingdings" w:hint="default"/>
      </w:rPr>
    </w:lvl>
    <w:lvl w:ilvl="6" w:tplc="DA3A89F2" w:tentative="1">
      <w:start w:val="1"/>
      <w:numFmt w:val="bullet"/>
      <w:lvlText w:val=""/>
      <w:lvlJc w:val="left"/>
      <w:pPr>
        <w:tabs>
          <w:tab w:val="num" w:pos="5040"/>
        </w:tabs>
        <w:ind w:left="5040" w:hanging="360"/>
      </w:pPr>
      <w:rPr>
        <w:rFonts w:ascii="Wingdings" w:hAnsi="Wingdings" w:hint="default"/>
      </w:rPr>
    </w:lvl>
    <w:lvl w:ilvl="7" w:tplc="828CDC40" w:tentative="1">
      <w:start w:val="1"/>
      <w:numFmt w:val="bullet"/>
      <w:lvlText w:val=""/>
      <w:lvlJc w:val="left"/>
      <w:pPr>
        <w:tabs>
          <w:tab w:val="num" w:pos="5760"/>
        </w:tabs>
        <w:ind w:left="5760" w:hanging="360"/>
      </w:pPr>
      <w:rPr>
        <w:rFonts w:ascii="Wingdings" w:hAnsi="Wingdings" w:hint="default"/>
      </w:rPr>
    </w:lvl>
    <w:lvl w:ilvl="8" w:tplc="31169314" w:tentative="1">
      <w:start w:val="1"/>
      <w:numFmt w:val="bullet"/>
      <w:lvlText w:val=""/>
      <w:lvlJc w:val="left"/>
      <w:pPr>
        <w:tabs>
          <w:tab w:val="num" w:pos="6480"/>
        </w:tabs>
        <w:ind w:left="6480" w:hanging="360"/>
      </w:pPr>
      <w:rPr>
        <w:rFonts w:ascii="Wingdings" w:hAnsi="Wingdings" w:hint="default"/>
      </w:rPr>
    </w:lvl>
  </w:abstractNum>
  <w:abstractNum w:abstractNumId="12">
    <w:nsid w:val="6508301C"/>
    <w:multiLevelType w:val="hybridMultilevel"/>
    <w:tmpl w:val="A2A0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CA7266"/>
    <w:multiLevelType w:val="hybridMultilevel"/>
    <w:tmpl w:val="025009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1D66625"/>
    <w:multiLevelType w:val="hybridMultilevel"/>
    <w:tmpl w:val="F0382060"/>
    <w:lvl w:ilvl="0" w:tplc="6EBEE2FC">
      <w:start w:val="1"/>
      <w:numFmt w:val="bullet"/>
      <w:lvlText w:val=""/>
      <w:lvlJc w:val="left"/>
      <w:pPr>
        <w:tabs>
          <w:tab w:val="num" w:pos="720"/>
        </w:tabs>
        <w:ind w:left="720" w:hanging="360"/>
      </w:pPr>
      <w:rPr>
        <w:rFonts w:ascii="Wingdings" w:hAnsi="Wingdings" w:hint="default"/>
      </w:rPr>
    </w:lvl>
    <w:lvl w:ilvl="1" w:tplc="80B2A444">
      <w:start w:val="23"/>
      <w:numFmt w:val="bullet"/>
      <w:lvlText w:val=""/>
      <w:lvlJc w:val="left"/>
      <w:pPr>
        <w:tabs>
          <w:tab w:val="num" w:pos="1440"/>
        </w:tabs>
        <w:ind w:left="1440" w:hanging="360"/>
      </w:pPr>
      <w:rPr>
        <w:rFonts w:ascii="Wingdings" w:hAnsi="Wingdings" w:hint="default"/>
      </w:rPr>
    </w:lvl>
    <w:lvl w:ilvl="2" w:tplc="43743AB8" w:tentative="1">
      <w:start w:val="1"/>
      <w:numFmt w:val="bullet"/>
      <w:lvlText w:val=""/>
      <w:lvlJc w:val="left"/>
      <w:pPr>
        <w:tabs>
          <w:tab w:val="num" w:pos="2160"/>
        </w:tabs>
        <w:ind w:left="2160" w:hanging="360"/>
      </w:pPr>
      <w:rPr>
        <w:rFonts w:ascii="Wingdings" w:hAnsi="Wingdings" w:hint="default"/>
      </w:rPr>
    </w:lvl>
    <w:lvl w:ilvl="3" w:tplc="EED89686" w:tentative="1">
      <w:start w:val="1"/>
      <w:numFmt w:val="bullet"/>
      <w:lvlText w:val=""/>
      <w:lvlJc w:val="left"/>
      <w:pPr>
        <w:tabs>
          <w:tab w:val="num" w:pos="2880"/>
        </w:tabs>
        <w:ind w:left="2880" w:hanging="360"/>
      </w:pPr>
      <w:rPr>
        <w:rFonts w:ascii="Wingdings" w:hAnsi="Wingdings" w:hint="default"/>
      </w:rPr>
    </w:lvl>
    <w:lvl w:ilvl="4" w:tplc="3A460534" w:tentative="1">
      <w:start w:val="1"/>
      <w:numFmt w:val="bullet"/>
      <w:lvlText w:val=""/>
      <w:lvlJc w:val="left"/>
      <w:pPr>
        <w:tabs>
          <w:tab w:val="num" w:pos="3600"/>
        </w:tabs>
        <w:ind w:left="3600" w:hanging="360"/>
      </w:pPr>
      <w:rPr>
        <w:rFonts w:ascii="Wingdings" w:hAnsi="Wingdings" w:hint="default"/>
      </w:rPr>
    </w:lvl>
    <w:lvl w:ilvl="5" w:tplc="F0686A7C" w:tentative="1">
      <w:start w:val="1"/>
      <w:numFmt w:val="bullet"/>
      <w:lvlText w:val=""/>
      <w:lvlJc w:val="left"/>
      <w:pPr>
        <w:tabs>
          <w:tab w:val="num" w:pos="4320"/>
        </w:tabs>
        <w:ind w:left="4320" w:hanging="360"/>
      </w:pPr>
      <w:rPr>
        <w:rFonts w:ascii="Wingdings" w:hAnsi="Wingdings" w:hint="default"/>
      </w:rPr>
    </w:lvl>
    <w:lvl w:ilvl="6" w:tplc="B2CAA234" w:tentative="1">
      <w:start w:val="1"/>
      <w:numFmt w:val="bullet"/>
      <w:lvlText w:val=""/>
      <w:lvlJc w:val="left"/>
      <w:pPr>
        <w:tabs>
          <w:tab w:val="num" w:pos="5040"/>
        </w:tabs>
        <w:ind w:left="5040" w:hanging="360"/>
      </w:pPr>
      <w:rPr>
        <w:rFonts w:ascii="Wingdings" w:hAnsi="Wingdings" w:hint="default"/>
      </w:rPr>
    </w:lvl>
    <w:lvl w:ilvl="7" w:tplc="432EB364" w:tentative="1">
      <w:start w:val="1"/>
      <w:numFmt w:val="bullet"/>
      <w:lvlText w:val=""/>
      <w:lvlJc w:val="left"/>
      <w:pPr>
        <w:tabs>
          <w:tab w:val="num" w:pos="5760"/>
        </w:tabs>
        <w:ind w:left="5760" w:hanging="360"/>
      </w:pPr>
      <w:rPr>
        <w:rFonts w:ascii="Wingdings" w:hAnsi="Wingdings" w:hint="default"/>
      </w:rPr>
    </w:lvl>
    <w:lvl w:ilvl="8" w:tplc="740A4642" w:tentative="1">
      <w:start w:val="1"/>
      <w:numFmt w:val="bullet"/>
      <w:lvlText w:val=""/>
      <w:lvlJc w:val="left"/>
      <w:pPr>
        <w:tabs>
          <w:tab w:val="num" w:pos="6480"/>
        </w:tabs>
        <w:ind w:left="6480" w:hanging="360"/>
      </w:pPr>
      <w:rPr>
        <w:rFonts w:ascii="Wingdings" w:hAnsi="Wingdings" w:hint="default"/>
      </w:rPr>
    </w:lvl>
  </w:abstractNum>
  <w:abstractNum w:abstractNumId="15">
    <w:nsid w:val="794E094E"/>
    <w:multiLevelType w:val="hybridMultilevel"/>
    <w:tmpl w:val="50449E58"/>
    <w:lvl w:ilvl="0" w:tplc="374E0CA6">
      <w:start w:val="1"/>
      <w:numFmt w:val="bullet"/>
      <w:lvlText w:val=""/>
      <w:lvlJc w:val="left"/>
      <w:pPr>
        <w:tabs>
          <w:tab w:val="num" w:pos="720"/>
        </w:tabs>
        <w:ind w:left="720" w:hanging="360"/>
      </w:pPr>
      <w:rPr>
        <w:rFonts w:ascii="Wingdings" w:hAnsi="Wingdings" w:hint="default"/>
      </w:rPr>
    </w:lvl>
    <w:lvl w:ilvl="1" w:tplc="8F7CFFA0" w:tentative="1">
      <w:start w:val="1"/>
      <w:numFmt w:val="bullet"/>
      <w:lvlText w:val=""/>
      <w:lvlJc w:val="left"/>
      <w:pPr>
        <w:tabs>
          <w:tab w:val="num" w:pos="1440"/>
        </w:tabs>
        <w:ind w:left="1440" w:hanging="360"/>
      </w:pPr>
      <w:rPr>
        <w:rFonts w:ascii="Wingdings" w:hAnsi="Wingdings" w:hint="default"/>
      </w:rPr>
    </w:lvl>
    <w:lvl w:ilvl="2" w:tplc="452C0DB8" w:tentative="1">
      <w:start w:val="1"/>
      <w:numFmt w:val="bullet"/>
      <w:lvlText w:val=""/>
      <w:lvlJc w:val="left"/>
      <w:pPr>
        <w:tabs>
          <w:tab w:val="num" w:pos="2160"/>
        </w:tabs>
        <w:ind w:left="2160" w:hanging="360"/>
      </w:pPr>
      <w:rPr>
        <w:rFonts w:ascii="Wingdings" w:hAnsi="Wingdings" w:hint="default"/>
      </w:rPr>
    </w:lvl>
    <w:lvl w:ilvl="3" w:tplc="8F2CEF0C" w:tentative="1">
      <w:start w:val="1"/>
      <w:numFmt w:val="bullet"/>
      <w:lvlText w:val=""/>
      <w:lvlJc w:val="left"/>
      <w:pPr>
        <w:tabs>
          <w:tab w:val="num" w:pos="2880"/>
        </w:tabs>
        <w:ind w:left="2880" w:hanging="360"/>
      </w:pPr>
      <w:rPr>
        <w:rFonts w:ascii="Wingdings" w:hAnsi="Wingdings" w:hint="default"/>
      </w:rPr>
    </w:lvl>
    <w:lvl w:ilvl="4" w:tplc="62E8D976" w:tentative="1">
      <w:start w:val="1"/>
      <w:numFmt w:val="bullet"/>
      <w:lvlText w:val=""/>
      <w:lvlJc w:val="left"/>
      <w:pPr>
        <w:tabs>
          <w:tab w:val="num" w:pos="3600"/>
        </w:tabs>
        <w:ind w:left="3600" w:hanging="360"/>
      </w:pPr>
      <w:rPr>
        <w:rFonts w:ascii="Wingdings" w:hAnsi="Wingdings" w:hint="default"/>
      </w:rPr>
    </w:lvl>
    <w:lvl w:ilvl="5" w:tplc="09B25366" w:tentative="1">
      <w:start w:val="1"/>
      <w:numFmt w:val="bullet"/>
      <w:lvlText w:val=""/>
      <w:lvlJc w:val="left"/>
      <w:pPr>
        <w:tabs>
          <w:tab w:val="num" w:pos="4320"/>
        </w:tabs>
        <w:ind w:left="4320" w:hanging="360"/>
      </w:pPr>
      <w:rPr>
        <w:rFonts w:ascii="Wingdings" w:hAnsi="Wingdings" w:hint="default"/>
      </w:rPr>
    </w:lvl>
    <w:lvl w:ilvl="6" w:tplc="CA90A7EC" w:tentative="1">
      <w:start w:val="1"/>
      <w:numFmt w:val="bullet"/>
      <w:lvlText w:val=""/>
      <w:lvlJc w:val="left"/>
      <w:pPr>
        <w:tabs>
          <w:tab w:val="num" w:pos="5040"/>
        </w:tabs>
        <w:ind w:left="5040" w:hanging="360"/>
      </w:pPr>
      <w:rPr>
        <w:rFonts w:ascii="Wingdings" w:hAnsi="Wingdings" w:hint="default"/>
      </w:rPr>
    </w:lvl>
    <w:lvl w:ilvl="7" w:tplc="7DD60BCC" w:tentative="1">
      <w:start w:val="1"/>
      <w:numFmt w:val="bullet"/>
      <w:lvlText w:val=""/>
      <w:lvlJc w:val="left"/>
      <w:pPr>
        <w:tabs>
          <w:tab w:val="num" w:pos="5760"/>
        </w:tabs>
        <w:ind w:left="5760" w:hanging="360"/>
      </w:pPr>
      <w:rPr>
        <w:rFonts w:ascii="Wingdings" w:hAnsi="Wingdings" w:hint="default"/>
      </w:rPr>
    </w:lvl>
    <w:lvl w:ilvl="8" w:tplc="151E951E" w:tentative="1">
      <w:start w:val="1"/>
      <w:numFmt w:val="bullet"/>
      <w:lvlText w:val=""/>
      <w:lvlJc w:val="left"/>
      <w:pPr>
        <w:tabs>
          <w:tab w:val="num" w:pos="6480"/>
        </w:tabs>
        <w:ind w:left="6480" w:hanging="360"/>
      </w:pPr>
      <w:rPr>
        <w:rFonts w:ascii="Wingdings" w:hAnsi="Wingdings" w:hint="default"/>
      </w:rPr>
    </w:lvl>
  </w:abstractNum>
  <w:abstractNum w:abstractNumId="16">
    <w:nsid w:val="797C6B8F"/>
    <w:multiLevelType w:val="hybridMultilevel"/>
    <w:tmpl w:val="2C70536E"/>
    <w:lvl w:ilvl="0" w:tplc="0A5A96DC">
      <w:start w:val="1"/>
      <w:numFmt w:val="bullet"/>
      <w:lvlText w:val="•"/>
      <w:lvlJc w:val="left"/>
      <w:pPr>
        <w:tabs>
          <w:tab w:val="num" w:pos="720"/>
        </w:tabs>
        <w:ind w:left="720" w:hanging="360"/>
      </w:pPr>
      <w:rPr>
        <w:rFonts w:ascii="Arial" w:hAnsi="Arial" w:hint="default"/>
      </w:rPr>
    </w:lvl>
    <w:lvl w:ilvl="1" w:tplc="F4B09700" w:tentative="1">
      <w:start w:val="1"/>
      <w:numFmt w:val="bullet"/>
      <w:lvlText w:val="•"/>
      <w:lvlJc w:val="left"/>
      <w:pPr>
        <w:tabs>
          <w:tab w:val="num" w:pos="1440"/>
        </w:tabs>
        <w:ind w:left="1440" w:hanging="360"/>
      </w:pPr>
      <w:rPr>
        <w:rFonts w:ascii="Arial" w:hAnsi="Arial" w:hint="default"/>
      </w:rPr>
    </w:lvl>
    <w:lvl w:ilvl="2" w:tplc="573CEEE6" w:tentative="1">
      <w:start w:val="1"/>
      <w:numFmt w:val="bullet"/>
      <w:lvlText w:val="•"/>
      <w:lvlJc w:val="left"/>
      <w:pPr>
        <w:tabs>
          <w:tab w:val="num" w:pos="2160"/>
        </w:tabs>
        <w:ind w:left="2160" w:hanging="360"/>
      </w:pPr>
      <w:rPr>
        <w:rFonts w:ascii="Arial" w:hAnsi="Arial" w:hint="default"/>
      </w:rPr>
    </w:lvl>
    <w:lvl w:ilvl="3" w:tplc="7A92BDF8" w:tentative="1">
      <w:start w:val="1"/>
      <w:numFmt w:val="bullet"/>
      <w:lvlText w:val="•"/>
      <w:lvlJc w:val="left"/>
      <w:pPr>
        <w:tabs>
          <w:tab w:val="num" w:pos="2880"/>
        </w:tabs>
        <w:ind w:left="2880" w:hanging="360"/>
      </w:pPr>
      <w:rPr>
        <w:rFonts w:ascii="Arial" w:hAnsi="Arial" w:hint="default"/>
      </w:rPr>
    </w:lvl>
    <w:lvl w:ilvl="4" w:tplc="699E6F0A" w:tentative="1">
      <w:start w:val="1"/>
      <w:numFmt w:val="bullet"/>
      <w:lvlText w:val="•"/>
      <w:lvlJc w:val="left"/>
      <w:pPr>
        <w:tabs>
          <w:tab w:val="num" w:pos="3600"/>
        </w:tabs>
        <w:ind w:left="3600" w:hanging="360"/>
      </w:pPr>
      <w:rPr>
        <w:rFonts w:ascii="Arial" w:hAnsi="Arial" w:hint="default"/>
      </w:rPr>
    </w:lvl>
    <w:lvl w:ilvl="5" w:tplc="2B06ED5E" w:tentative="1">
      <w:start w:val="1"/>
      <w:numFmt w:val="bullet"/>
      <w:lvlText w:val="•"/>
      <w:lvlJc w:val="left"/>
      <w:pPr>
        <w:tabs>
          <w:tab w:val="num" w:pos="4320"/>
        </w:tabs>
        <w:ind w:left="4320" w:hanging="360"/>
      </w:pPr>
      <w:rPr>
        <w:rFonts w:ascii="Arial" w:hAnsi="Arial" w:hint="default"/>
      </w:rPr>
    </w:lvl>
    <w:lvl w:ilvl="6" w:tplc="C2A848F6" w:tentative="1">
      <w:start w:val="1"/>
      <w:numFmt w:val="bullet"/>
      <w:lvlText w:val="•"/>
      <w:lvlJc w:val="left"/>
      <w:pPr>
        <w:tabs>
          <w:tab w:val="num" w:pos="5040"/>
        </w:tabs>
        <w:ind w:left="5040" w:hanging="360"/>
      </w:pPr>
      <w:rPr>
        <w:rFonts w:ascii="Arial" w:hAnsi="Arial" w:hint="default"/>
      </w:rPr>
    </w:lvl>
    <w:lvl w:ilvl="7" w:tplc="8CF4D030" w:tentative="1">
      <w:start w:val="1"/>
      <w:numFmt w:val="bullet"/>
      <w:lvlText w:val="•"/>
      <w:lvlJc w:val="left"/>
      <w:pPr>
        <w:tabs>
          <w:tab w:val="num" w:pos="5760"/>
        </w:tabs>
        <w:ind w:left="5760" w:hanging="360"/>
      </w:pPr>
      <w:rPr>
        <w:rFonts w:ascii="Arial" w:hAnsi="Arial" w:hint="default"/>
      </w:rPr>
    </w:lvl>
    <w:lvl w:ilvl="8" w:tplc="4ABA149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
  </w:num>
  <w:num w:numId="3">
    <w:abstractNumId w:val="15"/>
  </w:num>
  <w:num w:numId="4">
    <w:abstractNumId w:val="6"/>
  </w:num>
  <w:num w:numId="5">
    <w:abstractNumId w:val="8"/>
  </w:num>
  <w:num w:numId="6">
    <w:abstractNumId w:val="1"/>
  </w:num>
  <w:num w:numId="7">
    <w:abstractNumId w:val="16"/>
  </w:num>
  <w:num w:numId="8">
    <w:abstractNumId w:val="3"/>
  </w:num>
  <w:num w:numId="9">
    <w:abstractNumId w:val="4"/>
  </w:num>
  <w:num w:numId="10">
    <w:abstractNumId w:val="9"/>
  </w:num>
  <w:num w:numId="11">
    <w:abstractNumId w:val="0"/>
  </w:num>
  <w:num w:numId="12">
    <w:abstractNumId w:val="5"/>
  </w:num>
  <w:num w:numId="13">
    <w:abstractNumId w:val="10"/>
  </w:num>
  <w:num w:numId="14">
    <w:abstractNumId w:val="14"/>
  </w:num>
  <w:num w:numId="15">
    <w:abstractNumId w:val="11"/>
  </w:num>
  <w:num w:numId="16">
    <w:abstractNumId w:val="13"/>
  </w:num>
  <w:num w:numId="17">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63"/>
    <w:rsid w:val="00003CAA"/>
    <w:rsid w:val="00062B8A"/>
    <w:rsid w:val="000725B8"/>
    <w:rsid w:val="00091C83"/>
    <w:rsid w:val="00092563"/>
    <w:rsid w:val="000A0DF1"/>
    <w:rsid w:val="000A1FF2"/>
    <w:rsid w:val="000C30C9"/>
    <w:rsid w:val="0011581F"/>
    <w:rsid w:val="00163672"/>
    <w:rsid w:val="0017565D"/>
    <w:rsid w:val="0019764C"/>
    <w:rsid w:val="001A23E9"/>
    <w:rsid w:val="001A73C2"/>
    <w:rsid w:val="001B5542"/>
    <w:rsid w:val="001E1D26"/>
    <w:rsid w:val="001E222C"/>
    <w:rsid w:val="00224F1D"/>
    <w:rsid w:val="0022749C"/>
    <w:rsid w:val="00257C8C"/>
    <w:rsid w:val="002D643B"/>
    <w:rsid w:val="002E5977"/>
    <w:rsid w:val="002F4EFE"/>
    <w:rsid w:val="00321EB1"/>
    <w:rsid w:val="00361B2C"/>
    <w:rsid w:val="00377735"/>
    <w:rsid w:val="00383EE2"/>
    <w:rsid w:val="00387916"/>
    <w:rsid w:val="00402181"/>
    <w:rsid w:val="00424F3C"/>
    <w:rsid w:val="00436CB5"/>
    <w:rsid w:val="00467BBD"/>
    <w:rsid w:val="0049720B"/>
    <w:rsid w:val="004A5860"/>
    <w:rsid w:val="004A6787"/>
    <w:rsid w:val="004B52A2"/>
    <w:rsid w:val="004F79F0"/>
    <w:rsid w:val="00514309"/>
    <w:rsid w:val="0055653C"/>
    <w:rsid w:val="005635DC"/>
    <w:rsid w:val="005C12AA"/>
    <w:rsid w:val="005C5AB7"/>
    <w:rsid w:val="00615F21"/>
    <w:rsid w:val="00635BF3"/>
    <w:rsid w:val="00637E71"/>
    <w:rsid w:val="0064191B"/>
    <w:rsid w:val="006469B7"/>
    <w:rsid w:val="00654770"/>
    <w:rsid w:val="006621ED"/>
    <w:rsid w:val="006776BC"/>
    <w:rsid w:val="00685B0E"/>
    <w:rsid w:val="006A42FF"/>
    <w:rsid w:val="006D09AC"/>
    <w:rsid w:val="006E5BC8"/>
    <w:rsid w:val="0073383E"/>
    <w:rsid w:val="0076605C"/>
    <w:rsid w:val="00796863"/>
    <w:rsid w:val="007A0C1A"/>
    <w:rsid w:val="007A0D39"/>
    <w:rsid w:val="007F7B58"/>
    <w:rsid w:val="008213A5"/>
    <w:rsid w:val="00827970"/>
    <w:rsid w:val="00862463"/>
    <w:rsid w:val="00871F0C"/>
    <w:rsid w:val="00872FC1"/>
    <w:rsid w:val="008A147A"/>
    <w:rsid w:val="008A5BAC"/>
    <w:rsid w:val="008A7EE5"/>
    <w:rsid w:val="008C5023"/>
    <w:rsid w:val="00904CDA"/>
    <w:rsid w:val="00933F93"/>
    <w:rsid w:val="00935587"/>
    <w:rsid w:val="00941692"/>
    <w:rsid w:val="00944959"/>
    <w:rsid w:val="00947A58"/>
    <w:rsid w:val="009E3B70"/>
    <w:rsid w:val="00A00A78"/>
    <w:rsid w:val="00A020C7"/>
    <w:rsid w:val="00A02648"/>
    <w:rsid w:val="00A06B53"/>
    <w:rsid w:val="00A139E3"/>
    <w:rsid w:val="00A7571F"/>
    <w:rsid w:val="00A8572E"/>
    <w:rsid w:val="00AC45BC"/>
    <w:rsid w:val="00AD6263"/>
    <w:rsid w:val="00B212D4"/>
    <w:rsid w:val="00B2573E"/>
    <w:rsid w:val="00B33F43"/>
    <w:rsid w:val="00B34DF4"/>
    <w:rsid w:val="00BB2ED9"/>
    <w:rsid w:val="00BC0D2D"/>
    <w:rsid w:val="00BC6F28"/>
    <w:rsid w:val="00BD28F5"/>
    <w:rsid w:val="00BE358F"/>
    <w:rsid w:val="00BE71C5"/>
    <w:rsid w:val="00C02FC7"/>
    <w:rsid w:val="00C3118A"/>
    <w:rsid w:val="00C46307"/>
    <w:rsid w:val="00C47F5B"/>
    <w:rsid w:val="00C522A2"/>
    <w:rsid w:val="00C741DB"/>
    <w:rsid w:val="00C910F9"/>
    <w:rsid w:val="00CB73A5"/>
    <w:rsid w:val="00CC1C83"/>
    <w:rsid w:val="00CC76E2"/>
    <w:rsid w:val="00CD1F67"/>
    <w:rsid w:val="00CF5173"/>
    <w:rsid w:val="00D079CD"/>
    <w:rsid w:val="00D14D06"/>
    <w:rsid w:val="00D21D6C"/>
    <w:rsid w:val="00D25DF0"/>
    <w:rsid w:val="00D37385"/>
    <w:rsid w:val="00D45AA1"/>
    <w:rsid w:val="00D64247"/>
    <w:rsid w:val="00DB307D"/>
    <w:rsid w:val="00DC5725"/>
    <w:rsid w:val="00DD75E1"/>
    <w:rsid w:val="00E06246"/>
    <w:rsid w:val="00E07F61"/>
    <w:rsid w:val="00E146CC"/>
    <w:rsid w:val="00E2282B"/>
    <w:rsid w:val="00E304BA"/>
    <w:rsid w:val="00E40FAF"/>
    <w:rsid w:val="00E52611"/>
    <w:rsid w:val="00E94E24"/>
    <w:rsid w:val="00EC3CD4"/>
    <w:rsid w:val="00ED1202"/>
    <w:rsid w:val="00F31856"/>
    <w:rsid w:val="00F7372D"/>
    <w:rsid w:val="00F86B02"/>
    <w:rsid w:val="00FB1C42"/>
    <w:rsid w:val="00FF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AED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770"/>
    <w:pPr>
      <w:widowControl w:val="0"/>
      <w:jc w:val="both"/>
    </w:pPr>
  </w:style>
  <w:style w:type="paragraph" w:styleId="Heading3">
    <w:name w:val="heading 3"/>
    <w:basedOn w:val="Normal"/>
    <w:link w:val="Heading3Char"/>
    <w:uiPriority w:val="9"/>
    <w:qFormat/>
    <w:rsid w:val="00A00A78"/>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2563"/>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unhideWhenUsed/>
    <w:rsid w:val="00092563"/>
    <w:rPr>
      <w:color w:val="0563C1" w:themeColor="hyperlink"/>
      <w:u w:val="single"/>
    </w:rPr>
  </w:style>
  <w:style w:type="paragraph" w:styleId="Revision">
    <w:name w:val="Revision"/>
    <w:hidden/>
    <w:uiPriority w:val="99"/>
    <w:semiHidden/>
    <w:rsid w:val="00BC0D2D"/>
  </w:style>
  <w:style w:type="paragraph" w:styleId="BalloonText">
    <w:name w:val="Balloon Text"/>
    <w:basedOn w:val="Normal"/>
    <w:link w:val="BalloonTextChar"/>
    <w:uiPriority w:val="99"/>
    <w:semiHidden/>
    <w:unhideWhenUsed/>
    <w:rsid w:val="00BC0D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D2D"/>
    <w:rPr>
      <w:rFonts w:ascii="Times New Roman" w:hAnsi="Times New Roman" w:cs="Times New Roman"/>
      <w:sz w:val="18"/>
      <w:szCs w:val="18"/>
    </w:rPr>
  </w:style>
  <w:style w:type="paragraph" w:styleId="ListParagraph">
    <w:name w:val="List Paragraph"/>
    <w:basedOn w:val="Normal"/>
    <w:uiPriority w:val="34"/>
    <w:qFormat/>
    <w:rsid w:val="00E304BA"/>
    <w:pPr>
      <w:widowControl/>
      <w:ind w:left="720"/>
      <w:contextualSpacing/>
      <w:jc w:val="left"/>
    </w:pPr>
    <w:rPr>
      <w:rFonts w:ascii="Times New Roman" w:hAnsi="Times New Roman" w:cs="Times New Roman"/>
      <w:kern w:val="0"/>
    </w:rPr>
  </w:style>
  <w:style w:type="character" w:customStyle="1" w:styleId="Heading3Char">
    <w:name w:val="Heading 3 Char"/>
    <w:basedOn w:val="DefaultParagraphFont"/>
    <w:link w:val="Heading3"/>
    <w:uiPriority w:val="9"/>
    <w:rsid w:val="00A00A78"/>
    <w:rPr>
      <w:rFonts w:ascii="Times New Roman" w:hAnsi="Times New Roman" w:cs="Times New Roman"/>
      <w:b/>
      <w:bCs/>
      <w:kern w:val="0"/>
      <w:sz w:val="27"/>
      <w:szCs w:val="27"/>
    </w:rPr>
  </w:style>
  <w:style w:type="character" w:customStyle="1" w:styleId="apple-converted-space">
    <w:name w:val="apple-converted-space"/>
    <w:basedOn w:val="DefaultParagraphFont"/>
    <w:rsid w:val="00A00A78"/>
  </w:style>
  <w:style w:type="character" w:styleId="FollowedHyperlink">
    <w:name w:val="FollowedHyperlink"/>
    <w:basedOn w:val="DefaultParagraphFont"/>
    <w:uiPriority w:val="99"/>
    <w:semiHidden/>
    <w:unhideWhenUsed/>
    <w:rsid w:val="00615F21"/>
    <w:rPr>
      <w:color w:val="954F72" w:themeColor="followedHyperlink"/>
      <w:u w:val="single"/>
    </w:rPr>
  </w:style>
  <w:style w:type="character" w:customStyle="1" w:styleId="web-item2">
    <w:name w:val="web-item2"/>
    <w:basedOn w:val="DefaultParagraphFont"/>
    <w:rsid w:val="0076605C"/>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528">
      <w:bodyDiv w:val="1"/>
      <w:marLeft w:val="0"/>
      <w:marRight w:val="0"/>
      <w:marTop w:val="0"/>
      <w:marBottom w:val="0"/>
      <w:divBdr>
        <w:top w:val="none" w:sz="0" w:space="0" w:color="auto"/>
        <w:left w:val="none" w:sz="0" w:space="0" w:color="auto"/>
        <w:bottom w:val="none" w:sz="0" w:space="0" w:color="auto"/>
        <w:right w:val="none" w:sz="0" w:space="0" w:color="auto"/>
      </w:divBdr>
      <w:divsChild>
        <w:div w:id="550650167">
          <w:marLeft w:val="562"/>
          <w:marRight w:val="0"/>
          <w:marTop w:val="96"/>
          <w:marBottom w:val="0"/>
          <w:divBdr>
            <w:top w:val="none" w:sz="0" w:space="0" w:color="auto"/>
            <w:left w:val="none" w:sz="0" w:space="0" w:color="auto"/>
            <w:bottom w:val="none" w:sz="0" w:space="0" w:color="auto"/>
            <w:right w:val="none" w:sz="0" w:space="0" w:color="auto"/>
          </w:divBdr>
        </w:div>
      </w:divsChild>
    </w:div>
    <w:div w:id="184632618">
      <w:bodyDiv w:val="1"/>
      <w:marLeft w:val="0"/>
      <w:marRight w:val="0"/>
      <w:marTop w:val="0"/>
      <w:marBottom w:val="0"/>
      <w:divBdr>
        <w:top w:val="none" w:sz="0" w:space="0" w:color="auto"/>
        <w:left w:val="none" w:sz="0" w:space="0" w:color="auto"/>
        <w:bottom w:val="none" w:sz="0" w:space="0" w:color="auto"/>
        <w:right w:val="none" w:sz="0" w:space="0" w:color="auto"/>
      </w:divBdr>
    </w:div>
    <w:div w:id="188612636">
      <w:bodyDiv w:val="1"/>
      <w:marLeft w:val="0"/>
      <w:marRight w:val="0"/>
      <w:marTop w:val="0"/>
      <w:marBottom w:val="0"/>
      <w:divBdr>
        <w:top w:val="none" w:sz="0" w:space="0" w:color="auto"/>
        <w:left w:val="none" w:sz="0" w:space="0" w:color="auto"/>
        <w:bottom w:val="none" w:sz="0" w:space="0" w:color="auto"/>
        <w:right w:val="none" w:sz="0" w:space="0" w:color="auto"/>
      </w:divBdr>
      <w:divsChild>
        <w:div w:id="1522668682">
          <w:marLeft w:val="547"/>
          <w:marRight w:val="0"/>
          <w:marTop w:val="134"/>
          <w:marBottom w:val="0"/>
          <w:divBdr>
            <w:top w:val="none" w:sz="0" w:space="0" w:color="auto"/>
            <w:left w:val="none" w:sz="0" w:space="0" w:color="auto"/>
            <w:bottom w:val="none" w:sz="0" w:space="0" w:color="auto"/>
            <w:right w:val="none" w:sz="0" w:space="0" w:color="auto"/>
          </w:divBdr>
        </w:div>
      </w:divsChild>
    </w:div>
    <w:div w:id="209995450">
      <w:bodyDiv w:val="1"/>
      <w:marLeft w:val="0"/>
      <w:marRight w:val="0"/>
      <w:marTop w:val="0"/>
      <w:marBottom w:val="0"/>
      <w:divBdr>
        <w:top w:val="none" w:sz="0" w:space="0" w:color="auto"/>
        <w:left w:val="none" w:sz="0" w:space="0" w:color="auto"/>
        <w:bottom w:val="none" w:sz="0" w:space="0" w:color="auto"/>
        <w:right w:val="none" w:sz="0" w:space="0" w:color="auto"/>
      </w:divBdr>
    </w:div>
    <w:div w:id="272523003">
      <w:bodyDiv w:val="1"/>
      <w:marLeft w:val="0"/>
      <w:marRight w:val="0"/>
      <w:marTop w:val="0"/>
      <w:marBottom w:val="0"/>
      <w:divBdr>
        <w:top w:val="none" w:sz="0" w:space="0" w:color="auto"/>
        <w:left w:val="none" w:sz="0" w:space="0" w:color="auto"/>
        <w:bottom w:val="none" w:sz="0" w:space="0" w:color="auto"/>
        <w:right w:val="none" w:sz="0" w:space="0" w:color="auto"/>
      </w:divBdr>
      <w:divsChild>
        <w:div w:id="1352759889">
          <w:marLeft w:val="562"/>
          <w:marRight w:val="0"/>
          <w:marTop w:val="96"/>
          <w:marBottom w:val="0"/>
          <w:divBdr>
            <w:top w:val="none" w:sz="0" w:space="0" w:color="auto"/>
            <w:left w:val="none" w:sz="0" w:space="0" w:color="auto"/>
            <w:bottom w:val="none" w:sz="0" w:space="0" w:color="auto"/>
            <w:right w:val="none" w:sz="0" w:space="0" w:color="auto"/>
          </w:divBdr>
        </w:div>
      </w:divsChild>
    </w:div>
    <w:div w:id="354310764">
      <w:bodyDiv w:val="1"/>
      <w:marLeft w:val="0"/>
      <w:marRight w:val="0"/>
      <w:marTop w:val="0"/>
      <w:marBottom w:val="0"/>
      <w:divBdr>
        <w:top w:val="none" w:sz="0" w:space="0" w:color="auto"/>
        <w:left w:val="none" w:sz="0" w:space="0" w:color="auto"/>
        <w:bottom w:val="none" w:sz="0" w:space="0" w:color="auto"/>
        <w:right w:val="none" w:sz="0" w:space="0" w:color="auto"/>
      </w:divBdr>
    </w:div>
    <w:div w:id="667053334">
      <w:bodyDiv w:val="1"/>
      <w:marLeft w:val="0"/>
      <w:marRight w:val="0"/>
      <w:marTop w:val="0"/>
      <w:marBottom w:val="0"/>
      <w:divBdr>
        <w:top w:val="none" w:sz="0" w:space="0" w:color="auto"/>
        <w:left w:val="none" w:sz="0" w:space="0" w:color="auto"/>
        <w:bottom w:val="none" w:sz="0" w:space="0" w:color="auto"/>
        <w:right w:val="none" w:sz="0" w:space="0" w:color="auto"/>
      </w:divBdr>
    </w:div>
    <w:div w:id="862865809">
      <w:bodyDiv w:val="1"/>
      <w:marLeft w:val="0"/>
      <w:marRight w:val="0"/>
      <w:marTop w:val="0"/>
      <w:marBottom w:val="0"/>
      <w:divBdr>
        <w:top w:val="none" w:sz="0" w:space="0" w:color="auto"/>
        <w:left w:val="none" w:sz="0" w:space="0" w:color="auto"/>
        <w:bottom w:val="none" w:sz="0" w:space="0" w:color="auto"/>
        <w:right w:val="none" w:sz="0" w:space="0" w:color="auto"/>
      </w:divBdr>
    </w:div>
    <w:div w:id="869607522">
      <w:bodyDiv w:val="1"/>
      <w:marLeft w:val="0"/>
      <w:marRight w:val="0"/>
      <w:marTop w:val="0"/>
      <w:marBottom w:val="0"/>
      <w:divBdr>
        <w:top w:val="none" w:sz="0" w:space="0" w:color="auto"/>
        <w:left w:val="none" w:sz="0" w:space="0" w:color="auto"/>
        <w:bottom w:val="none" w:sz="0" w:space="0" w:color="auto"/>
        <w:right w:val="none" w:sz="0" w:space="0" w:color="auto"/>
      </w:divBdr>
      <w:divsChild>
        <w:div w:id="87385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14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7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357558">
      <w:bodyDiv w:val="1"/>
      <w:marLeft w:val="0"/>
      <w:marRight w:val="0"/>
      <w:marTop w:val="0"/>
      <w:marBottom w:val="0"/>
      <w:divBdr>
        <w:top w:val="none" w:sz="0" w:space="0" w:color="auto"/>
        <w:left w:val="none" w:sz="0" w:space="0" w:color="auto"/>
        <w:bottom w:val="none" w:sz="0" w:space="0" w:color="auto"/>
        <w:right w:val="none" w:sz="0" w:space="0" w:color="auto"/>
      </w:divBdr>
    </w:div>
    <w:div w:id="1128166204">
      <w:bodyDiv w:val="1"/>
      <w:marLeft w:val="0"/>
      <w:marRight w:val="0"/>
      <w:marTop w:val="0"/>
      <w:marBottom w:val="0"/>
      <w:divBdr>
        <w:top w:val="none" w:sz="0" w:space="0" w:color="auto"/>
        <w:left w:val="none" w:sz="0" w:space="0" w:color="auto"/>
        <w:bottom w:val="none" w:sz="0" w:space="0" w:color="auto"/>
        <w:right w:val="none" w:sz="0" w:space="0" w:color="auto"/>
      </w:divBdr>
    </w:div>
    <w:div w:id="1209806371">
      <w:bodyDiv w:val="1"/>
      <w:marLeft w:val="0"/>
      <w:marRight w:val="0"/>
      <w:marTop w:val="0"/>
      <w:marBottom w:val="0"/>
      <w:divBdr>
        <w:top w:val="none" w:sz="0" w:space="0" w:color="auto"/>
        <w:left w:val="none" w:sz="0" w:space="0" w:color="auto"/>
        <w:bottom w:val="none" w:sz="0" w:space="0" w:color="auto"/>
        <w:right w:val="none" w:sz="0" w:space="0" w:color="auto"/>
      </w:divBdr>
      <w:divsChild>
        <w:div w:id="1268581381">
          <w:marLeft w:val="547"/>
          <w:marRight w:val="0"/>
          <w:marTop w:val="154"/>
          <w:marBottom w:val="0"/>
          <w:divBdr>
            <w:top w:val="none" w:sz="0" w:space="0" w:color="auto"/>
            <w:left w:val="none" w:sz="0" w:space="0" w:color="auto"/>
            <w:bottom w:val="none" w:sz="0" w:space="0" w:color="auto"/>
            <w:right w:val="none" w:sz="0" w:space="0" w:color="auto"/>
          </w:divBdr>
        </w:div>
        <w:div w:id="616258197">
          <w:marLeft w:val="547"/>
          <w:marRight w:val="0"/>
          <w:marTop w:val="154"/>
          <w:marBottom w:val="0"/>
          <w:divBdr>
            <w:top w:val="none" w:sz="0" w:space="0" w:color="auto"/>
            <w:left w:val="none" w:sz="0" w:space="0" w:color="auto"/>
            <w:bottom w:val="none" w:sz="0" w:space="0" w:color="auto"/>
            <w:right w:val="none" w:sz="0" w:space="0" w:color="auto"/>
          </w:divBdr>
        </w:div>
        <w:div w:id="2038500648">
          <w:marLeft w:val="547"/>
          <w:marRight w:val="0"/>
          <w:marTop w:val="154"/>
          <w:marBottom w:val="0"/>
          <w:divBdr>
            <w:top w:val="none" w:sz="0" w:space="0" w:color="auto"/>
            <w:left w:val="none" w:sz="0" w:space="0" w:color="auto"/>
            <w:bottom w:val="none" w:sz="0" w:space="0" w:color="auto"/>
            <w:right w:val="none" w:sz="0" w:space="0" w:color="auto"/>
          </w:divBdr>
        </w:div>
        <w:div w:id="212625071">
          <w:marLeft w:val="547"/>
          <w:marRight w:val="0"/>
          <w:marTop w:val="154"/>
          <w:marBottom w:val="0"/>
          <w:divBdr>
            <w:top w:val="none" w:sz="0" w:space="0" w:color="auto"/>
            <w:left w:val="none" w:sz="0" w:space="0" w:color="auto"/>
            <w:bottom w:val="none" w:sz="0" w:space="0" w:color="auto"/>
            <w:right w:val="none" w:sz="0" w:space="0" w:color="auto"/>
          </w:divBdr>
        </w:div>
        <w:div w:id="169415282">
          <w:marLeft w:val="547"/>
          <w:marRight w:val="0"/>
          <w:marTop w:val="154"/>
          <w:marBottom w:val="0"/>
          <w:divBdr>
            <w:top w:val="none" w:sz="0" w:space="0" w:color="auto"/>
            <w:left w:val="none" w:sz="0" w:space="0" w:color="auto"/>
            <w:bottom w:val="none" w:sz="0" w:space="0" w:color="auto"/>
            <w:right w:val="none" w:sz="0" w:space="0" w:color="auto"/>
          </w:divBdr>
        </w:div>
        <w:div w:id="1322544925">
          <w:marLeft w:val="547"/>
          <w:marRight w:val="0"/>
          <w:marTop w:val="154"/>
          <w:marBottom w:val="0"/>
          <w:divBdr>
            <w:top w:val="none" w:sz="0" w:space="0" w:color="auto"/>
            <w:left w:val="none" w:sz="0" w:space="0" w:color="auto"/>
            <w:bottom w:val="none" w:sz="0" w:space="0" w:color="auto"/>
            <w:right w:val="none" w:sz="0" w:space="0" w:color="auto"/>
          </w:divBdr>
        </w:div>
      </w:divsChild>
    </w:div>
    <w:div w:id="1678194547">
      <w:bodyDiv w:val="1"/>
      <w:marLeft w:val="0"/>
      <w:marRight w:val="0"/>
      <w:marTop w:val="0"/>
      <w:marBottom w:val="0"/>
      <w:divBdr>
        <w:top w:val="none" w:sz="0" w:space="0" w:color="auto"/>
        <w:left w:val="none" w:sz="0" w:space="0" w:color="auto"/>
        <w:bottom w:val="none" w:sz="0" w:space="0" w:color="auto"/>
        <w:right w:val="none" w:sz="0" w:space="0" w:color="auto"/>
      </w:divBdr>
    </w:div>
    <w:div w:id="1867020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ange-management.com/tutorial-adkar-2013.htm" TargetMode="External"/><Relationship Id="rId6" Type="http://schemas.openxmlformats.org/officeDocument/2006/relationships/hyperlink" Target="http://www.change-management.com/tutorial-adkar-2013.htm#21344105" TargetMode="External"/><Relationship Id="rId7" Type="http://schemas.openxmlformats.org/officeDocument/2006/relationships/image" Target="media/image1.png"/><Relationship Id="rId8" Type="http://schemas.openxmlformats.org/officeDocument/2006/relationships/hyperlink" Target="http://en.wikipedia.org/wiki/Software_testing" TargetMode="External"/><Relationship Id="rId9" Type="http://schemas.openxmlformats.org/officeDocument/2006/relationships/hyperlink" Target="http://en.wikipedia.org/wiki/Requirements" TargetMode="External"/><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26</Pages>
  <Words>8468</Words>
  <Characters>48272</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2016-06-01T11:59:00Z</dcterms:created>
  <dcterms:modified xsi:type="dcterms:W3CDTF">2016-06-25T17:07:00Z</dcterms:modified>
</cp:coreProperties>
</file>